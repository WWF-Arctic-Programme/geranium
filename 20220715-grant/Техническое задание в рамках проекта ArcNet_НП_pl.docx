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Техническое задание в рамках проекта </w:t>
      </w:r>
      <w:r>
        <w:rPr>
          <w:lang w:val="en-AU"/>
        </w:rPr>
        <w:t>ArcNet</w:t>
      </w:r>
      <w:r>
        <w:rPr/>
        <w:t xml:space="preserve"> “</w:t>
      </w:r>
      <w:r>
        <w:rPr>
          <w:lang w:val="en-AU"/>
        </w:rPr>
        <w:t>Geranium</w:t>
      </w:r>
      <w:r>
        <w:rPr/>
        <w:t xml:space="preserve"> </w:t>
      </w:r>
      <w:r>
        <w:rPr>
          <w:lang w:val="en-AU"/>
        </w:rPr>
        <w:t>Update</w:t>
      </w:r>
      <w:r>
        <w:rPr/>
        <w:t>”</w:t>
      </w:r>
    </w:p>
    <w:p>
      <w:pPr>
        <w:pStyle w:val="Normal"/>
        <w:rPr/>
      </w:pPr>
      <w:r>
        <w:rPr>
          <w:b/>
          <w:lang w:val="en-US"/>
        </w:rPr>
        <w:t>Цель</w:t>
      </w:r>
      <w:r>
        <w:rPr/>
        <w:t xml:space="preserve"> – </w:t>
      </w:r>
      <w:del w:id="0" w:author="Nikita Platonov" w:date="2022-07-11T09:41:51Z">
        <w:r>
          <w:rPr/>
          <w:delText xml:space="preserve">обновить и </w:delText>
        </w:r>
      </w:del>
      <w:r>
        <w:rPr/>
        <w:t xml:space="preserve">доработать </w:t>
      </w:r>
      <w:ins w:id="1" w:author="Nikita Platonov" w:date="2022-07-11T09:41:31Z">
        <w:r>
          <w:rPr>
            <w:lang w:val="ru-RU"/>
          </w:rPr>
          <w:t xml:space="preserve">и расширить функционал </w:t>
        </w:r>
      </w:ins>
      <w:del w:id="2" w:author="Nikita Platonov" w:date="2022-07-11T09:42:23Z">
        <w:r>
          <w:rPr>
            <w:lang w:val="ru-RU"/>
          </w:rPr>
          <w:delText xml:space="preserve">ранее разработанный </w:delText>
        </w:r>
      </w:del>
      <w:ins w:id="3" w:author="Nikita Platonov" w:date="2022-07-11T10:18:00Z">
        <w:r>
          <w:rPr>
            <w:lang w:val="ru-RU"/>
          </w:rPr>
          <w:t xml:space="preserve">разработанного для планирования природоохранных мер и взаимодействия со стейкхолдерами </w:t>
        </w:r>
      </w:ins>
      <w:r>
        <w:rPr/>
        <w:t>онлайн-инструмент</w:t>
      </w:r>
      <w:ins w:id="4" w:author="Nikita Platonov" w:date="2022-07-11T09:42:32Z">
        <w:r>
          <w:rPr>
            <w:lang w:val="ru-RU"/>
          </w:rPr>
          <w:t>а</w:t>
        </w:r>
      </w:ins>
      <w:r>
        <w:rPr/>
        <w:t xml:space="preserve"> </w:t>
      </w:r>
      <w:ins w:id="5" w:author="Nikita Platonov" w:date="2022-07-11T11:17:44Z">
        <w:r>
          <w:rPr>
            <w:lang w:val="en-US"/>
          </w:rPr>
          <w:t xml:space="preserve">WWF </w:t>
        </w:r>
      </w:ins>
      <w:r>
        <w:rPr>
          <w:lang w:val="en-AU"/>
        </w:rPr>
        <w:t>Geranium</w:t>
      </w:r>
      <w:r>
        <w:rPr/>
        <w:t xml:space="preserve"> (далее – Инструмент) </w:t>
      </w:r>
      <w:ins w:id="6" w:author="Nikita Platonov" w:date="2022-07-11T10:14:19Z">
        <w:r>
          <w:rPr/>
          <w:t xml:space="preserve">по </w:t>
        </w:r>
      </w:ins>
      <w:moveFrom w:id="7" w:author="Nikita Platonov" w:date="2022-07-11T10:14:19Z">
        <w:r>
          <w:rPr/>
          <w:t>для</w:t>
        </w:r>
      </w:moveFrom>
      <w:r>
        <w:rPr/>
        <w:t xml:space="preserve"> </w:t>
      </w:r>
      <w:del w:id="8" w:author="Nikita Platonov" w:date="2022-07-11T10:01:42Z">
        <w:r>
          <w:rPr/>
          <w:delText xml:space="preserve">оценки </w:delText>
        </w:r>
      </w:del>
      <w:ins w:id="9" w:author="Nikita Platonov" w:date="2022-07-11T10:06:15Z">
        <w:r>
          <w:rPr/>
          <w:t xml:space="preserve"> пространственному отображению и оценке </w:t>
        </w:r>
      </w:ins>
      <w:r>
        <w:rPr/>
        <w:t xml:space="preserve">совместимости </w:t>
      </w:r>
      <w:ins w:id="10" w:author="Nikita Platonov" w:date="2022-07-11T10:10:41Z">
        <w:r>
          <w:rPr/>
          <w:t xml:space="preserve">решения </w:t>
        </w:r>
      </w:ins>
      <w:r>
        <w:rPr/>
        <w:t>задач сохранения морских экосистем и их биоразнообразия и хозяйственно-экономического развития Арктики</w:t>
      </w:r>
      <w:ins w:id="11" w:author="Nikita Platonov" w:date="2022-07-11T10:18:24Z">
        <w:r>
          <w:rPr/>
          <w:t>.</w:t>
        </w:r>
      </w:ins>
      <w:del w:id="12" w:author="Nikita Platonov" w:date="2022-07-11T10:15:10Z">
        <w:r>
          <w:rPr/>
          <w:delText xml:space="preserve"> с учетом необходимости использования этого инструмента </w:delText>
        </w:r>
      </w:del>
      <w:del w:id="13" w:author="Nikita Platonov" w:date="2022-07-11T10:15:10Z">
        <w:r>
          <w:rPr>
            <w:lang w:val="en-AU"/>
          </w:rPr>
          <w:delText>WWF</w:delText>
        </w:r>
      </w:del>
      <w:del w:id="14" w:author="Nikita Platonov" w:date="2022-07-11T10:15:10Z">
        <w:r>
          <w:rPr/>
          <w:delText xml:space="preserve"> </w:delText>
        </w:r>
      </w:del>
      <w:del w:id="15" w:author="Nikita Platonov" w:date="2022-07-11T10:18:05Z">
        <w:r>
          <w:rPr/>
          <w:delText>для планирования природоохранных мер и взаимодействия со стейкхолдерами</w:delText>
        </w:r>
      </w:del>
      <w:r>
        <w:rPr/>
        <w:t>.</w:t>
      </w:r>
    </w:p>
    <w:p>
      <w:pPr>
        <w:pStyle w:val="Normal"/>
        <w:rPr/>
      </w:pPr>
      <w:r>
        <w:rPr/>
        <w:t xml:space="preserve">Инструмент </w:t>
      </w:r>
      <w:ins w:id="16" w:author="Nikita Platonov" w:date="2022-07-11T10:20:41Z">
        <w:r>
          <w:rPr/>
          <w:t xml:space="preserve">(версия от 05 июня 2021 г.) </w:t>
        </w:r>
      </w:ins>
      <w:r>
        <w:rPr/>
        <w:t xml:space="preserve">размещён онлайн по адресу: </w:t>
      </w:r>
      <w:r>
        <w:fldChar w:fldCharType="begin"/>
      </w:r>
      <w:r>
        <w:rPr>
          <w:rStyle w:val="InternetLink"/>
        </w:rPr>
        <w:instrText xml:space="preserve"> HYPERLINK "https://wwfrussia.shinyapps.io/geranium/" \l "section-map"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https://wwfrussia.shinyapps.io/geranium</w:t>
      </w:r>
      <w:r>
        <w:rPr>
          <w:rStyle w:val="InternetLink"/>
        </w:rPr>
        <w:fldChar w:fldCharType="end"/>
      </w:r>
      <w:del w:id="17" w:author="Nikita Platonov" w:date="2022-07-11T09:40:10Z">
        <w:r>
          <w:fldChar w:fldCharType="begin"/>
        </w:r>
        <w:r>
          <w:rPr>
            <w:rStyle w:val="InternetLink"/>
          </w:rPr>
          <w:delInstrText xml:space="preserve"> HYPERLINK "https://wwfrussia.shinyapps.io/geranium/" \l "section-map"</w:delInstrText>
        </w:r>
      </w:del>
      <w:r>
        <w:rPr>
          <w:rStyle w:val="InternetLink"/>
        </w:rPr>
        <w:fldChar w:fldCharType="separate"/>
      </w:r>
      <w:del w:id="18" w:author="Nikita Platonov" w:date="2022-07-11T09:40:10Z">
        <w:r>
          <w:rPr>
            <w:rStyle w:val="InternetLink"/>
          </w:rPr>
          <w:delText>/#section-map</w:delText>
        </w:r>
      </w:del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Normal"/>
        <w:rPr/>
      </w:pPr>
      <w:r>
        <w:rPr/>
        <w:t>Доступ к инструменту предоставляется Заказчиком.</w:t>
      </w:r>
    </w:p>
    <w:p>
      <w:pPr>
        <w:pStyle w:val="Normal"/>
        <w:rPr>
          <w:b/>
          <w:b/>
        </w:rPr>
      </w:pPr>
      <w:r>
        <w:rPr>
          <w:b/>
        </w:rPr>
        <w:t>Задачи: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Доработать </w:t>
      </w:r>
      <w:ins w:id="19" w:author="Nikita Platonov" w:date="2022-07-11T10:30:48Z">
        <w:r>
          <w:rPr/>
          <w:t>графический</w:t>
        </w:r>
      </w:ins>
      <w:ins w:id="20" w:author="Nikita Platonov" w:date="2022-07-11T10:21:28Z">
        <w:r>
          <w:rPr/>
          <w:t xml:space="preserve"> </w:t>
        </w:r>
      </w:ins>
      <w:r>
        <w:rPr/>
        <w:t xml:space="preserve">интерфейс Инструмента так, чтобы он был </w:t>
      </w:r>
      <w:ins w:id="21" w:author="Nikita Platonov" w:date="2022-07-11T11:18:17Z">
        <w:r>
          <w:rPr>
            <w:lang w:val="ru-RU"/>
          </w:rPr>
          <w:t xml:space="preserve">удобным, </w:t>
        </w:r>
      </w:ins>
      <w:r>
        <w:rPr/>
        <w:t xml:space="preserve">доступным и интуитивно-понятным для </w:t>
      </w:r>
      <w:del w:id="22" w:author="Nikita Platonov" w:date="2022-07-11T11:18:28Z">
        <w:r>
          <w:rPr/>
          <w:delText>начинающих</w:delText>
        </w:r>
      </w:del>
      <w:ins w:id="23" w:author="Nikita Platonov" w:date="2022-07-11T11:18:28Z">
        <w:r>
          <w:rPr/>
          <w:t>различных категорий</w:t>
        </w:r>
      </w:ins>
      <w:r>
        <w:rPr/>
        <w:t xml:space="preserve"> пользователей.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Подготовить </w:t>
      </w:r>
      <w:ins w:id="24" w:author="Nikita Platonov" w:date="2022-07-11T10:32:38Z">
        <w:r>
          <w:rPr/>
          <w:t>подробную инструкцию для пользователей, включив ее в состав Инструмента</w:t>
        </w:r>
      </w:ins>
      <w:ins w:id="25" w:author="Nikita Platonov" w:date="2022-07-11T10:33:13Z">
        <w:r>
          <w:rPr/>
          <w:t>, для понимания решаемых Инструментом задач и помощи в освоении функционала Инструмента начинающими поль</w:t>
        </w:r>
      </w:ins>
      <w:ins w:id="26" w:author="Nikita Platonov" w:date="2022-07-11T10:34:21Z">
        <w:r>
          <w:rPr/>
          <w:t>зователями</w:t>
        </w:r>
      </w:ins>
    </w:p>
    <w:p>
      <w:pPr>
        <w:pStyle w:val="ListParagraph"/>
        <w:numPr>
          <w:ilvl w:val="0"/>
          <w:numId w:val="1"/>
        </w:numPr>
        <w:rPr>
          <w:del w:id="28" w:author="Nikita Platonov" w:date="2022-07-11T10:38:56Z"/>
        </w:rPr>
      </w:pPr>
      <w:del w:id="27" w:author="Nikita Platonov" w:date="2022-07-11T10:38:56Z">
        <w:r>
          <w:rPr/>
          <w:delText>опроводительную документацию, в том числе исходный код Инструмента и подробную инструкцию для пользователей.</w:delText>
        </w:r>
      </w:del>
    </w:p>
    <w:p>
      <w:pPr>
        <w:pStyle w:val="ListParagraph"/>
        <w:rPr>
          <w:del w:id="37" w:author="Nikita Platonov" w:date="2022-07-11T10:38:56Z"/>
        </w:rPr>
      </w:pPr>
      <w:del w:id="29" w:author="Nikita Platonov" w:date="2022-07-11T10:38:56Z">
        <w:r>
          <w:rPr/>
          <w:delText xml:space="preserve">Инструкцию включить в интерфейс Инструмента, исходный код Инструмента опубликовать в открытом доступе на портале </w:delText>
        </w:r>
      </w:del>
      <w:hyperlink r:id="rId2">
        <w:del w:id="30" w:author="Nikita Platonov" w:date="2022-07-11T10:38:56Z">
          <w:r>
            <w:rPr>
              <w:rStyle w:val="InternetLink"/>
              <w:lang w:val="en-AU"/>
            </w:rPr>
            <w:delText>https</w:delText>
          </w:r>
        </w:del>
        <w:del w:id="31" w:author="Nikita Platonov" w:date="2022-07-11T10:38:56Z">
          <w:r>
            <w:rPr>
              <w:rStyle w:val="InternetLink"/>
            </w:rPr>
            <w:delText>://</w:delText>
          </w:r>
        </w:del>
        <w:del w:id="32" w:author="Nikita Platonov" w:date="2022-07-11T10:38:56Z">
          <w:r>
            <w:rPr>
              <w:rStyle w:val="InternetLink"/>
              <w:lang w:val="en-AU"/>
            </w:rPr>
            <w:delText>github</w:delText>
          </w:r>
        </w:del>
        <w:del w:id="33" w:author="Nikita Platonov" w:date="2022-07-11T10:38:56Z">
          <w:r>
            <w:rPr>
              <w:rStyle w:val="InternetLink"/>
            </w:rPr>
            <w:delText>.</w:delText>
          </w:r>
        </w:del>
        <w:del w:id="34" w:author="Nikita Platonov" w:date="2022-07-11T10:38:56Z">
          <w:r>
            <w:rPr>
              <w:rStyle w:val="InternetLink"/>
              <w:lang w:val="en-AU"/>
            </w:rPr>
            <w:delText>com</w:delText>
          </w:r>
        </w:del>
        <w:del w:id="35" w:author="Nikita Platonov" w:date="2022-07-11T10:38:56Z">
          <w:r>
            <w:rPr>
              <w:rStyle w:val="InternetLink"/>
            </w:rPr>
            <w:delText>/</w:delText>
          </w:r>
        </w:del>
      </w:hyperlink>
      <w:del w:id="36" w:author="Nikita Platonov" w:date="2022-07-11T10:38:56Z">
        <w:r>
          <w:rPr/>
          <w:delText xml:space="preserve"> </w:delText>
        </w:r>
      </w:del>
    </w:p>
    <w:p>
      <w:pPr>
        <w:pStyle w:val="ListParagraph"/>
        <w:numPr>
          <w:ilvl w:val="0"/>
          <w:numId w:val="1"/>
        </w:numPr>
        <w:rPr/>
      </w:pPr>
      <w:r>
        <w:rPr/>
        <w:t>Разработать функционал</w:t>
      </w:r>
      <w:ins w:id="38" w:author="Nikita Platonov" w:date="2022-07-11T10:42:44Z">
        <w:r>
          <w:rPr/>
          <w:t xml:space="preserve"> для динамического формирования </w:t>
        </w:r>
      </w:ins>
      <w:del w:id="39" w:author="Nikita Platonov" w:date="2022-07-11T10:45:32Z">
        <w:r>
          <w:rPr/>
          <w:delText>,</w:delText>
        </w:r>
      </w:del>
      <w:del w:id="40" w:author="Nikita Platonov" w:date="2022-07-11T10:42:37Z">
        <w:r>
          <w:rPr/>
          <w:delText xml:space="preserve"> </w:delText>
        </w:r>
      </w:del>
      <w:del w:id="41" w:author="Nikita Platonov" w:date="2022-07-11T10:45:32Z">
        <w:r>
          <w:rPr/>
          <w:delText>позволяющий пользователю генерировать</w:delText>
        </w:r>
      </w:del>
      <w:del w:id="42" w:author="Nikita Platonov" w:date="2022-07-11T10:46:03Z">
        <w:r>
          <w:rPr/>
          <w:delText xml:space="preserve"> в режиме реального времени</w:delText>
        </w:r>
      </w:del>
      <w:r>
        <w:rPr/>
        <w:t xml:space="preserve"> отчёт</w:t>
      </w:r>
      <w:ins w:id="43" w:author="Nikita Platonov" w:date="2022-07-11T10:45:39Z">
        <w:r>
          <w:rPr/>
          <w:t>ов</w:t>
        </w:r>
      </w:ins>
      <w:del w:id="44" w:author="Nikita Platonov" w:date="2022-07-11T10:45:38Z">
        <w:r>
          <w:rPr/>
          <w:delText>ы</w:delText>
        </w:r>
      </w:del>
      <w:r>
        <w:rPr/>
        <w:t xml:space="preserve"> </w:t>
      </w:r>
      <w:ins w:id="45" w:author="Nikita Platonov" w:date="2022-07-11T10:46:30Z">
        <w:r>
          <w:rPr/>
          <w:t>п</w:t>
        </w:r>
      </w:ins>
      <w:r>
        <w:rPr/>
        <w:t>о характеристика</w:t>
      </w:r>
      <w:del w:id="46" w:author="Nikita Platonov" w:date="2022-07-11T10:46:32Z">
        <w:r>
          <w:rPr/>
          <w:delText>х</w:delText>
        </w:r>
      </w:del>
      <w:ins w:id="47" w:author="Nikita Platonov" w:date="2022-07-11T10:46:36Z">
        <w:r>
          <w:rPr/>
          <w:t>м совместимости</w:t>
        </w:r>
      </w:ins>
      <w:r>
        <w:rPr/>
        <w:t xml:space="preserve"> как </w:t>
      </w:r>
      <w:moveTo w:id="48" w:author="Nikita Platonov" w:date="2022-07-11T10:46:52Z">
        <w:r>
          <w:rPr/>
          <w:t xml:space="preserve">для </w:t>
        </w:r>
      </w:moveTo>
      <w:r>
        <w:rPr/>
        <w:t xml:space="preserve">предопределенных регионов Арктики (Большие морские экосистемы, морские экорегионы, приоритетные районы для сохранения </w:t>
      </w:r>
      <w:r>
        <w:rPr>
          <w:lang w:val="en-AU"/>
        </w:rPr>
        <w:t>ArcNet</w:t>
      </w:r>
      <w:r>
        <w:rPr/>
        <w:t>, экономические зоны), так и для произвольных районов</w:t>
      </w:r>
      <w:ins w:id="49" w:author="Nikita Platonov" w:date="2022-07-11T10:47:00Z">
        <w:r>
          <w:rPr/>
          <w:t xml:space="preserve"> по пространственному запросу</w:t>
        </w:r>
      </w:ins>
      <w:del w:id="50" w:author="Nikita Platonov" w:date="2022-07-11T10:47:16Z">
        <w:r>
          <w:rPr/>
          <w:delText>, запрошенных</w:delText>
        </w:r>
      </w:del>
      <w:r>
        <w:rPr/>
        <w:t xml:space="preserve"> пользователем.</w:t>
      </w:r>
    </w:p>
    <w:p>
      <w:pPr>
        <w:pStyle w:val="ListParagraph"/>
        <w:rPr/>
      </w:pPr>
      <w:r>
        <w:rPr/>
        <w:t>Список предопределенных районов и их границы в формате пространственных данных (.</w:t>
      </w:r>
      <w:r>
        <w:rPr>
          <w:lang w:val="en-AU"/>
        </w:rPr>
        <w:t>shp</w:t>
      </w:r>
      <w:r>
        <w:rPr/>
        <w:t>) предоставляются Заказчиком.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Инкорпорировать описания видов оцениваемой хозяйственной деятельности в инструмент, включить в генерируемые отчёты научные </w:t>
      </w:r>
      <w:del w:id="51" w:author="Nikita Platonov" w:date="2022-07-11T11:02:22Z">
        <w:r>
          <w:rPr/>
          <w:delText>комментарии о причинах</w:delText>
        </w:r>
      </w:del>
      <w:r>
        <w:rPr/>
        <w:t xml:space="preserve"> </w:t>
      </w:r>
      <w:ins w:id="52" w:author="Nikita Platonov" w:date="2022-07-11T11:02:16Z">
        <w:r>
          <w:rPr/>
          <w:t xml:space="preserve">обоснования </w:t>
        </w:r>
      </w:ins>
      <w:r>
        <w:rPr/>
        <w:t xml:space="preserve">каждой оценки совместимости </w:t>
      </w:r>
      <w:ins w:id="53" w:author="Nikita Platonov" w:date="2022-07-11T11:13:07Z">
        <w:r>
          <w:rPr/>
          <w:t xml:space="preserve">между </w:t>
        </w:r>
      </w:ins>
      <w:ins w:id="54" w:author="Nikita Platonov" w:date="2022-07-11T11:11:44Z">
        <w:r>
          <w:rPr/>
          <w:t>отдельными характеристиками биоразнообразия</w:t>
        </w:r>
      </w:ins>
      <w:ins w:id="55" w:author="Nikita Platonov" w:date="2022-07-11T11:12:46Z">
        <w:r>
          <w:rPr/>
          <w:t xml:space="preserve"> </w:t>
        </w:r>
      </w:ins>
      <w:moveFrom w:id="56" w:author="Nikita Platonov" w:date="2022-07-11T11:13:25Z">
        <w:r>
          <w:rPr/>
          <w:t xml:space="preserve">для </w:t>
        </w:r>
      </w:moveFrom>
      <w:ins w:id="57" w:author="Nikita Platonov" w:date="2022-07-11T11:13:21Z">
        <w:r>
          <w:rPr/>
          <w:t xml:space="preserve">и </w:t>
        </w:r>
      </w:ins>
      <w:r>
        <w:rPr/>
        <w:t>кажд</w:t>
      </w:r>
      <w:ins w:id="58" w:author="Nikita Platonov" w:date="2022-07-11T11:13:23Z">
        <w:r>
          <w:rPr/>
          <w:t>ым</w:t>
        </w:r>
      </w:ins>
      <w:del w:id="59" w:author="Nikita Platonov" w:date="2022-07-11T11:13:23Z">
        <w:r>
          <w:rPr/>
          <w:delText>ого</w:delText>
        </w:r>
      </w:del>
      <w:r>
        <w:rPr/>
        <w:t xml:space="preserve"> вид</w:t>
      </w:r>
      <w:del w:id="60" w:author="Nikita Platonov" w:date="2022-07-11T11:13:40Z">
        <w:r>
          <w:rPr/>
          <w:delText>а</w:delText>
        </w:r>
      </w:del>
      <w:ins w:id="61" w:author="Nikita Platonov" w:date="2022-07-11T11:13:44Z">
        <w:r>
          <w:rPr/>
          <w:t>ом</w:t>
        </w:r>
      </w:ins>
      <w:r>
        <w:rPr/>
        <w:t xml:space="preserve"> хозяйственной деятельности.</w:t>
      </w:r>
    </w:p>
    <w:p>
      <w:pPr>
        <w:pStyle w:val="ListParagraph"/>
        <w:rPr/>
      </w:pPr>
      <w:r>
        <w:rPr/>
        <w:t>Описания хозяйственной деятельности и научные</w:t>
      </w:r>
      <w:del w:id="62" w:author="Nikita Platonov" w:date="2022-07-11T11:03:21Z">
        <w:r>
          <w:rPr/>
          <w:delText xml:space="preserve"> комментарии </w:delText>
        </w:r>
      </w:del>
      <w:ins w:id="63" w:author="Nikita Platonov" w:date="2022-07-11T11:03:13Z">
        <w:r>
          <w:rPr/>
          <w:t xml:space="preserve">обоснования совместимости </w:t>
        </w:r>
      </w:ins>
      <w:r>
        <w:rPr/>
        <w:t>предоставляются заказчиком.</w:t>
      </w:r>
    </w:p>
    <w:p>
      <w:pPr>
        <w:pStyle w:val="ListParagraph"/>
        <w:numPr>
          <w:ilvl w:val="0"/>
          <w:numId w:val="1"/>
        </w:numPr>
        <w:rPr/>
      </w:pPr>
      <w:ins w:id="64" w:author="Nikita Platonov" w:date="2022-07-11T11:06:22Z">
        <w:r>
          <w:rPr/>
          <w:t xml:space="preserve">Разместить Инструмент в открытом доступе на портале </w:t>
        </w:r>
      </w:ins>
      <w:hyperlink r:id="rId3">
        <w:ins w:id="65" w:author="Nikita Platonov" w:date="2022-07-11T11:06:22Z">
          <w:r>
            <w:rPr>
              <w:rStyle w:val="InternetLink"/>
              <w:lang w:val="en-AU"/>
            </w:rPr>
            <w:t>https</w:t>
          </w:r>
        </w:ins>
        <w:ins w:id="66" w:author="Nikita Platonov" w:date="2022-07-11T11:06:22Z">
          <w:r>
            <w:rPr>
              <w:rStyle w:val="InternetLink"/>
            </w:rPr>
            <w:t>://</w:t>
          </w:r>
        </w:ins>
        <w:ins w:id="67" w:author="Nikita Platonov" w:date="2022-07-11T11:06:22Z">
          <w:r>
            <w:rPr>
              <w:rStyle w:val="InternetLink"/>
              <w:lang w:val="en-AU"/>
            </w:rPr>
            <w:t>github</w:t>
          </w:r>
        </w:ins>
        <w:ins w:id="68" w:author="Nikita Platonov" w:date="2022-07-11T11:06:22Z">
          <w:r>
            <w:rPr>
              <w:rStyle w:val="InternetLink"/>
            </w:rPr>
            <w:t>.</w:t>
          </w:r>
        </w:ins>
        <w:ins w:id="69" w:author="Nikita Platonov" w:date="2022-07-11T11:06:22Z">
          <w:r>
            <w:rPr>
              <w:rStyle w:val="InternetLink"/>
              <w:lang w:val="en-AU"/>
            </w:rPr>
            <w:t>com</w:t>
          </w:r>
        </w:ins>
        <w:ins w:id="70" w:author="Nikita Platonov" w:date="2022-07-11T11:06:22Z">
          <w:r>
            <w:rPr>
              <w:rStyle w:val="InternetLink"/>
            </w:rPr>
            <w:t>/</w:t>
          </w:r>
        </w:ins>
      </w:hyperlink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rPr/>
      </w:pPr>
      <w:r>
        <w:rPr/>
        <w:t>Срок: 18.07 – 15.09.2022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trackRevision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25a89"/>
    <w:rPr>
      <w:color w:val="0563C1" w:themeColor="hyperlink"/>
      <w:u w:val="single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51d9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a8387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" TargetMode="External"/><Relationship Id="rId3" Type="http://schemas.openxmlformats.org/officeDocument/2006/relationships/hyperlink" Target="https://github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Application>LibreOffice/7.3.4.2$Windows_X86_64 LibreOffice_project/728fec16bd5f605073805c3c9e7c4212a0120dc5</Application>
  <AppVersion>15.0000</AppVersion>
  <Pages>1</Pages>
  <Words>201</Words>
  <Characters>1621</Characters>
  <CharactersWithSpaces>1812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2022-07-11T02:44:00Z</dcterms:created>
  <dc:creator>Boris Solovyev</dc:creator>
  <dc:description/>
  <dc:language>en-GB</dc:language>
  <cp:lastModifiedBy>Nikita Platonov</cp:lastModifiedBy>
  <dcterms:modified xsi:type="dcterms:W3CDTF">2022-07-11T11:25:22Z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