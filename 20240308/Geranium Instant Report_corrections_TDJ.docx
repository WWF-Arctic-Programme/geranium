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81FD3" w14:textId="064E6948" w:rsidR="005069DC" w:rsidRPr="005069DC" w:rsidRDefault="005069DC" w:rsidP="005069DC">
      <w:pPr>
        <w:rPr>
          <w:lang w:val="ru-RU"/>
        </w:rPr>
      </w:pPr>
      <w:r w:rsidRPr="005069DC">
        <w:rPr>
          <w:highlight w:val="yellow"/>
          <w:lang w:val="ru-RU"/>
        </w:rPr>
        <w:t xml:space="preserve">Здесь нам предлагается убрать подзаголовки, </w:t>
      </w:r>
      <w:proofErr w:type="gramStart"/>
      <w:r w:rsidRPr="005069DC">
        <w:rPr>
          <w:highlight w:val="yellow"/>
          <w:lang w:val="ru-RU"/>
        </w:rPr>
        <w:t>т.к.</w:t>
      </w:r>
      <w:proofErr w:type="gramEnd"/>
      <w:r w:rsidRPr="005069DC">
        <w:rPr>
          <w:highlight w:val="yellow"/>
          <w:lang w:val="ru-RU"/>
        </w:rPr>
        <w:t xml:space="preserve"> они дублируют названия таблиц, плюс Тим поправил подписи к рисункам и таблицам.</w:t>
      </w:r>
    </w:p>
    <w:p w14:paraId="70648969" w14:textId="66C62862" w:rsidR="002814D3" w:rsidRPr="005069DC" w:rsidRDefault="00000000">
      <w:pPr>
        <w:pStyle w:val="Title"/>
        <w:rPr>
          <w:lang w:val="ru-RU"/>
        </w:rPr>
      </w:pPr>
      <w:r>
        <w:t>Geranium</w:t>
      </w:r>
      <w:r w:rsidRPr="005069DC">
        <w:rPr>
          <w:lang w:val="ru-RU"/>
        </w:rPr>
        <w:t xml:space="preserve"> </w:t>
      </w:r>
      <w:r>
        <w:t>Instant</w:t>
      </w:r>
      <w:r w:rsidRPr="005069DC">
        <w:rPr>
          <w:lang w:val="ru-RU"/>
        </w:rPr>
        <w:t xml:space="preserve"> </w:t>
      </w:r>
      <w:r>
        <w:t>Report</w:t>
      </w:r>
    </w:p>
    <w:p w14:paraId="5BF87402" w14:textId="77777777" w:rsidR="002814D3" w:rsidRDefault="00000000">
      <w:pPr>
        <w:pStyle w:val="Heading2"/>
      </w:pPr>
      <w:bookmarkStart w:id="0" w:name="instant-report-for-pac-10."/>
      <w:r>
        <w:t>Instant Report for PAC 10.</w:t>
      </w:r>
    </w:p>
    <w:p w14:paraId="65875C19" w14:textId="77777777" w:rsidR="002814D3" w:rsidRDefault="00000000">
      <w:pPr>
        <w:pStyle w:val="CaptionedFigure"/>
      </w:pPr>
      <w:r>
        <w:rPr>
          <w:noProof/>
        </w:rPr>
        <w:drawing>
          <wp:inline distT="0" distB="0" distL="0" distR="0" wp14:anchorId="6F2163BF" wp14:editId="6EFC8C9F">
            <wp:extent cx="3275325" cy="3859440"/>
            <wp:effectExtent l="0" t="0" r="0" b="0"/>
            <wp:docPr id="21" name="Picture" descr="Figure 1: Selected Are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../../../../../tmp/Rtmp4czCSi/filed72900560d_files/figure-docx/ursa01_preselectio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25" cy="385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E51017" w14:textId="77777777" w:rsidR="002814D3" w:rsidRDefault="00000000">
      <w:pPr>
        <w:pStyle w:val="ImageCaption"/>
      </w:pPr>
      <w:bookmarkStart w:id="1" w:name="fig:selectional"/>
      <w:bookmarkEnd w:id="1"/>
      <w:r>
        <w:t>Figure 1: Selected Area</w:t>
      </w:r>
    </w:p>
    <w:p w14:paraId="495747E1" w14:textId="73F8DC31" w:rsidR="002814D3" w:rsidRDefault="00000000">
      <w:pPr>
        <w:pStyle w:val="TableCaption"/>
      </w:pPr>
      <w:bookmarkStart w:id="2" w:name="tab:basic"/>
      <w:bookmarkEnd w:id="2"/>
      <w:r>
        <w:t>Table 1: Basic statistics</w:t>
      </w:r>
      <w:ins w:id="3" w:author="Timothy James" w:date="2024-03-07T21:27:00Z">
        <w:r w:rsidR="001750D2">
          <w:t xml:space="preserve"> </w:t>
        </w:r>
        <w:r w:rsidR="001750D2" w:rsidRPr="005069DC">
          <w:rPr>
            <w:highlight w:val="yellow"/>
            <w:rPrChange w:id="4" w:author="Boris Solovev" w:date="2024-03-09T00:15:00Z">
              <w:rPr/>
            </w:rPrChange>
          </w:rPr>
          <w:t>of selected area</w:t>
        </w:r>
      </w:ins>
    </w:p>
    <w:tbl>
      <w:tblPr>
        <w:tblStyle w:val="Table"/>
        <w:tblW w:w="5000" w:type="pct"/>
        <w:tblLook w:val="0020" w:firstRow="1" w:lastRow="0" w:firstColumn="0" w:lastColumn="0" w:noHBand="0" w:noVBand="0"/>
        <w:tblCaption w:val="Table 1: Basic statistics"/>
        <w:tblPrChange w:id="5" w:author="Timothy James" w:date="2024-03-07T21:20:00Z">
          <w:tblPr>
            <w:tblStyle w:val="Table"/>
            <w:tblW w:w="5000" w:type="pct"/>
            <w:tblLook w:val="0020" w:firstRow="1" w:lastRow="0" w:firstColumn="0" w:lastColumn="0" w:noHBand="0" w:noVBand="0"/>
            <w:tblCaption w:val="Table 1: Basic statistics"/>
          </w:tblPr>
        </w:tblPrChange>
      </w:tblPr>
      <w:tblGrid>
        <w:gridCol w:w="947"/>
        <w:gridCol w:w="942"/>
        <w:gridCol w:w="1560"/>
        <w:gridCol w:w="1733"/>
        <w:gridCol w:w="2255"/>
        <w:gridCol w:w="1923"/>
        <w:tblGridChange w:id="6">
          <w:tblGrid>
            <w:gridCol w:w="947"/>
            <w:gridCol w:w="942"/>
            <w:gridCol w:w="1560"/>
            <w:gridCol w:w="1733"/>
            <w:gridCol w:w="2255"/>
            <w:gridCol w:w="1923"/>
          </w:tblGrid>
        </w:tblGridChange>
      </w:tblGrid>
      <w:tr w:rsidR="002814D3" w14:paraId="2EEFDEBF" w14:textId="77777777" w:rsidTr="00175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trPrChange w:id="7" w:author="Timothy James" w:date="2024-03-07T21:20:00Z">
            <w:trPr>
              <w:tblHeader/>
            </w:trPr>
          </w:trPrChange>
        </w:trPr>
        <w:tc>
          <w:tcPr>
            <w:tcW w:w="0" w:type="auto"/>
            <w:tcBorders>
              <w:top w:val="single" w:sz="4" w:space="0" w:color="auto"/>
              <w:bottom w:val="single" w:sz="2" w:space="0" w:color="auto"/>
            </w:tcBorders>
            <w:tcPrChange w:id="8" w:author="Timothy James" w:date="2024-03-07T21:20:00Z">
              <w:tcPr>
                <w:tcW w:w="0" w:type="auto"/>
              </w:tcPr>
            </w:tcPrChange>
          </w:tcPr>
          <w:p w14:paraId="346D626C" w14:textId="77777777" w:rsidR="002814D3" w:rsidRDefault="00000000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 of Pus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uto"/>
            </w:tcBorders>
            <w:tcPrChange w:id="9" w:author="Timothy James" w:date="2024-03-07T21:20:00Z">
              <w:tcPr>
                <w:tcW w:w="0" w:type="auto"/>
              </w:tcPr>
            </w:tcPrChange>
          </w:tcPr>
          <w:p w14:paraId="6365A159" w14:textId="77777777" w:rsidR="002814D3" w:rsidRDefault="00000000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 of CFs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uto"/>
            </w:tcBorders>
            <w:tcPrChange w:id="10" w:author="Timothy James" w:date="2024-03-07T21:20:00Z">
              <w:tcPr>
                <w:tcW w:w="0" w:type="auto"/>
              </w:tcPr>
            </w:tcPrChange>
          </w:tcPr>
          <w:p w14:paraId="4CEBC48C" w14:textId="77777777" w:rsidR="002814D3" w:rsidRDefault="00000000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Area, km</w:t>
            </w:r>
            <w:r>
              <w:rPr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uto"/>
            </w:tcBorders>
            <w:tcPrChange w:id="11" w:author="Timothy James" w:date="2024-03-07T21:20:00Z">
              <w:tcPr>
                <w:tcW w:w="0" w:type="auto"/>
              </w:tcPr>
            </w:tcPrChange>
          </w:tcPr>
          <w:p w14:paraId="0BE01A4F" w14:textId="77777777" w:rsidR="002814D3" w:rsidRDefault="00000000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Area, PUs, km</w:t>
            </w:r>
            <w:r>
              <w:rPr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uto"/>
            </w:tcBorders>
            <w:tcPrChange w:id="12" w:author="Timothy James" w:date="2024-03-07T21:20:00Z">
              <w:tcPr>
                <w:tcW w:w="0" w:type="auto"/>
              </w:tcPr>
            </w:tcPrChange>
          </w:tcPr>
          <w:p w14:paraId="2F5E0E4F" w14:textId="77777777" w:rsidR="002814D3" w:rsidRDefault="00000000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Terrestrial Area, PUs, km</w:t>
            </w:r>
            <w:r>
              <w:rPr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uto"/>
            </w:tcBorders>
            <w:tcPrChange w:id="13" w:author="Timothy James" w:date="2024-03-07T21:20:00Z">
              <w:tcPr>
                <w:tcW w:w="0" w:type="auto"/>
              </w:tcPr>
            </w:tcPrChange>
          </w:tcPr>
          <w:p w14:paraId="4657BCB9" w14:textId="77777777" w:rsidR="002814D3" w:rsidRDefault="00000000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Marine Area, PUs, km</w:t>
            </w:r>
            <w:r>
              <w:rPr>
                <w:vertAlign w:val="superscript"/>
              </w:rPr>
              <w:t>2</w:t>
            </w:r>
          </w:p>
        </w:tc>
      </w:tr>
      <w:tr w:rsidR="002814D3" w14:paraId="00EB4611" w14:textId="77777777" w:rsidTr="001750D2">
        <w:tc>
          <w:tcPr>
            <w:tcW w:w="0" w:type="auto"/>
            <w:tcBorders>
              <w:top w:val="single" w:sz="2" w:space="0" w:color="auto"/>
              <w:bottom w:val="single" w:sz="4" w:space="0" w:color="auto"/>
            </w:tcBorders>
            <w:tcPrChange w:id="14" w:author="Timothy James" w:date="2024-03-07T21:20:00Z">
              <w:tcPr>
                <w:tcW w:w="0" w:type="auto"/>
              </w:tcPr>
            </w:tcPrChange>
          </w:tcPr>
          <w:p w14:paraId="4341218C" w14:textId="77777777" w:rsidR="002814D3" w:rsidRDefault="00000000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4" w:space="0" w:color="auto"/>
            </w:tcBorders>
            <w:tcPrChange w:id="15" w:author="Timothy James" w:date="2024-03-07T21:20:00Z">
              <w:tcPr>
                <w:tcW w:w="0" w:type="auto"/>
              </w:tcPr>
            </w:tcPrChange>
          </w:tcPr>
          <w:p w14:paraId="34B0E1BC" w14:textId="77777777" w:rsidR="002814D3" w:rsidRDefault="00000000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4" w:space="0" w:color="auto"/>
            </w:tcBorders>
            <w:tcPrChange w:id="16" w:author="Timothy James" w:date="2024-03-07T21:20:00Z">
              <w:tcPr>
                <w:tcW w:w="0" w:type="auto"/>
              </w:tcPr>
            </w:tcPrChange>
          </w:tcPr>
          <w:p w14:paraId="00D0B607" w14:textId="77777777" w:rsidR="002814D3" w:rsidRDefault="00000000">
            <w:pPr>
              <w:pStyle w:val="Compact"/>
              <w:jc w:val="right"/>
            </w:pPr>
            <w:r>
              <w:t>21436.04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4" w:space="0" w:color="auto"/>
            </w:tcBorders>
            <w:tcPrChange w:id="17" w:author="Timothy James" w:date="2024-03-07T21:20:00Z">
              <w:tcPr>
                <w:tcW w:w="0" w:type="auto"/>
              </w:tcPr>
            </w:tcPrChange>
          </w:tcPr>
          <w:p w14:paraId="61E3DE04" w14:textId="77777777" w:rsidR="002814D3" w:rsidRDefault="00000000">
            <w:pPr>
              <w:pStyle w:val="Compact"/>
              <w:jc w:val="right"/>
            </w:pPr>
            <w:r>
              <w:t>21600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4" w:space="0" w:color="auto"/>
            </w:tcBorders>
            <w:tcPrChange w:id="18" w:author="Timothy James" w:date="2024-03-07T21:20:00Z">
              <w:tcPr>
                <w:tcW w:w="0" w:type="auto"/>
              </w:tcPr>
            </w:tcPrChange>
          </w:tcPr>
          <w:p w14:paraId="7DC9377C" w14:textId="77777777" w:rsidR="002814D3" w:rsidRDefault="00000000">
            <w:pPr>
              <w:pStyle w:val="Compact"/>
              <w:jc w:val="right"/>
            </w:pPr>
            <w:r>
              <w:t>1700.1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4" w:space="0" w:color="auto"/>
            </w:tcBorders>
            <w:tcPrChange w:id="19" w:author="Timothy James" w:date="2024-03-07T21:20:00Z">
              <w:tcPr>
                <w:tcW w:w="0" w:type="auto"/>
              </w:tcPr>
            </w:tcPrChange>
          </w:tcPr>
          <w:p w14:paraId="2B629B44" w14:textId="77777777" w:rsidR="002814D3" w:rsidRDefault="00000000">
            <w:pPr>
              <w:pStyle w:val="Compact"/>
              <w:jc w:val="right"/>
            </w:pPr>
            <w:r>
              <w:t>19899.9</w:t>
            </w:r>
          </w:p>
        </w:tc>
      </w:tr>
    </w:tbl>
    <w:p w14:paraId="1442694B" w14:textId="77777777" w:rsidR="005069DC" w:rsidRDefault="005069DC">
      <w:pPr>
        <w:pStyle w:val="TableCaption"/>
        <w:rPr>
          <w:ins w:id="20" w:author="Boris Solovev" w:date="2024-03-09T00:15:00Z"/>
        </w:rPr>
      </w:pPr>
      <w:bookmarkStart w:id="21" w:name="tab:concern"/>
      <w:bookmarkEnd w:id="21"/>
    </w:p>
    <w:p w14:paraId="55EAEE70" w14:textId="034BF6A9" w:rsidR="002814D3" w:rsidRDefault="00000000">
      <w:pPr>
        <w:pStyle w:val="TableCaption"/>
      </w:pPr>
      <w:r>
        <w:t>Table 2: Concern Indexes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Table 2: Concern Indexes"/>
        <w:tblPrChange w:id="22" w:author="Timothy James" w:date="2024-03-07T21:22:00Z">
          <w:tblPr>
            <w:tblStyle w:val="Table"/>
            <w:tblW w:w="0" w:type="auto"/>
            <w:tblLook w:val="0020" w:firstRow="1" w:lastRow="0" w:firstColumn="0" w:lastColumn="0" w:noHBand="0" w:noVBand="0"/>
            <w:tblCaption w:val="Table 2: Concern Indexes"/>
          </w:tblPr>
        </w:tblPrChange>
      </w:tblPr>
      <w:tblGrid>
        <w:gridCol w:w="800"/>
        <w:gridCol w:w="1159"/>
        <w:gridCol w:w="801"/>
        <w:gridCol w:w="1160"/>
        <w:tblGridChange w:id="23">
          <w:tblGrid>
            <w:gridCol w:w="800"/>
            <w:gridCol w:w="1159"/>
            <w:gridCol w:w="801"/>
            <w:gridCol w:w="1160"/>
          </w:tblGrid>
        </w:tblGridChange>
      </w:tblGrid>
      <w:tr w:rsidR="002814D3" w14:paraId="50958242" w14:textId="77777777" w:rsidTr="00175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trPrChange w:id="24" w:author="Timothy James" w:date="2024-03-07T21:22:00Z">
            <w:trPr>
              <w:tblHeader/>
            </w:trPr>
          </w:trPrChange>
        </w:trPr>
        <w:tc>
          <w:tcPr>
            <w:tcW w:w="0" w:type="auto"/>
            <w:tcBorders>
              <w:top w:val="single" w:sz="4" w:space="0" w:color="auto"/>
              <w:bottom w:val="single" w:sz="2" w:space="0" w:color="auto"/>
            </w:tcBorders>
            <w:tcPrChange w:id="25" w:author="Timothy James" w:date="2024-03-07T21:22:00Z">
              <w:tcPr>
                <w:tcW w:w="0" w:type="auto"/>
              </w:tcPr>
            </w:tcPrChange>
          </w:tcPr>
          <w:p w14:paraId="30CA2A10" w14:textId="77777777" w:rsidR="002814D3" w:rsidRDefault="00000000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SR, 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uto"/>
            </w:tcBorders>
            <w:tcPrChange w:id="26" w:author="Timothy James" w:date="2024-03-07T21:22:00Z">
              <w:tcPr>
                <w:tcW w:w="0" w:type="auto"/>
              </w:tcPr>
            </w:tcPrChange>
          </w:tcPr>
          <w:p w14:paraId="56BC6674" w14:textId="77777777" w:rsidR="002814D3" w:rsidRDefault="00000000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MNSR, 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uto"/>
            </w:tcBorders>
            <w:tcPrChange w:id="27" w:author="Timothy James" w:date="2024-03-07T21:22:00Z">
              <w:tcPr>
                <w:tcW w:w="0" w:type="auto"/>
              </w:tcPr>
            </w:tcPrChange>
          </w:tcPr>
          <w:p w14:paraId="14B3444A" w14:textId="77777777" w:rsidR="002814D3" w:rsidRDefault="00000000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SA, 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uto"/>
            </w:tcBorders>
            <w:tcPrChange w:id="28" w:author="Timothy James" w:date="2024-03-07T21:22:00Z">
              <w:tcPr>
                <w:tcW w:w="0" w:type="auto"/>
              </w:tcPr>
            </w:tcPrChange>
          </w:tcPr>
          <w:p w14:paraId="3C4F7DAF" w14:textId="77777777" w:rsidR="002814D3" w:rsidRDefault="00000000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MNSA, %</w:t>
            </w:r>
          </w:p>
        </w:tc>
      </w:tr>
      <w:tr w:rsidR="002814D3" w14:paraId="48581D95" w14:textId="77777777" w:rsidTr="001750D2">
        <w:tc>
          <w:tcPr>
            <w:tcW w:w="0" w:type="auto"/>
            <w:tcBorders>
              <w:top w:val="single" w:sz="2" w:space="0" w:color="auto"/>
              <w:bottom w:val="single" w:sz="4" w:space="0" w:color="auto"/>
            </w:tcBorders>
            <w:tcPrChange w:id="29" w:author="Timothy James" w:date="2024-03-07T21:22:00Z">
              <w:tcPr>
                <w:tcW w:w="0" w:type="auto"/>
              </w:tcPr>
            </w:tcPrChange>
          </w:tcPr>
          <w:p w14:paraId="12B2F618" w14:textId="77777777" w:rsidR="002814D3" w:rsidRDefault="00000000">
            <w:pPr>
              <w:pStyle w:val="Compact"/>
              <w:jc w:val="right"/>
            </w:pPr>
            <w:r>
              <w:t>276.9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4" w:space="0" w:color="auto"/>
            </w:tcBorders>
            <w:tcPrChange w:id="30" w:author="Timothy James" w:date="2024-03-07T21:22:00Z">
              <w:tcPr>
                <w:tcW w:w="0" w:type="auto"/>
              </w:tcPr>
            </w:tcPrChange>
          </w:tcPr>
          <w:p w14:paraId="7697C192" w14:textId="77777777" w:rsidR="002814D3" w:rsidRDefault="00000000">
            <w:pPr>
              <w:pStyle w:val="Compact"/>
              <w:jc w:val="right"/>
            </w:pPr>
            <w:r>
              <w:t>251.1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4" w:space="0" w:color="auto"/>
            </w:tcBorders>
            <w:tcPrChange w:id="31" w:author="Timothy James" w:date="2024-03-07T21:22:00Z">
              <w:tcPr>
                <w:tcW w:w="0" w:type="auto"/>
              </w:tcPr>
            </w:tcPrChange>
          </w:tcPr>
          <w:p w14:paraId="36E9E97D" w14:textId="77777777" w:rsidR="002814D3" w:rsidRDefault="00000000">
            <w:pPr>
              <w:pStyle w:val="Compact"/>
              <w:jc w:val="right"/>
            </w:pPr>
            <w:r>
              <w:t>42.2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4" w:space="0" w:color="auto"/>
            </w:tcBorders>
            <w:tcPrChange w:id="32" w:author="Timothy James" w:date="2024-03-07T21:22:00Z">
              <w:tcPr>
                <w:tcW w:w="0" w:type="auto"/>
              </w:tcPr>
            </w:tcPrChange>
          </w:tcPr>
          <w:p w14:paraId="46AF262B" w14:textId="77777777" w:rsidR="002814D3" w:rsidRDefault="00000000">
            <w:pPr>
              <w:pStyle w:val="Compact"/>
              <w:jc w:val="right"/>
            </w:pPr>
            <w:r>
              <w:t>44.7</w:t>
            </w:r>
          </w:p>
        </w:tc>
      </w:tr>
    </w:tbl>
    <w:p w14:paraId="601AD081" w14:textId="77777777" w:rsidR="005069DC" w:rsidRDefault="005069DC">
      <w:pPr>
        <w:pStyle w:val="TableCaption"/>
        <w:rPr>
          <w:ins w:id="33" w:author="Boris Solovev" w:date="2024-03-09T00:15:00Z"/>
        </w:rPr>
      </w:pPr>
      <w:bookmarkStart w:id="34" w:name="tab:activity"/>
      <w:bookmarkEnd w:id="34"/>
    </w:p>
    <w:p w14:paraId="2BF76883" w14:textId="798C3B0D" w:rsidR="002814D3" w:rsidRDefault="00000000">
      <w:pPr>
        <w:pStyle w:val="TableCaption"/>
      </w:pPr>
      <w:r>
        <w:t xml:space="preserve">Table 3: </w:t>
      </w:r>
      <w:r w:rsidR="005069DC">
        <w:t xml:space="preserve">Conservation Action </w:t>
      </w:r>
      <w:proofErr w:type="spellStart"/>
      <w:r w:rsidR="005069DC">
        <w:t>Prioritisation</w:t>
      </w:r>
      <w:proofErr w:type="spellEnd"/>
      <w:r w:rsidR="005069DC">
        <w:t xml:space="preserve"> Indexes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Table 3: Activity Indexes"/>
        <w:tblPrChange w:id="35" w:author="Timothy James" w:date="2024-03-07T21:21:00Z">
          <w:tblPr>
            <w:tblStyle w:val="Table"/>
            <w:tblW w:w="0" w:type="auto"/>
            <w:tblLook w:val="0020" w:firstRow="1" w:lastRow="0" w:firstColumn="0" w:lastColumn="0" w:noHBand="0" w:noVBand="0"/>
            <w:tblCaption w:val="Table 3: Activity Indexes"/>
          </w:tblPr>
        </w:tblPrChange>
      </w:tblPr>
      <w:tblGrid>
        <w:gridCol w:w="1102"/>
        <w:gridCol w:w="953"/>
        <w:gridCol w:w="980"/>
        <w:tblGridChange w:id="36">
          <w:tblGrid>
            <w:gridCol w:w="1102"/>
            <w:gridCol w:w="953"/>
            <w:gridCol w:w="980"/>
          </w:tblGrid>
        </w:tblGridChange>
      </w:tblGrid>
      <w:tr w:rsidR="002814D3" w14:paraId="04E0AD45" w14:textId="77777777" w:rsidTr="00175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trPrChange w:id="37" w:author="Timothy James" w:date="2024-03-07T21:21:00Z">
            <w:trPr>
              <w:tblHeader/>
            </w:trPr>
          </w:trPrChange>
        </w:trPr>
        <w:tc>
          <w:tcPr>
            <w:tcW w:w="0" w:type="auto"/>
            <w:tcBorders>
              <w:top w:val="single" w:sz="4" w:space="0" w:color="auto"/>
              <w:bottom w:val="single" w:sz="2" w:space="0" w:color="auto"/>
            </w:tcBorders>
            <w:tcPrChange w:id="38" w:author="Timothy James" w:date="2024-03-07T21:21:00Z">
              <w:tcPr>
                <w:tcW w:w="0" w:type="auto"/>
              </w:tcPr>
            </w:tcPrChange>
          </w:tcPr>
          <w:p w14:paraId="4D71260E" w14:textId="77777777" w:rsidR="002814D3" w:rsidRDefault="00000000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CAPR, 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uto"/>
            </w:tcBorders>
            <w:tcPrChange w:id="39" w:author="Timothy James" w:date="2024-03-07T21:21:00Z">
              <w:tcPr>
                <w:tcW w:w="0" w:type="auto"/>
              </w:tcPr>
            </w:tcPrChange>
          </w:tcPr>
          <w:p w14:paraId="08CDD755" w14:textId="77777777" w:rsidR="002814D3" w:rsidRDefault="00000000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CAP, 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uto"/>
            </w:tcBorders>
            <w:tcPrChange w:id="40" w:author="Timothy James" w:date="2024-03-07T21:21:00Z">
              <w:tcPr>
                <w:tcW w:w="0" w:type="auto"/>
              </w:tcPr>
            </w:tcPrChange>
          </w:tcPr>
          <w:p w14:paraId="5BCA8F1A" w14:textId="77777777" w:rsidR="002814D3" w:rsidRDefault="00000000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AAR, %</w:t>
            </w:r>
          </w:p>
        </w:tc>
      </w:tr>
      <w:tr w:rsidR="002814D3" w14:paraId="0D08DD94" w14:textId="77777777" w:rsidTr="001750D2">
        <w:tc>
          <w:tcPr>
            <w:tcW w:w="0" w:type="auto"/>
            <w:tcBorders>
              <w:top w:val="single" w:sz="2" w:space="0" w:color="auto"/>
              <w:bottom w:val="single" w:sz="4" w:space="0" w:color="auto"/>
            </w:tcBorders>
            <w:tcPrChange w:id="41" w:author="Timothy James" w:date="2024-03-07T21:21:00Z">
              <w:tcPr>
                <w:tcW w:w="0" w:type="auto"/>
              </w:tcPr>
            </w:tcPrChange>
          </w:tcPr>
          <w:p w14:paraId="3A63D4DB" w14:textId="77777777" w:rsidR="002814D3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4" w:space="0" w:color="auto"/>
            </w:tcBorders>
            <w:tcPrChange w:id="42" w:author="Timothy James" w:date="2024-03-07T21:21:00Z">
              <w:tcPr>
                <w:tcW w:w="0" w:type="auto"/>
              </w:tcPr>
            </w:tcPrChange>
          </w:tcPr>
          <w:p w14:paraId="22E9B685" w14:textId="74C3B4B3" w:rsidR="002814D3" w:rsidRDefault="005069DC">
            <w:pPr>
              <w:pStyle w:val="Compact"/>
              <w:jc w:val="right"/>
            </w:pPr>
            <w:r>
              <w:t>N/A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4" w:space="0" w:color="auto"/>
            </w:tcBorders>
            <w:tcPrChange w:id="43" w:author="Timothy James" w:date="2024-03-07T21:21:00Z">
              <w:tcPr>
                <w:tcW w:w="0" w:type="auto"/>
              </w:tcPr>
            </w:tcPrChange>
          </w:tcPr>
          <w:p w14:paraId="7B0BC170" w14:textId="77777777" w:rsidR="002814D3" w:rsidRDefault="00000000">
            <w:pPr>
              <w:pStyle w:val="Compact"/>
              <w:jc w:val="right"/>
            </w:pPr>
            <w:r>
              <w:t>0</w:t>
            </w:r>
          </w:p>
        </w:tc>
      </w:tr>
    </w:tbl>
    <w:p w14:paraId="05698DD0" w14:textId="77777777" w:rsidR="009B40FB" w:rsidRDefault="009B40FB">
      <w:pPr>
        <w:pStyle w:val="CaptionedFigure"/>
      </w:pPr>
    </w:p>
    <w:p w14:paraId="4C1E7707" w14:textId="7DA6DC97" w:rsidR="002814D3" w:rsidRDefault="00000000">
      <w:pPr>
        <w:pStyle w:val="CaptionedFigure"/>
      </w:pPr>
      <w:r>
        <w:rPr>
          <w:noProof/>
        </w:rPr>
        <w:drawing>
          <wp:inline distT="0" distB="0" distL="0" distR="0" wp14:anchorId="69ABA1E0" wp14:editId="786E00CA">
            <wp:extent cx="5334000" cy="3194843"/>
            <wp:effectExtent l="0" t="0" r="0" b="0"/>
            <wp:docPr id="28" name="Picture" descr="Figure 2: Conservation Concern Level by Mont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/tmp/Rtmp4czCSi/filed72900560d_files/figure-docx/seasonal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4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C9128C" w14:textId="70C6322C" w:rsidR="002814D3" w:rsidRPr="005069DC" w:rsidRDefault="00000000">
      <w:pPr>
        <w:pStyle w:val="ImageCaption"/>
        <w:rPr>
          <w:lang w:val="ru-RU"/>
          <w:rPrChange w:id="44" w:author="Boris Solovev" w:date="2024-03-09T00:18:00Z">
            <w:rPr/>
          </w:rPrChange>
        </w:rPr>
      </w:pPr>
      <w:bookmarkStart w:id="45" w:name="fig:seasonal"/>
      <w:bookmarkEnd w:id="45"/>
      <w:r>
        <w:t>Figure</w:t>
      </w:r>
      <w:r w:rsidRPr="005069DC">
        <w:rPr>
          <w:lang w:val="ru-RU"/>
        </w:rPr>
        <w:t xml:space="preserve"> 2: </w:t>
      </w:r>
      <w:r>
        <w:t>Concern</w:t>
      </w:r>
      <w:r w:rsidRPr="005069DC">
        <w:rPr>
          <w:lang w:val="ru-RU"/>
        </w:rPr>
        <w:t xml:space="preserve"> </w:t>
      </w:r>
      <w:r w:rsidR="00D23963">
        <w:t>index</w:t>
      </w:r>
      <w:r w:rsidR="00D23963" w:rsidRPr="005069DC">
        <w:rPr>
          <w:lang w:val="ru-RU"/>
        </w:rPr>
        <w:t xml:space="preserve">, </w:t>
      </w:r>
      <w:r>
        <w:t>by</w:t>
      </w:r>
      <w:r w:rsidRPr="005069DC">
        <w:rPr>
          <w:lang w:val="ru-RU"/>
        </w:rPr>
        <w:t xml:space="preserve"> </w:t>
      </w:r>
      <w:r>
        <w:t>Month</w:t>
      </w:r>
      <w:ins w:id="46" w:author="Boris Solovev" w:date="2024-03-09T00:18:00Z">
        <w:r w:rsidR="005069DC" w:rsidRPr="005069DC">
          <w:rPr>
            <w:lang w:val="ru-RU"/>
          </w:rPr>
          <w:t xml:space="preserve"> </w:t>
        </w:r>
      </w:ins>
      <w:r w:rsidR="005069DC" w:rsidRPr="005069DC">
        <w:rPr>
          <w:highlight w:val="yellow"/>
          <w:lang w:val="ru-RU"/>
        </w:rPr>
        <w:t>–</w:t>
      </w:r>
      <w:ins w:id="47" w:author="Boris Solovev" w:date="2024-03-09T00:18:00Z">
        <w:r w:rsidR="005069DC" w:rsidRPr="005069DC">
          <w:rPr>
            <w:highlight w:val="yellow"/>
            <w:lang w:val="ru-RU"/>
          </w:rPr>
          <w:t xml:space="preserve"> </w:t>
        </w:r>
      </w:ins>
      <w:r w:rsidR="005069DC" w:rsidRPr="005069DC">
        <w:rPr>
          <w:highlight w:val="yellow"/>
          <w:lang w:val="ru-RU"/>
        </w:rPr>
        <w:t>можно ли сохранять цвета на этой диаграмме?</w:t>
      </w:r>
    </w:p>
    <w:p w14:paraId="380D3678" w14:textId="77777777" w:rsidR="002814D3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2F212D3C" wp14:editId="26D12759">
            <wp:extent cx="5334000" cy="3194843"/>
            <wp:effectExtent l="0" t="0" r="0" b="0"/>
            <wp:docPr id="32" name="Picture" descr="Figure 3: Conservation Concern Level by Activit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/tmp/Rtmp4czCSi/filed72900560d_files/figure-docx/industrialPlot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4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EF6A5D" w14:textId="45A124D0" w:rsidR="002814D3" w:rsidRDefault="00000000">
      <w:pPr>
        <w:pStyle w:val="ImageCaption"/>
      </w:pPr>
      <w:bookmarkStart w:id="48" w:name="fig:industrialPlot"/>
      <w:bookmarkEnd w:id="48"/>
      <w:r>
        <w:t>Figure 3: Concern Level by Activity</w:t>
      </w:r>
    </w:p>
    <w:p w14:paraId="1EBAE17E" w14:textId="77777777" w:rsidR="00426C8D" w:rsidRDefault="00426C8D">
      <w:pPr>
        <w:pStyle w:val="ImageCaption"/>
      </w:pPr>
    </w:p>
    <w:p w14:paraId="14D06AA6" w14:textId="13F1E5B9" w:rsidR="002814D3" w:rsidRDefault="00000000">
      <w:pPr>
        <w:pStyle w:val="TableCaption"/>
      </w:pPr>
      <w:bookmarkStart w:id="49" w:name="tab:industryList"/>
      <w:bookmarkEnd w:id="49"/>
      <w:r>
        <w:t xml:space="preserve">Table 4: </w:t>
      </w:r>
      <w:r>
        <w:t xml:space="preserve">List of Activities </w:t>
      </w:r>
      <w:r w:rsidR="00784F44">
        <w:t>ran</w:t>
      </w:r>
      <w:r w:rsidR="001750D2">
        <w:t>k</w:t>
      </w:r>
      <w:r w:rsidR="00784F44">
        <w:t xml:space="preserve">ed </w:t>
      </w:r>
      <w:r>
        <w:t>by Concern Level by Activity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Table 4: List of Activities ordered by Conservation Concern Level by Activity"/>
        <w:tblPrChange w:id="50" w:author="Timothy James" w:date="2024-03-07T21:21:00Z">
          <w:tblPr>
            <w:tblStyle w:val="Table"/>
            <w:tblW w:w="5000" w:type="pct"/>
            <w:tblLook w:val="0020" w:firstRow="1" w:lastRow="0" w:firstColumn="0" w:lastColumn="0" w:noHBand="0" w:noVBand="0"/>
            <w:tblCaption w:val="Table 4: List of Activities ordered by Conservation Concern Level by Activity"/>
          </w:tblPr>
        </w:tblPrChange>
      </w:tblPr>
      <w:tblGrid>
        <w:gridCol w:w="1273"/>
        <w:gridCol w:w="6927"/>
        <w:gridCol w:w="1160"/>
        <w:tblGridChange w:id="51">
          <w:tblGrid>
            <w:gridCol w:w="1273"/>
            <w:gridCol w:w="6927"/>
            <w:gridCol w:w="1160"/>
          </w:tblGrid>
        </w:tblGridChange>
      </w:tblGrid>
      <w:tr w:rsidR="002814D3" w14:paraId="6C38074A" w14:textId="77777777" w:rsidTr="00175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trPrChange w:id="52" w:author="Timothy James" w:date="2024-03-07T21:21:00Z">
            <w:trPr>
              <w:tblHeader/>
            </w:trPr>
          </w:trPrChange>
        </w:trPr>
        <w:tc>
          <w:tcPr>
            <w:tcW w:w="0" w:type="auto"/>
            <w:tcBorders>
              <w:top w:val="single" w:sz="4" w:space="0" w:color="auto"/>
              <w:bottom w:val="single" w:sz="2" w:space="0" w:color="auto"/>
            </w:tcBorders>
            <w:tcPrChange w:id="53" w:author="Timothy James" w:date="2024-03-07T21:21:00Z">
              <w:tcPr>
                <w:tcW w:w="0" w:type="auto"/>
              </w:tcPr>
            </w:tcPrChange>
          </w:tcPr>
          <w:p w14:paraId="1A981555" w14:textId="77777777" w:rsidR="002814D3" w:rsidRDefault="00000000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 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uto"/>
            </w:tcBorders>
            <w:tcPrChange w:id="54" w:author="Timothy James" w:date="2024-03-07T21:21:00Z">
              <w:tcPr>
                <w:tcW w:w="0" w:type="auto"/>
              </w:tcPr>
            </w:tcPrChange>
          </w:tcPr>
          <w:p w14:paraId="57772C1A" w14:textId="64D80834" w:rsidR="002814D3" w:rsidRDefault="00784F44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Industrial </w:t>
            </w:r>
            <w:r>
              <w:t>Activity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uto"/>
            </w:tcBorders>
            <w:tcPrChange w:id="55" w:author="Timothy James" w:date="2024-03-07T21:21:00Z">
              <w:tcPr>
                <w:tcW w:w="0" w:type="auto"/>
              </w:tcPr>
            </w:tcPrChange>
          </w:tcPr>
          <w:p w14:paraId="11E3D390" w14:textId="77777777" w:rsidR="002814D3" w:rsidRDefault="00000000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MNSA, %</w:t>
            </w:r>
          </w:p>
        </w:tc>
      </w:tr>
      <w:tr w:rsidR="002814D3" w14:paraId="0F0B0B2B" w14:textId="77777777" w:rsidTr="001750D2">
        <w:tc>
          <w:tcPr>
            <w:tcW w:w="0" w:type="auto"/>
            <w:tcBorders>
              <w:top w:val="single" w:sz="2" w:space="0" w:color="auto"/>
            </w:tcBorders>
            <w:tcPrChange w:id="56" w:author="Timothy James" w:date="2024-03-07T21:21:00Z">
              <w:tcPr>
                <w:tcW w:w="0" w:type="auto"/>
              </w:tcPr>
            </w:tcPrChange>
          </w:tcPr>
          <w:p w14:paraId="3C7C82C4" w14:textId="77777777" w:rsidR="002814D3" w:rsidRDefault="00000000">
            <w:pPr>
              <w:pStyle w:val="Compact"/>
            </w:pPr>
            <w:r>
              <w:t>MOP</w:t>
            </w:r>
          </w:p>
        </w:tc>
        <w:tc>
          <w:tcPr>
            <w:tcW w:w="0" w:type="auto"/>
            <w:tcBorders>
              <w:top w:val="single" w:sz="2" w:space="0" w:color="auto"/>
            </w:tcBorders>
            <w:tcPrChange w:id="57" w:author="Timothy James" w:date="2024-03-07T21:21:00Z">
              <w:tcPr>
                <w:tcW w:w="0" w:type="auto"/>
              </w:tcPr>
            </w:tcPrChange>
          </w:tcPr>
          <w:p w14:paraId="0FB16DCD" w14:textId="77777777" w:rsidR="002814D3" w:rsidRDefault="00000000">
            <w:pPr>
              <w:pStyle w:val="Compact"/>
            </w:pPr>
            <w:r>
              <w:t>Oil Production (off-shore)</w:t>
            </w:r>
          </w:p>
        </w:tc>
        <w:tc>
          <w:tcPr>
            <w:tcW w:w="0" w:type="auto"/>
            <w:tcBorders>
              <w:top w:val="single" w:sz="2" w:space="0" w:color="auto"/>
            </w:tcBorders>
            <w:tcPrChange w:id="58" w:author="Timothy James" w:date="2024-03-07T21:21:00Z">
              <w:tcPr>
                <w:tcW w:w="0" w:type="auto"/>
              </w:tcPr>
            </w:tcPrChange>
          </w:tcPr>
          <w:p w14:paraId="24CE07B9" w14:textId="77777777" w:rsidR="002814D3" w:rsidRDefault="00000000">
            <w:pPr>
              <w:pStyle w:val="Compact"/>
              <w:jc w:val="right"/>
            </w:pPr>
            <w:r>
              <w:t>75.0</w:t>
            </w:r>
          </w:p>
        </w:tc>
      </w:tr>
      <w:tr w:rsidR="002814D3" w14:paraId="42AAA982" w14:textId="77777777">
        <w:tc>
          <w:tcPr>
            <w:tcW w:w="0" w:type="auto"/>
          </w:tcPr>
          <w:p w14:paraId="35B8249F" w14:textId="77777777" w:rsidR="002814D3" w:rsidRDefault="00000000">
            <w:pPr>
              <w:pStyle w:val="Compact"/>
            </w:pPr>
            <w:r>
              <w:t>IW</w:t>
            </w:r>
          </w:p>
        </w:tc>
        <w:tc>
          <w:tcPr>
            <w:tcW w:w="0" w:type="auto"/>
          </w:tcPr>
          <w:p w14:paraId="7461C3D9" w14:textId="77777777" w:rsidR="002814D3" w:rsidRDefault="00000000">
            <w:pPr>
              <w:pStyle w:val="Compact"/>
            </w:pPr>
            <w:r>
              <w:t>Offshore Wind Farms</w:t>
            </w:r>
          </w:p>
        </w:tc>
        <w:tc>
          <w:tcPr>
            <w:tcW w:w="0" w:type="auto"/>
          </w:tcPr>
          <w:p w14:paraId="65A33EBC" w14:textId="77777777" w:rsidR="002814D3" w:rsidRDefault="00000000">
            <w:pPr>
              <w:pStyle w:val="Compact"/>
              <w:jc w:val="right"/>
            </w:pPr>
            <w:r>
              <w:t>74.4</w:t>
            </w:r>
          </w:p>
        </w:tc>
      </w:tr>
      <w:tr w:rsidR="002814D3" w14:paraId="301C94EB" w14:textId="77777777">
        <w:tc>
          <w:tcPr>
            <w:tcW w:w="0" w:type="auto"/>
          </w:tcPr>
          <w:p w14:paraId="2835B9B1" w14:textId="77777777" w:rsidR="002814D3" w:rsidRDefault="00000000">
            <w:pPr>
              <w:pStyle w:val="Compact"/>
            </w:pPr>
            <w:r>
              <w:t>MCM</w:t>
            </w:r>
          </w:p>
        </w:tc>
        <w:tc>
          <w:tcPr>
            <w:tcW w:w="0" w:type="auto"/>
          </w:tcPr>
          <w:p w14:paraId="3021907F" w14:textId="77777777" w:rsidR="002814D3" w:rsidRDefault="00000000">
            <w:pPr>
              <w:pStyle w:val="Compact"/>
            </w:pPr>
            <w:r>
              <w:t>Coastal On-Shore Mining</w:t>
            </w:r>
          </w:p>
        </w:tc>
        <w:tc>
          <w:tcPr>
            <w:tcW w:w="0" w:type="auto"/>
          </w:tcPr>
          <w:p w14:paraId="12B11FC5" w14:textId="77777777" w:rsidR="002814D3" w:rsidRDefault="00000000">
            <w:pPr>
              <w:pStyle w:val="Compact"/>
              <w:jc w:val="right"/>
            </w:pPr>
            <w:r>
              <w:t>74.3</w:t>
            </w:r>
          </w:p>
        </w:tc>
      </w:tr>
      <w:tr w:rsidR="002814D3" w14:paraId="04F54F30" w14:textId="77777777">
        <w:tc>
          <w:tcPr>
            <w:tcW w:w="0" w:type="auto"/>
          </w:tcPr>
          <w:p w14:paraId="5389D8BB" w14:textId="77777777" w:rsidR="002814D3" w:rsidRDefault="00000000">
            <w:pPr>
              <w:pStyle w:val="Compact"/>
            </w:pPr>
            <w:r>
              <w:t>MOM</w:t>
            </w:r>
          </w:p>
        </w:tc>
        <w:tc>
          <w:tcPr>
            <w:tcW w:w="0" w:type="auto"/>
          </w:tcPr>
          <w:p w14:paraId="6A4C6435" w14:textId="77777777" w:rsidR="002814D3" w:rsidRDefault="00000000">
            <w:pPr>
              <w:pStyle w:val="Compact"/>
            </w:pPr>
            <w:r>
              <w:t>Mining Other (Offshore)</w:t>
            </w:r>
          </w:p>
        </w:tc>
        <w:tc>
          <w:tcPr>
            <w:tcW w:w="0" w:type="auto"/>
          </w:tcPr>
          <w:p w14:paraId="0FAD4323" w14:textId="77777777" w:rsidR="002814D3" w:rsidRDefault="00000000">
            <w:pPr>
              <w:pStyle w:val="Compact"/>
              <w:jc w:val="right"/>
            </w:pPr>
            <w:r>
              <w:t>74.2</w:t>
            </w:r>
          </w:p>
        </w:tc>
      </w:tr>
      <w:tr w:rsidR="002814D3" w14:paraId="45EB1439" w14:textId="77777777">
        <w:tc>
          <w:tcPr>
            <w:tcW w:w="0" w:type="auto"/>
          </w:tcPr>
          <w:p w14:paraId="51EBA420" w14:textId="77777777" w:rsidR="002814D3" w:rsidRDefault="00000000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58044899" w14:textId="77777777" w:rsidR="002814D3" w:rsidRDefault="00000000">
            <w:pPr>
              <w:pStyle w:val="Compact"/>
            </w:pPr>
            <w:r>
              <w:t>Dredging</w:t>
            </w:r>
          </w:p>
        </w:tc>
        <w:tc>
          <w:tcPr>
            <w:tcW w:w="0" w:type="auto"/>
          </w:tcPr>
          <w:p w14:paraId="376201C8" w14:textId="77777777" w:rsidR="002814D3" w:rsidRDefault="00000000">
            <w:pPr>
              <w:pStyle w:val="Compact"/>
              <w:jc w:val="right"/>
            </w:pPr>
            <w:r>
              <w:t>71.1</w:t>
            </w:r>
          </w:p>
        </w:tc>
      </w:tr>
      <w:tr w:rsidR="002814D3" w14:paraId="001FF412" w14:textId="77777777">
        <w:tc>
          <w:tcPr>
            <w:tcW w:w="0" w:type="auto"/>
          </w:tcPr>
          <w:p w14:paraId="66739BE2" w14:textId="77777777" w:rsidR="002814D3" w:rsidRDefault="00000000">
            <w:pPr>
              <w:pStyle w:val="Compact"/>
            </w:pPr>
            <w:r>
              <w:t>IOP</w:t>
            </w:r>
          </w:p>
        </w:tc>
        <w:tc>
          <w:tcPr>
            <w:tcW w:w="0" w:type="auto"/>
          </w:tcPr>
          <w:p w14:paraId="7C300A62" w14:textId="77777777" w:rsidR="002814D3" w:rsidRDefault="00000000">
            <w:pPr>
              <w:pStyle w:val="Compact"/>
            </w:pPr>
            <w:r>
              <w:t>Underwater Oil &amp; Gas Pipelines</w:t>
            </w:r>
          </w:p>
        </w:tc>
        <w:tc>
          <w:tcPr>
            <w:tcW w:w="0" w:type="auto"/>
          </w:tcPr>
          <w:p w14:paraId="5A0B5746" w14:textId="77777777" w:rsidR="002814D3" w:rsidRDefault="00000000">
            <w:pPr>
              <w:pStyle w:val="Compact"/>
              <w:jc w:val="right"/>
            </w:pPr>
            <w:r>
              <w:t>71.1</w:t>
            </w:r>
          </w:p>
        </w:tc>
      </w:tr>
      <w:tr w:rsidR="002814D3" w14:paraId="193EF40F" w14:textId="77777777">
        <w:tc>
          <w:tcPr>
            <w:tcW w:w="0" w:type="auto"/>
          </w:tcPr>
          <w:p w14:paraId="64E30FA2" w14:textId="77777777" w:rsidR="002814D3" w:rsidRDefault="00000000">
            <w:pPr>
              <w:pStyle w:val="Compact"/>
            </w:pPr>
            <w:r>
              <w:t>IOT</w:t>
            </w:r>
          </w:p>
        </w:tc>
        <w:tc>
          <w:tcPr>
            <w:tcW w:w="0" w:type="auto"/>
          </w:tcPr>
          <w:p w14:paraId="75DBA36D" w14:textId="77777777" w:rsidR="002814D3" w:rsidRDefault="00000000">
            <w:pPr>
              <w:pStyle w:val="Compact"/>
            </w:pPr>
            <w:r>
              <w:t>Coastal Oil Terminals (including other petrochemical storing facilities)</w:t>
            </w:r>
          </w:p>
        </w:tc>
        <w:tc>
          <w:tcPr>
            <w:tcW w:w="0" w:type="auto"/>
          </w:tcPr>
          <w:p w14:paraId="06197234" w14:textId="77777777" w:rsidR="002814D3" w:rsidRDefault="00000000">
            <w:pPr>
              <w:pStyle w:val="Compact"/>
              <w:jc w:val="right"/>
            </w:pPr>
            <w:r>
              <w:t>71.1</w:t>
            </w:r>
          </w:p>
        </w:tc>
      </w:tr>
      <w:tr w:rsidR="002814D3" w14:paraId="20F11302" w14:textId="77777777">
        <w:tc>
          <w:tcPr>
            <w:tcW w:w="0" w:type="auto"/>
          </w:tcPr>
          <w:p w14:paraId="1F259BA6" w14:textId="77777777" w:rsidR="002814D3" w:rsidRDefault="00000000">
            <w:pPr>
              <w:pStyle w:val="Compact"/>
            </w:pPr>
            <w:r>
              <w:t>MGP</w:t>
            </w:r>
          </w:p>
        </w:tc>
        <w:tc>
          <w:tcPr>
            <w:tcW w:w="0" w:type="auto"/>
          </w:tcPr>
          <w:p w14:paraId="00D0EBA0" w14:textId="77777777" w:rsidR="002814D3" w:rsidRDefault="00000000">
            <w:pPr>
              <w:pStyle w:val="Compact"/>
            </w:pPr>
            <w:r>
              <w:t>Gas Production (Offshore)</w:t>
            </w:r>
          </w:p>
        </w:tc>
        <w:tc>
          <w:tcPr>
            <w:tcW w:w="0" w:type="auto"/>
          </w:tcPr>
          <w:p w14:paraId="69EC1511" w14:textId="77777777" w:rsidR="002814D3" w:rsidRDefault="00000000">
            <w:pPr>
              <w:pStyle w:val="Compact"/>
              <w:jc w:val="right"/>
            </w:pPr>
            <w:r>
              <w:t>71.1</w:t>
            </w:r>
          </w:p>
        </w:tc>
      </w:tr>
      <w:tr w:rsidR="002814D3" w14:paraId="5E902F06" w14:textId="77777777">
        <w:tc>
          <w:tcPr>
            <w:tcW w:w="0" w:type="auto"/>
          </w:tcPr>
          <w:p w14:paraId="5B72ECE5" w14:textId="77777777" w:rsidR="002814D3" w:rsidRDefault="00000000">
            <w:pPr>
              <w:pStyle w:val="Compact"/>
            </w:pPr>
            <w:r>
              <w:t>FSM</w:t>
            </w:r>
          </w:p>
        </w:tc>
        <w:tc>
          <w:tcPr>
            <w:tcW w:w="0" w:type="auto"/>
          </w:tcPr>
          <w:p w14:paraId="62F6FDBB" w14:textId="77777777" w:rsidR="002814D3" w:rsidRDefault="00000000">
            <w:pPr>
              <w:pStyle w:val="Compact"/>
            </w:pPr>
            <w:r>
              <w:t>Seaweed Mowing</w:t>
            </w:r>
          </w:p>
        </w:tc>
        <w:tc>
          <w:tcPr>
            <w:tcW w:w="0" w:type="auto"/>
          </w:tcPr>
          <w:p w14:paraId="3870E865" w14:textId="77777777" w:rsidR="002814D3" w:rsidRDefault="00000000">
            <w:pPr>
              <w:pStyle w:val="Compact"/>
              <w:jc w:val="right"/>
            </w:pPr>
            <w:r>
              <w:t>66.1</w:t>
            </w:r>
          </w:p>
        </w:tc>
      </w:tr>
      <w:tr w:rsidR="002814D3" w14:paraId="065D86D5" w14:textId="77777777">
        <w:tc>
          <w:tcPr>
            <w:tcW w:w="0" w:type="auto"/>
          </w:tcPr>
          <w:p w14:paraId="5C68EC31" w14:textId="77777777" w:rsidR="002814D3" w:rsidRDefault="00000000">
            <w:pPr>
              <w:pStyle w:val="Compact"/>
            </w:pPr>
            <w:r>
              <w:t>TMT</w:t>
            </w:r>
          </w:p>
        </w:tc>
        <w:tc>
          <w:tcPr>
            <w:tcW w:w="0" w:type="auto"/>
          </w:tcPr>
          <w:p w14:paraId="403A0D09" w14:textId="77777777" w:rsidR="002814D3" w:rsidRDefault="00000000">
            <w:pPr>
              <w:pStyle w:val="Compact"/>
            </w:pPr>
            <w:r>
              <w:t>Mass tourism</w:t>
            </w:r>
          </w:p>
        </w:tc>
        <w:tc>
          <w:tcPr>
            <w:tcW w:w="0" w:type="auto"/>
          </w:tcPr>
          <w:p w14:paraId="0E12E811" w14:textId="77777777" w:rsidR="002814D3" w:rsidRDefault="00000000">
            <w:pPr>
              <w:pStyle w:val="Compact"/>
              <w:jc w:val="right"/>
            </w:pPr>
            <w:r>
              <w:t>59.7</w:t>
            </w:r>
          </w:p>
        </w:tc>
      </w:tr>
      <w:tr w:rsidR="002814D3" w14:paraId="1BBAFDFB" w14:textId="77777777">
        <w:tc>
          <w:tcPr>
            <w:tcW w:w="0" w:type="auto"/>
          </w:tcPr>
          <w:p w14:paraId="4D0A44C3" w14:textId="77777777" w:rsidR="002814D3" w:rsidRDefault="00000000">
            <w:pPr>
              <w:pStyle w:val="Compact"/>
            </w:pPr>
            <w:r>
              <w:t>ICI</w:t>
            </w:r>
          </w:p>
        </w:tc>
        <w:tc>
          <w:tcPr>
            <w:tcW w:w="0" w:type="auto"/>
          </w:tcPr>
          <w:p w14:paraId="1DFCCD33" w14:textId="77777777" w:rsidR="002814D3" w:rsidRDefault="00000000">
            <w:pPr>
              <w:pStyle w:val="Compact"/>
            </w:pPr>
            <w:r>
              <w:t>Coastal Infrastructure (except oil &amp; gas infrastructure)</w:t>
            </w:r>
          </w:p>
        </w:tc>
        <w:tc>
          <w:tcPr>
            <w:tcW w:w="0" w:type="auto"/>
          </w:tcPr>
          <w:p w14:paraId="0658E7A3" w14:textId="77777777" w:rsidR="002814D3" w:rsidRDefault="00000000">
            <w:pPr>
              <w:pStyle w:val="Compact"/>
              <w:jc w:val="right"/>
            </w:pPr>
            <w:r>
              <w:t>59.1</w:t>
            </w:r>
          </w:p>
        </w:tc>
      </w:tr>
      <w:tr w:rsidR="002814D3" w14:paraId="2F68DC6B" w14:textId="77777777">
        <w:tc>
          <w:tcPr>
            <w:tcW w:w="0" w:type="auto"/>
          </w:tcPr>
          <w:p w14:paraId="6FAE4EA3" w14:textId="77777777" w:rsidR="002814D3" w:rsidRDefault="00000000">
            <w:pPr>
              <w:pStyle w:val="Compact"/>
            </w:pPr>
            <w:r>
              <w:t>FSE</w:t>
            </w:r>
          </w:p>
        </w:tc>
        <w:tc>
          <w:tcPr>
            <w:tcW w:w="0" w:type="auto"/>
          </w:tcPr>
          <w:p w14:paraId="0D0BB5DC" w14:textId="77777777" w:rsidR="002814D3" w:rsidRDefault="00000000">
            <w:pPr>
              <w:pStyle w:val="Compact"/>
            </w:pPr>
            <w:r>
              <w:t>Seine and Stationary Seine</w:t>
            </w:r>
          </w:p>
        </w:tc>
        <w:tc>
          <w:tcPr>
            <w:tcW w:w="0" w:type="auto"/>
          </w:tcPr>
          <w:p w14:paraId="154C691B" w14:textId="77777777" w:rsidR="002814D3" w:rsidRDefault="00000000">
            <w:pPr>
              <w:pStyle w:val="Compact"/>
              <w:jc w:val="right"/>
            </w:pPr>
            <w:r>
              <w:t>54.7</w:t>
            </w:r>
          </w:p>
        </w:tc>
      </w:tr>
      <w:tr w:rsidR="002814D3" w14:paraId="5677B78D" w14:textId="77777777">
        <w:tc>
          <w:tcPr>
            <w:tcW w:w="0" w:type="auto"/>
          </w:tcPr>
          <w:p w14:paraId="64DCC3C5" w14:textId="77777777" w:rsidR="002814D3" w:rsidRDefault="00000000">
            <w:pPr>
              <w:pStyle w:val="Compact"/>
            </w:pPr>
            <w:r>
              <w:t>ST</w:t>
            </w:r>
          </w:p>
        </w:tc>
        <w:tc>
          <w:tcPr>
            <w:tcW w:w="0" w:type="auto"/>
          </w:tcPr>
          <w:p w14:paraId="044F40AD" w14:textId="77777777" w:rsidR="002814D3" w:rsidRDefault="00000000">
            <w:pPr>
              <w:pStyle w:val="Compact"/>
            </w:pPr>
            <w:r>
              <w:t>Tankers carrying oil and other petrochemicals</w:t>
            </w:r>
          </w:p>
        </w:tc>
        <w:tc>
          <w:tcPr>
            <w:tcW w:w="0" w:type="auto"/>
          </w:tcPr>
          <w:p w14:paraId="6F70D3BC" w14:textId="77777777" w:rsidR="002814D3" w:rsidRDefault="00000000">
            <w:pPr>
              <w:pStyle w:val="Compact"/>
              <w:jc w:val="right"/>
            </w:pPr>
            <w:r>
              <w:t>48.6</w:t>
            </w:r>
          </w:p>
        </w:tc>
      </w:tr>
      <w:tr w:rsidR="002814D3" w14:paraId="7C7F4DF7" w14:textId="77777777">
        <w:tc>
          <w:tcPr>
            <w:tcW w:w="0" w:type="auto"/>
          </w:tcPr>
          <w:p w14:paraId="49C9778F" w14:textId="77777777" w:rsidR="002814D3" w:rsidRDefault="00000000">
            <w:pPr>
              <w:pStyle w:val="Compact"/>
            </w:pPr>
            <w:r>
              <w:t>SHF</w:t>
            </w:r>
          </w:p>
        </w:tc>
        <w:tc>
          <w:tcPr>
            <w:tcW w:w="0" w:type="auto"/>
          </w:tcPr>
          <w:p w14:paraId="50FC92E6" w14:textId="77777777" w:rsidR="002814D3" w:rsidRDefault="00000000">
            <w:pPr>
              <w:pStyle w:val="Compact"/>
            </w:pPr>
            <w:r>
              <w:t>Cargo/Passenger Vessels using HFO</w:t>
            </w:r>
          </w:p>
        </w:tc>
        <w:tc>
          <w:tcPr>
            <w:tcW w:w="0" w:type="auto"/>
          </w:tcPr>
          <w:p w14:paraId="049C5541" w14:textId="77777777" w:rsidR="002814D3" w:rsidRDefault="00000000">
            <w:pPr>
              <w:pStyle w:val="Compact"/>
              <w:jc w:val="right"/>
            </w:pPr>
            <w:r>
              <w:t>47.9</w:t>
            </w:r>
          </w:p>
        </w:tc>
      </w:tr>
      <w:tr w:rsidR="002814D3" w14:paraId="7665B911" w14:textId="77777777">
        <w:tc>
          <w:tcPr>
            <w:tcW w:w="0" w:type="auto"/>
          </w:tcPr>
          <w:p w14:paraId="3ADEF524" w14:textId="77777777" w:rsidR="002814D3" w:rsidRDefault="00000000">
            <w:pPr>
              <w:pStyle w:val="Compact"/>
            </w:pPr>
            <w:r>
              <w:t>FBD</w:t>
            </w:r>
          </w:p>
        </w:tc>
        <w:tc>
          <w:tcPr>
            <w:tcW w:w="0" w:type="auto"/>
          </w:tcPr>
          <w:p w14:paraId="166F3C06" w14:textId="77777777" w:rsidR="002814D3" w:rsidRDefault="00000000">
            <w:pPr>
              <w:pStyle w:val="Compact"/>
            </w:pPr>
            <w:r>
              <w:t>Bottom Dredging</w:t>
            </w:r>
          </w:p>
        </w:tc>
        <w:tc>
          <w:tcPr>
            <w:tcW w:w="0" w:type="auto"/>
          </w:tcPr>
          <w:p w14:paraId="445E72C5" w14:textId="77777777" w:rsidR="002814D3" w:rsidRDefault="00000000">
            <w:pPr>
              <w:pStyle w:val="Compact"/>
              <w:jc w:val="right"/>
            </w:pPr>
            <w:r>
              <w:t>38.9</w:t>
            </w:r>
          </w:p>
        </w:tc>
      </w:tr>
      <w:tr w:rsidR="002814D3" w14:paraId="397F2E2A" w14:textId="77777777">
        <w:tc>
          <w:tcPr>
            <w:tcW w:w="0" w:type="auto"/>
          </w:tcPr>
          <w:p w14:paraId="3779C8A6" w14:textId="77777777" w:rsidR="002814D3" w:rsidRDefault="00000000">
            <w:pPr>
              <w:pStyle w:val="Compact"/>
            </w:pPr>
            <w:r>
              <w:lastRenderedPageBreak/>
              <w:t>FBT</w:t>
            </w:r>
          </w:p>
        </w:tc>
        <w:tc>
          <w:tcPr>
            <w:tcW w:w="0" w:type="auto"/>
          </w:tcPr>
          <w:p w14:paraId="56134B5D" w14:textId="77777777" w:rsidR="002814D3" w:rsidRDefault="00000000">
            <w:pPr>
              <w:pStyle w:val="Compact"/>
            </w:pPr>
            <w:r>
              <w:t>Bottom Trawling</w:t>
            </w:r>
          </w:p>
        </w:tc>
        <w:tc>
          <w:tcPr>
            <w:tcW w:w="0" w:type="auto"/>
          </w:tcPr>
          <w:p w14:paraId="3D3F1E6E" w14:textId="77777777" w:rsidR="002814D3" w:rsidRDefault="00000000">
            <w:pPr>
              <w:pStyle w:val="Compact"/>
              <w:jc w:val="right"/>
            </w:pPr>
            <w:r>
              <w:t>38.0</w:t>
            </w:r>
          </w:p>
        </w:tc>
      </w:tr>
      <w:tr w:rsidR="002814D3" w14:paraId="240A7EE8" w14:textId="77777777">
        <w:tc>
          <w:tcPr>
            <w:tcW w:w="0" w:type="auto"/>
          </w:tcPr>
          <w:p w14:paraId="5F1AD0AE" w14:textId="77777777" w:rsidR="002814D3" w:rsidRDefault="00000000">
            <w:pPr>
              <w:pStyle w:val="Compact"/>
            </w:pPr>
            <w:r>
              <w:t>FSN</w:t>
            </w:r>
          </w:p>
        </w:tc>
        <w:tc>
          <w:tcPr>
            <w:tcW w:w="0" w:type="auto"/>
          </w:tcPr>
          <w:p w14:paraId="22C491BB" w14:textId="77777777" w:rsidR="002814D3" w:rsidRDefault="00000000">
            <w:pPr>
              <w:pStyle w:val="Compact"/>
            </w:pPr>
            <w:proofErr w:type="spellStart"/>
            <w:r>
              <w:t>Snurrevad</w:t>
            </w:r>
            <w:proofErr w:type="spellEnd"/>
          </w:p>
        </w:tc>
        <w:tc>
          <w:tcPr>
            <w:tcW w:w="0" w:type="auto"/>
          </w:tcPr>
          <w:p w14:paraId="6A1789B3" w14:textId="77777777" w:rsidR="002814D3" w:rsidRDefault="00000000">
            <w:pPr>
              <w:pStyle w:val="Compact"/>
              <w:jc w:val="right"/>
            </w:pPr>
            <w:r>
              <w:t>38.0</w:t>
            </w:r>
          </w:p>
        </w:tc>
      </w:tr>
      <w:tr w:rsidR="002814D3" w14:paraId="3CBDF925" w14:textId="77777777">
        <w:tc>
          <w:tcPr>
            <w:tcW w:w="0" w:type="auto"/>
          </w:tcPr>
          <w:p w14:paraId="41B34CD1" w14:textId="77777777" w:rsidR="002814D3" w:rsidRDefault="00000000">
            <w:pPr>
              <w:pStyle w:val="Compact"/>
            </w:pPr>
            <w:r>
              <w:t>FBG</w:t>
            </w:r>
          </w:p>
        </w:tc>
        <w:tc>
          <w:tcPr>
            <w:tcW w:w="0" w:type="auto"/>
          </w:tcPr>
          <w:p w14:paraId="1696D328" w14:textId="77777777" w:rsidR="002814D3" w:rsidRDefault="00000000">
            <w:pPr>
              <w:pStyle w:val="Compact"/>
            </w:pPr>
            <w:r>
              <w:t>Bottom Gillnets</w:t>
            </w:r>
          </w:p>
        </w:tc>
        <w:tc>
          <w:tcPr>
            <w:tcW w:w="0" w:type="auto"/>
          </w:tcPr>
          <w:p w14:paraId="332F6838" w14:textId="77777777" w:rsidR="002814D3" w:rsidRDefault="00000000">
            <w:pPr>
              <w:pStyle w:val="Compact"/>
              <w:jc w:val="right"/>
            </w:pPr>
            <w:r>
              <w:t>31.0</w:t>
            </w:r>
          </w:p>
        </w:tc>
      </w:tr>
      <w:tr w:rsidR="002814D3" w14:paraId="7001E1DC" w14:textId="77777777">
        <w:tc>
          <w:tcPr>
            <w:tcW w:w="0" w:type="auto"/>
          </w:tcPr>
          <w:p w14:paraId="5F0BE13F" w14:textId="77777777" w:rsidR="002814D3" w:rsidRDefault="00000000">
            <w:pPr>
              <w:pStyle w:val="Compact"/>
            </w:pPr>
            <w:r>
              <w:t>FPS</w:t>
            </w:r>
          </w:p>
        </w:tc>
        <w:tc>
          <w:tcPr>
            <w:tcW w:w="0" w:type="auto"/>
          </w:tcPr>
          <w:p w14:paraId="65CD21CC" w14:textId="77777777" w:rsidR="002814D3" w:rsidRDefault="00000000">
            <w:pPr>
              <w:pStyle w:val="Compact"/>
            </w:pPr>
            <w:r>
              <w:t>Purse Seiner</w:t>
            </w:r>
          </w:p>
        </w:tc>
        <w:tc>
          <w:tcPr>
            <w:tcW w:w="0" w:type="auto"/>
          </w:tcPr>
          <w:p w14:paraId="09968F3E" w14:textId="77777777" w:rsidR="002814D3" w:rsidRDefault="00000000">
            <w:pPr>
              <w:pStyle w:val="Compact"/>
              <w:jc w:val="right"/>
            </w:pPr>
            <w:r>
              <w:t>30.4</w:t>
            </w:r>
          </w:p>
        </w:tc>
      </w:tr>
      <w:tr w:rsidR="002814D3" w14:paraId="3EF71F2A" w14:textId="77777777">
        <w:tc>
          <w:tcPr>
            <w:tcW w:w="0" w:type="auto"/>
          </w:tcPr>
          <w:p w14:paraId="1342B8CC" w14:textId="77777777" w:rsidR="002814D3" w:rsidRDefault="00000000">
            <w:pPr>
              <w:pStyle w:val="Compact"/>
            </w:pPr>
            <w:r>
              <w:t>AS</w:t>
            </w:r>
          </w:p>
        </w:tc>
        <w:tc>
          <w:tcPr>
            <w:tcW w:w="0" w:type="auto"/>
          </w:tcPr>
          <w:p w14:paraId="01B837F7" w14:textId="77777777" w:rsidR="002814D3" w:rsidRDefault="00000000">
            <w:pPr>
              <w:pStyle w:val="Compact"/>
            </w:pPr>
            <w:r>
              <w:t>Seaweed Farming</w:t>
            </w:r>
          </w:p>
        </w:tc>
        <w:tc>
          <w:tcPr>
            <w:tcW w:w="0" w:type="auto"/>
          </w:tcPr>
          <w:p w14:paraId="1347A7A5" w14:textId="77777777" w:rsidR="002814D3" w:rsidRDefault="00000000">
            <w:pPr>
              <w:pStyle w:val="Compact"/>
              <w:jc w:val="right"/>
            </w:pPr>
            <w:r>
              <w:t>18.4</w:t>
            </w:r>
          </w:p>
        </w:tc>
      </w:tr>
      <w:tr w:rsidR="002814D3" w14:paraId="06D23084" w14:textId="77777777">
        <w:tc>
          <w:tcPr>
            <w:tcW w:w="0" w:type="auto"/>
          </w:tcPr>
          <w:p w14:paraId="29735DE9" w14:textId="77777777" w:rsidR="002814D3" w:rsidRDefault="00000000">
            <w:pPr>
              <w:pStyle w:val="Compact"/>
            </w:pPr>
            <w:r>
              <w:t>FDN</w:t>
            </w:r>
          </w:p>
        </w:tc>
        <w:tc>
          <w:tcPr>
            <w:tcW w:w="0" w:type="auto"/>
          </w:tcPr>
          <w:p w14:paraId="49E66A58" w14:textId="77777777" w:rsidR="002814D3" w:rsidRDefault="00000000">
            <w:pPr>
              <w:pStyle w:val="Compact"/>
            </w:pPr>
            <w:r>
              <w:t>Drift Nets</w:t>
            </w:r>
          </w:p>
        </w:tc>
        <w:tc>
          <w:tcPr>
            <w:tcW w:w="0" w:type="auto"/>
          </w:tcPr>
          <w:p w14:paraId="278A7C60" w14:textId="77777777" w:rsidR="002814D3" w:rsidRDefault="00000000">
            <w:pPr>
              <w:pStyle w:val="Compact"/>
              <w:jc w:val="right"/>
            </w:pPr>
            <w:r>
              <w:t>12.0</w:t>
            </w:r>
          </w:p>
        </w:tc>
      </w:tr>
      <w:tr w:rsidR="002814D3" w14:paraId="0AB390EB" w14:textId="77777777">
        <w:tc>
          <w:tcPr>
            <w:tcW w:w="0" w:type="auto"/>
          </w:tcPr>
          <w:p w14:paraId="489BEFED" w14:textId="77777777" w:rsidR="002814D3" w:rsidRDefault="00000000">
            <w:pPr>
              <w:pStyle w:val="Compact"/>
            </w:pPr>
            <w:r>
              <w:t>AC</w:t>
            </w:r>
          </w:p>
        </w:tc>
        <w:tc>
          <w:tcPr>
            <w:tcW w:w="0" w:type="auto"/>
          </w:tcPr>
          <w:p w14:paraId="215024E0" w14:textId="77777777" w:rsidR="002814D3" w:rsidRDefault="00000000">
            <w:pPr>
              <w:pStyle w:val="Compact"/>
            </w:pPr>
            <w:r>
              <w:t xml:space="preserve">Fish Farms (salmon, </w:t>
            </w:r>
            <w:proofErr w:type="gramStart"/>
            <w:r>
              <w:t>cod</w:t>
            </w:r>
            <w:proofErr w:type="gramEnd"/>
            <w:r>
              <w:t xml:space="preserve"> or other fish species)</w:t>
            </w:r>
          </w:p>
        </w:tc>
        <w:tc>
          <w:tcPr>
            <w:tcW w:w="0" w:type="auto"/>
          </w:tcPr>
          <w:p w14:paraId="1AA36DAF" w14:textId="77777777" w:rsidR="002814D3" w:rsidRDefault="00000000">
            <w:pPr>
              <w:pStyle w:val="Compact"/>
              <w:jc w:val="right"/>
            </w:pPr>
            <w:r>
              <w:t>10.0</w:t>
            </w:r>
          </w:p>
        </w:tc>
      </w:tr>
      <w:tr w:rsidR="002814D3" w14:paraId="590DF6D1" w14:textId="77777777">
        <w:tc>
          <w:tcPr>
            <w:tcW w:w="0" w:type="auto"/>
          </w:tcPr>
          <w:p w14:paraId="25CB3FA5" w14:textId="77777777" w:rsidR="002814D3" w:rsidRDefault="00000000">
            <w:pPr>
              <w:pStyle w:val="Compact"/>
            </w:pPr>
            <w:r>
              <w:t>AM</w:t>
            </w:r>
          </w:p>
        </w:tc>
        <w:tc>
          <w:tcPr>
            <w:tcW w:w="0" w:type="auto"/>
          </w:tcPr>
          <w:p w14:paraId="0155603B" w14:textId="77777777" w:rsidR="002814D3" w:rsidRDefault="00000000">
            <w:pPr>
              <w:pStyle w:val="Compact"/>
            </w:pPr>
            <w:r>
              <w:t xml:space="preserve">Shellfish Farms (Mussels, Oysters, scallops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43596F41" w14:textId="77777777" w:rsidR="002814D3" w:rsidRDefault="00000000">
            <w:pPr>
              <w:pStyle w:val="Compact"/>
              <w:jc w:val="right"/>
            </w:pPr>
            <w:r>
              <w:t>10.0</w:t>
            </w:r>
          </w:p>
        </w:tc>
      </w:tr>
      <w:tr w:rsidR="002814D3" w14:paraId="14CC2250" w14:textId="77777777">
        <w:tc>
          <w:tcPr>
            <w:tcW w:w="0" w:type="auto"/>
          </w:tcPr>
          <w:p w14:paraId="07C28BF1" w14:textId="77777777" w:rsidR="002814D3" w:rsidRDefault="00000000">
            <w:pPr>
              <w:pStyle w:val="Compact"/>
            </w:pPr>
            <w:r>
              <w:t>TET</w:t>
            </w:r>
          </w:p>
        </w:tc>
        <w:tc>
          <w:tcPr>
            <w:tcW w:w="0" w:type="auto"/>
          </w:tcPr>
          <w:p w14:paraId="4D7F5220" w14:textId="77777777" w:rsidR="002814D3" w:rsidRDefault="00000000">
            <w:pPr>
              <w:pStyle w:val="Compact"/>
            </w:pPr>
            <w:r>
              <w:t>Ecotourism</w:t>
            </w:r>
          </w:p>
        </w:tc>
        <w:tc>
          <w:tcPr>
            <w:tcW w:w="0" w:type="auto"/>
          </w:tcPr>
          <w:p w14:paraId="287E6A98" w14:textId="77777777" w:rsidR="002814D3" w:rsidRDefault="00000000">
            <w:pPr>
              <w:pStyle w:val="Compact"/>
              <w:jc w:val="right"/>
            </w:pPr>
            <w:r>
              <w:t>7.4</w:t>
            </w:r>
          </w:p>
        </w:tc>
      </w:tr>
      <w:tr w:rsidR="002814D3" w14:paraId="4C326D20" w14:textId="77777777">
        <w:tc>
          <w:tcPr>
            <w:tcW w:w="0" w:type="auto"/>
          </w:tcPr>
          <w:p w14:paraId="764D0969" w14:textId="77777777" w:rsidR="002814D3" w:rsidRDefault="00000000">
            <w:pPr>
              <w:pStyle w:val="Compact"/>
            </w:pPr>
            <w:r>
              <w:t>FIC</w:t>
            </w:r>
          </w:p>
        </w:tc>
        <w:tc>
          <w:tcPr>
            <w:tcW w:w="0" w:type="auto"/>
          </w:tcPr>
          <w:p w14:paraId="046F03C0" w14:textId="77777777" w:rsidR="002814D3" w:rsidRDefault="00000000">
            <w:pPr>
              <w:pStyle w:val="Compact"/>
            </w:pPr>
            <w:r>
              <w:t>Invertebrates Collection by Divers</w:t>
            </w:r>
          </w:p>
        </w:tc>
        <w:tc>
          <w:tcPr>
            <w:tcW w:w="0" w:type="auto"/>
          </w:tcPr>
          <w:p w14:paraId="31EF80F1" w14:textId="77777777" w:rsidR="002814D3" w:rsidRDefault="00000000">
            <w:pPr>
              <w:pStyle w:val="Compact"/>
              <w:jc w:val="right"/>
            </w:pPr>
            <w:r>
              <w:t>6.9</w:t>
            </w:r>
          </w:p>
        </w:tc>
      </w:tr>
      <w:tr w:rsidR="002814D3" w14:paraId="15FDC1DD" w14:textId="77777777">
        <w:tc>
          <w:tcPr>
            <w:tcW w:w="0" w:type="auto"/>
          </w:tcPr>
          <w:p w14:paraId="45913AB8" w14:textId="77777777" w:rsidR="002814D3" w:rsidRDefault="00000000">
            <w:pPr>
              <w:pStyle w:val="Compact"/>
            </w:pPr>
            <w:r>
              <w:t>SLN</w:t>
            </w:r>
          </w:p>
        </w:tc>
        <w:tc>
          <w:tcPr>
            <w:tcW w:w="0" w:type="auto"/>
          </w:tcPr>
          <w:p w14:paraId="6F86735E" w14:textId="77777777" w:rsidR="002814D3" w:rsidRDefault="00000000">
            <w:pPr>
              <w:pStyle w:val="Compact"/>
            </w:pPr>
            <w:r>
              <w:t>Cargo/Passenger LNG-powered Vessels</w:t>
            </w:r>
          </w:p>
        </w:tc>
        <w:tc>
          <w:tcPr>
            <w:tcW w:w="0" w:type="auto"/>
          </w:tcPr>
          <w:p w14:paraId="1404C4C7" w14:textId="77777777" w:rsidR="002814D3" w:rsidRDefault="00000000">
            <w:pPr>
              <w:pStyle w:val="Compact"/>
              <w:jc w:val="right"/>
            </w:pPr>
            <w:r>
              <w:t>5.2</w:t>
            </w:r>
          </w:p>
        </w:tc>
      </w:tr>
      <w:tr w:rsidR="002814D3" w14:paraId="09321763" w14:textId="77777777">
        <w:tc>
          <w:tcPr>
            <w:tcW w:w="0" w:type="auto"/>
          </w:tcPr>
          <w:p w14:paraId="4302FE45" w14:textId="77777777" w:rsidR="002814D3" w:rsidRDefault="00000000">
            <w:pPr>
              <w:pStyle w:val="Compact"/>
            </w:pPr>
            <w:r>
              <w:t>SN</w:t>
            </w:r>
          </w:p>
        </w:tc>
        <w:tc>
          <w:tcPr>
            <w:tcW w:w="0" w:type="auto"/>
          </w:tcPr>
          <w:p w14:paraId="64E185BD" w14:textId="77777777" w:rsidR="002814D3" w:rsidRDefault="00000000">
            <w:pPr>
              <w:pStyle w:val="Compact"/>
            </w:pPr>
            <w:r>
              <w:t>Nuclear-powered Vessels</w:t>
            </w:r>
          </w:p>
        </w:tc>
        <w:tc>
          <w:tcPr>
            <w:tcW w:w="0" w:type="auto"/>
          </w:tcPr>
          <w:p w14:paraId="3AD49A59" w14:textId="77777777" w:rsidR="002814D3" w:rsidRDefault="00000000">
            <w:pPr>
              <w:pStyle w:val="Compact"/>
              <w:jc w:val="right"/>
            </w:pPr>
            <w:r>
              <w:t>5.2</w:t>
            </w:r>
          </w:p>
        </w:tc>
      </w:tr>
      <w:tr w:rsidR="002814D3" w14:paraId="0F08C37D" w14:textId="77777777">
        <w:tc>
          <w:tcPr>
            <w:tcW w:w="0" w:type="auto"/>
          </w:tcPr>
          <w:p w14:paraId="61B7D647" w14:textId="77777777" w:rsidR="002814D3" w:rsidRDefault="00000000">
            <w:pPr>
              <w:pStyle w:val="Compact"/>
            </w:pPr>
            <w:r>
              <w:t>FLF</w:t>
            </w:r>
          </w:p>
        </w:tc>
        <w:tc>
          <w:tcPr>
            <w:tcW w:w="0" w:type="auto"/>
          </w:tcPr>
          <w:p w14:paraId="64A44D2A" w14:textId="77777777" w:rsidR="002814D3" w:rsidRDefault="00000000">
            <w:pPr>
              <w:pStyle w:val="Compact"/>
            </w:pPr>
            <w:r>
              <w:t>Longline Fishing</w:t>
            </w:r>
          </w:p>
        </w:tc>
        <w:tc>
          <w:tcPr>
            <w:tcW w:w="0" w:type="auto"/>
          </w:tcPr>
          <w:p w14:paraId="0E312944" w14:textId="77777777" w:rsidR="002814D3" w:rsidRDefault="00000000">
            <w:pPr>
              <w:pStyle w:val="Compact"/>
              <w:jc w:val="right"/>
            </w:pPr>
            <w:r>
              <w:t>5.0</w:t>
            </w:r>
          </w:p>
        </w:tc>
      </w:tr>
      <w:tr w:rsidR="002814D3" w14:paraId="04721F36" w14:textId="77777777">
        <w:tc>
          <w:tcPr>
            <w:tcW w:w="0" w:type="auto"/>
          </w:tcPr>
          <w:p w14:paraId="5E404536" w14:textId="77777777" w:rsidR="002814D3" w:rsidRDefault="00000000">
            <w:pPr>
              <w:pStyle w:val="Compact"/>
            </w:pPr>
            <w:r>
              <w:t>FCT</w:t>
            </w:r>
          </w:p>
        </w:tc>
        <w:tc>
          <w:tcPr>
            <w:tcW w:w="0" w:type="auto"/>
          </w:tcPr>
          <w:p w14:paraId="62AC084C" w14:textId="77777777" w:rsidR="002814D3" w:rsidRDefault="00000000">
            <w:pPr>
              <w:pStyle w:val="Compact"/>
            </w:pPr>
            <w:r>
              <w:t>Crab Traps</w:t>
            </w:r>
          </w:p>
        </w:tc>
        <w:tc>
          <w:tcPr>
            <w:tcW w:w="0" w:type="auto"/>
          </w:tcPr>
          <w:p w14:paraId="7CC74A16" w14:textId="77777777" w:rsidR="002814D3" w:rsidRDefault="00000000">
            <w:pPr>
              <w:pStyle w:val="Compact"/>
              <w:jc w:val="right"/>
            </w:pPr>
            <w:r>
              <w:t>4.7</w:t>
            </w:r>
          </w:p>
        </w:tc>
      </w:tr>
      <w:tr w:rsidR="002814D3" w14:paraId="170631ED" w14:textId="77777777">
        <w:tc>
          <w:tcPr>
            <w:tcW w:w="0" w:type="auto"/>
          </w:tcPr>
          <w:p w14:paraId="29241FC7" w14:textId="77777777" w:rsidR="002814D3" w:rsidRDefault="00000000">
            <w:pPr>
              <w:pStyle w:val="Compact"/>
            </w:pPr>
            <w:r>
              <w:t>SLF</w:t>
            </w:r>
          </w:p>
        </w:tc>
        <w:tc>
          <w:tcPr>
            <w:tcW w:w="0" w:type="auto"/>
          </w:tcPr>
          <w:p w14:paraId="69E3E1DE" w14:textId="77777777" w:rsidR="002814D3" w:rsidRDefault="00000000">
            <w:pPr>
              <w:pStyle w:val="Compact"/>
            </w:pPr>
            <w:r>
              <w:t>Cargo/Passenger Vessels using LFO</w:t>
            </w:r>
          </w:p>
        </w:tc>
        <w:tc>
          <w:tcPr>
            <w:tcW w:w="0" w:type="auto"/>
          </w:tcPr>
          <w:p w14:paraId="665CF3E9" w14:textId="77777777" w:rsidR="002814D3" w:rsidRDefault="00000000">
            <w:pPr>
              <w:pStyle w:val="Compact"/>
              <w:jc w:val="right"/>
            </w:pPr>
            <w:r>
              <w:t>4.4</w:t>
            </w:r>
          </w:p>
        </w:tc>
      </w:tr>
      <w:tr w:rsidR="002814D3" w14:paraId="70B22739" w14:textId="77777777">
        <w:tc>
          <w:tcPr>
            <w:tcW w:w="0" w:type="auto"/>
          </w:tcPr>
          <w:p w14:paraId="63B6035F" w14:textId="77777777" w:rsidR="002814D3" w:rsidRDefault="00000000">
            <w:pPr>
              <w:pStyle w:val="Compact"/>
            </w:pPr>
            <w:r>
              <w:t>FFR</w:t>
            </w:r>
          </w:p>
        </w:tc>
        <w:tc>
          <w:tcPr>
            <w:tcW w:w="0" w:type="auto"/>
          </w:tcPr>
          <w:p w14:paraId="58AC4F24" w14:textId="77777777" w:rsidR="002814D3" w:rsidRDefault="00000000">
            <w:pPr>
              <w:pStyle w:val="Compact"/>
            </w:pPr>
            <w:r>
              <w:t>Fishing Rods</w:t>
            </w:r>
          </w:p>
        </w:tc>
        <w:tc>
          <w:tcPr>
            <w:tcW w:w="0" w:type="auto"/>
          </w:tcPr>
          <w:p w14:paraId="65650D0A" w14:textId="77777777" w:rsidR="002814D3" w:rsidRDefault="00000000">
            <w:pPr>
              <w:pStyle w:val="Compact"/>
              <w:jc w:val="right"/>
            </w:pPr>
            <w:r>
              <w:t>3.7</w:t>
            </w:r>
          </w:p>
        </w:tc>
      </w:tr>
      <w:tr w:rsidR="002814D3" w14:paraId="45166575" w14:textId="77777777" w:rsidTr="005069DC">
        <w:tc>
          <w:tcPr>
            <w:tcW w:w="0" w:type="auto"/>
          </w:tcPr>
          <w:p w14:paraId="7D97B9CD" w14:textId="77777777" w:rsidR="002814D3" w:rsidRDefault="00000000">
            <w:pPr>
              <w:pStyle w:val="Compact"/>
            </w:pPr>
            <w:r>
              <w:t>IUC</w:t>
            </w:r>
          </w:p>
        </w:tc>
        <w:tc>
          <w:tcPr>
            <w:tcW w:w="0" w:type="auto"/>
          </w:tcPr>
          <w:p w14:paraId="40BFF6AB" w14:textId="77777777" w:rsidR="002814D3" w:rsidRDefault="00000000">
            <w:pPr>
              <w:pStyle w:val="Compact"/>
            </w:pPr>
            <w:r>
              <w:t>Submarine Communication and Power Cables</w:t>
            </w:r>
          </w:p>
        </w:tc>
        <w:tc>
          <w:tcPr>
            <w:tcW w:w="0" w:type="auto"/>
          </w:tcPr>
          <w:p w14:paraId="1F66C814" w14:textId="77777777" w:rsidR="002814D3" w:rsidRDefault="00000000">
            <w:pPr>
              <w:pStyle w:val="Compact"/>
              <w:jc w:val="right"/>
            </w:pPr>
            <w:r>
              <w:t>1.4</w:t>
            </w:r>
          </w:p>
        </w:tc>
      </w:tr>
      <w:tr w:rsidR="002814D3" w14:paraId="40AF2395" w14:textId="77777777" w:rsidTr="005069DC">
        <w:tc>
          <w:tcPr>
            <w:tcW w:w="0" w:type="auto"/>
            <w:tcBorders>
              <w:bottom w:val="single" w:sz="4" w:space="0" w:color="auto"/>
            </w:tcBorders>
          </w:tcPr>
          <w:p w14:paraId="073F0A35" w14:textId="77777777" w:rsidR="002814D3" w:rsidRDefault="00000000">
            <w:pPr>
              <w:pStyle w:val="Compact"/>
            </w:pPr>
            <w:r>
              <w:t>FPT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877386C" w14:textId="77777777" w:rsidR="002814D3" w:rsidRDefault="00000000">
            <w:pPr>
              <w:pStyle w:val="Compact"/>
            </w:pPr>
            <w:r>
              <w:t>Pelagic Trawling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0BC3E4F" w14:textId="77777777" w:rsidR="002814D3" w:rsidRDefault="00000000">
            <w:pPr>
              <w:pStyle w:val="Compact"/>
              <w:jc w:val="right"/>
            </w:pPr>
            <w:r>
              <w:t>1.0</w:t>
            </w:r>
          </w:p>
        </w:tc>
      </w:tr>
    </w:tbl>
    <w:p w14:paraId="71476A8A" w14:textId="77777777" w:rsidR="005069DC" w:rsidRDefault="005069DC">
      <w:pPr>
        <w:pStyle w:val="TableCaption"/>
        <w:rPr>
          <w:lang w:val="ru-RU"/>
        </w:rPr>
      </w:pPr>
      <w:bookmarkStart w:id="59" w:name="tab:byNAC"/>
      <w:bookmarkEnd w:id="59"/>
    </w:p>
    <w:p w14:paraId="62099AE3" w14:textId="030EFE88" w:rsidR="002814D3" w:rsidRDefault="00000000">
      <w:pPr>
        <w:pStyle w:val="TableCaption"/>
      </w:pPr>
      <w:r>
        <w:t>Table 5: CF list by Concern</w:t>
      </w:r>
      <w:r w:rsidR="00784F44">
        <w:t xml:space="preserve"> Level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Table 5: CF list by Concern"/>
      </w:tblPr>
      <w:tblGrid>
        <w:gridCol w:w="770"/>
        <w:gridCol w:w="7316"/>
        <w:gridCol w:w="1274"/>
      </w:tblGrid>
      <w:tr w:rsidR="002814D3" w14:paraId="036F94A6" w14:textId="77777777" w:rsidTr="00281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587D8FF" w14:textId="77777777" w:rsidR="002814D3" w:rsidRDefault="00000000">
            <w:pPr>
              <w:pStyle w:val="Compact"/>
            </w:pPr>
            <w:r>
              <w:t>CF ID</w:t>
            </w:r>
          </w:p>
        </w:tc>
        <w:tc>
          <w:tcPr>
            <w:tcW w:w="0" w:type="auto"/>
          </w:tcPr>
          <w:p w14:paraId="679C8301" w14:textId="77777777" w:rsidR="002814D3" w:rsidRDefault="00000000">
            <w:pPr>
              <w:pStyle w:val="Compact"/>
            </w:pPr>
            <w:r>
              <w:t>CF Name</w:t>
            </w:r>
          </w:p>
        </w:tc>
        <w:tc>
          <w:tcPr>
            <w:tcW w:w="0" w:type="auto"/>
          </w:tcPr>
          <w:p w14:paraId="7A5AAB6E" w14:textId="77777777" w:rsidR="002814D3" w:rsidRDefault="00000000">
            <w:pPr>
              <w:pStyle w:val="Compact"/>
              <w:jc w:val="right"/>
            </w:pPr>
            <w:r>
              <w:t>MNSCF, %</w:t>
            </w:r>
          </w:p>
        </w:tc>
      </w:tr>
      <w:tr w:rsidR="002814D3" w14:paraId="7F76B0E1" w14:textId="77777777">
        <w:tc>
          <w:tcPr>
            <w:tcW w:w="0" w:type="auto"/>
          </w:tcPr>
          <w:p w14:paraId="6AA6572E" w14:textId="77777777" w:rsidR="002814D3" w:rsidRDefault="00000000">
            <w:pPr>
              <w:pStyle w:val="Compact"/>
            </w:pPr>
            <w:r>
              <w:t>8035</w:t>
            </w:r>
          </w:p>
        </w:tc>
        <w:tc>
          <w:tcPr>
            <w:tcW w:w="0" w:type="auto"/>
          </w:tcPr>
          <w:p w14:paraId="0A6B665E" w14:textId="77777777" w:rsidR="002814D3" w:rsidRDefault="00000000">
            <w:pPr>
              <w:pStyle w:val="Compact"/>
            </w:pPr>
            <w:r>
              <w:t>Biological communities, salt marshes, East-Siberian Sea</w:t>
            </w:r>
          </w:p>
        </w:tc>
        <w:tc>
          <w:tcPr>
            <w:tcW w:w="0" w:type="auto"/>
          </w:tcPr>
          <w:p w14:paraId="5542D1C7" w14:textId="77777777" w:rsidR="002814D3" w:rsidRDefault="00000000">
            <w:pPr>
              <w:pStyle w:val="Compact"/>
              <w:jc w:val="right"/>
            </w:pPr>
            <w:r>
              <w:t>82.0</w:t>
            </w:r>
          </w:p>
        </w:tc>
      </w:tr>
      <w:tr w:rsidR="002814D3" w14:paraId="70751B77" w14:textId="77777777">
        <w:tc>
          <w:tcPr>
            <w:tcW w:w="0" w:type="auto"/>
          </w:tcPr>
          <w:p w14:paraId="076CB608" w14:textId="77777777" w:rsidR="002814D3" w:rsidRDefault="00000000">
            <w:pPr>
              <w:pStyle w:val="Compact"/>
            </w:pPr>
            <w:r>
              <w:t>8028</w:t>
            </w:r>
          </w:p>
        </w:tc>
        <w:tc>
          <w:tcPr>
            <w:tcW w:w="0" w:type="auto"/>
          </w:tcPr>
          <w:p w14:paraId="709001FB" w14:textId="77777777" w:rsidR="002814D3" w:rsidRDefault="00000000">
            <w:pPr>
              <w:pStyle w:val="Compact"/>
            </w:pPr>
            <w:r>
              <w:t>Biological communities, intertidal zone, East-Siberian Sea</w:t>
            </w:r>
          </w:p>
        </w:tc>
        <w:tc>
          <w:tcPr>
            <w:tcW w:w="0" w:type="auto"/>
          </w:tcPr>
          <w:p w14:paraId="5FA8F969" w14:textId="77777777" w:rsidR="002814D3" w:rsidRDefault="00000000">
            <w:pPr>
              <w:pStyle w:val="Compact"/>
              <w:jc w:val="right"/>
            </w:pPr>
            <w:r>
              <w:t>76.9</w:t>
            </w:r>
          </w:p>
        </w:tc>
      </w:tr>
      <w:tr w:rsidR="002814D3" w14:paraId="1393938C" w14:textId="77777777">
        <w:tc>
          <w:tcPr>
            <w:tcW w:w="0" w:type="auto"/>
          </w:tcPr>
          <w:p w14:paraId="57AB9AC4" w14:textId="77777777" w:rsidR="002814D3" w:rsidRDefault="00000000">
            <w:pPr>
              <w:pStyle w:val="Compact"/>
            </w:pPr>
            <w:r>
              <w:t>8019</w:t>
            </w:r>
          </w:p>
        </w:tc>
        <w:tc>
          <w:tcPr>
            <w:tcW w:w="0" w:type="auto"/>
          </w:tcPr>
          <w:p w14:paraId="6D5D38D4" w14:textId="77777777" w:rsidR="002814D3" w:rsidRDefault="00000000">
            <w:pPr>
              <w:pStyle w:val="Compact"/>
            </w:pPr>
            <w:r>
              <w:t>Biological communities, estuaries, East-Siberian Sea</w:t>
            </w:r>
          </w:p>
        </w:tc>
        <w:tc>
          <w:tcPr>
            <w:tcW w:w="0" w:type="auto"/>
          </w:tcPr>
          <w:p w14:paraId="2C59FEE0" w14:textId="77777777" w:rsidR="002814D3" w:rsidRDefault="00000000">
            <w:pPr>
              <w:pStyle w:val="Compact"/>
              <w:jc w:val="right"/>
            </w:pPr>
            <w:r>
              <w:t>63.0</w:t>
            </w:r>
          </w:p>
        </w:tc>
      </w:tr>
      <w:tr w:rsidR="002814D3" w14:paraId="31C7F77B" w14:textId="77777777">
        <w:tc>
          <w:tcPr>
            <w:tcW w:w="0" w:type="auto"/>
          </w:tcPr>
          <w:p w14:paraId="1F900FDE" w14:textId="77777777" w:rsidR="002814D3" w:rsidRDefault="00000000">
            <w:pPr>
              <w:pStyle w:val="Compact"/>
            </w:pPr>
            <w:r>
              <w:t>2009</w:t>
            </w:r>
          </w:p>
        </w:tc>
        <w:tc>
          <w:tcPr>
            <w:tcW w:w="0" w:type="auto"/>
          </w:tcPr>
          <w:p w14:paraId="74BD7F5A" w14:textId="77777777" w:rsidR="002814D3" w:rsidRDefault="00000000">
            <w:pPr>
              <w:pStyle w:val="Compact"/>
            </w:pPr>
            <w:r>
              <w:t>Bearded seal (</w:t>
            </w:r>
            <w:r>
              <w:rPr>
                <w:i/>
                <w:iCs/>
              </w:rPr>
              <w:t>Erignatus barbatus</w:t>
            </w:r>
            <w:r>
              <w:t>) whelping grounds, East-Siberian Sea</w:t>
            </w:r>
          </w:p>
        </w:tc>
        <w:tc>
          <w:tcPr>
            <w:tcW w:w="0" w:type="auto"/>
          </w:tcPr>
          <w:p w14:paraId="24CB9961" w14:textId="77777777" w:rsidR="002814D3" w:rsidRDefault="00000000">
            <w:pPr>
              <w:pStyle w:val="Compact"/>
              <w:jc w:val="right"/>
            </w:pPr>
            <w:r>
              <w:t>26.5</w:t>
            </w:r>
          </w:p>
        </w:tc>
      </w:tr>
      <w:tr w:rsidR="002814D3" w14:paraId="70DF2812" w14:textId="77777777">
        <w:tc>
          <w:tcPr>
            <w:tcW w:w="0" w:type="auto"/>
          </w:tcPr>
          <w:p w14:paraId="5F6DE9F8" w14:textId="77777777" w:rsidR="002814D3" w:rsidRDefault="00000000">
            <w:pPr>
              <w:pStyle w:val="Compact"/>
            </w:pPr>
            <w:r>
              <w:t>4092</w:t>
            </w:r>
          </w:p>
        </w:tc>
        <w:tc>
          <w:tcPr>
            <w:tcW w:w="0" w:type="auto"/>
          </w:tcPr>
          <w:p w14:paraId="16B5C974" w14:textId="77777777" w:rsidR="002814D3" w:rsidRDefault="00000000">
            <w:pPr>
              <w:pStyle w:val="Compact"/>
            </w:pPr>
            <w:r>
              <w:t>Brackish water fish complex, Indigirka-Kolyma rivers esuaries</w:t>
            </w:r>
          </w:p>
        </w:tc>
        <w:tc>
          <w:tcPr>
            <w:tcW w:w="0" w:type="auto"/>
          </w:tcPr>
          <w:p w14:paraId="56FE325E" w14:textId="77777777" w:rsidR="002814D3" w:rsidRDefault="00000000">
            <w:pPr>
              <w:pStyle w:val="Compact"/>
              <w:jc w:val="right"/>
            </w:pPr>
            <w:r>
              <w:t>10.6</w:t>
            </w:r>
          </w:p>
        </w:tc>
      </w:tr>
      <w:tr w:rsidR="002814D3" w14:paraId="3AB84E8D" w14:textId="77777777">
        <w:tc>
          <w:tcPr>
            <w:tcW w:w="0" w:type="auto"/>
          </w:tcPr>
          <w:p w14:paraId="3C113845" w14:textId="77777777" w:rsidR="002814D3" w:rsidRDefault="00000000">
            <w:pPr>
              <w:pStyle w:val="Compact"/>
            </w:pPr>
            <w:r>
              <w:t>4014</w:t>
            </w:r>
          </w:p>
        </w:tc>
        <w:tc>
          <w:tcPr>
            <w:tcW w:w="0" w:type="auto"/>
          </w:tcPr>
          <w:p w14:paraId="7BA8811C" w14:textId="77777777" w:rsidR="002814D3" w:rsidRDefault="00000000">
            <w:pPr>
              <w:pStyle w:val="Compact"/>
            </w:pPr>
            <w:r>
              <w:t>Siberian whitefish (</w:t>
            </w:r>
            <w:r>
              <w:rPr>
                <w:i/>
                <w:iCs/>
              </w:rPr>
              <w:t>Coregonus pidschian</w:t>
            </w:r>
            <w:r>
              <w:t>) feeding grounds</w:t>
            </w:r>
          </w:p>
        </w:tc>
        <w:tc>
          <w:tcPr>
            <w:tcW w:w="0" w:type="auto"/>
          </w:tcPr>
          <w:p w14:paraId="0A6E0B68" w14:textId="77777777" w:rsidR="002814D3" w:rsidRDefault="00000000">
            <w:pPr>
              <w:pStyle w:val="Compact"/>
              <w:jc w:val="right"/>
            </w:pPr>
            <w:r>
              <w:t>5.4</w:t>
            </w:r>
          </w:p>
        </w:tc>
      </w:tr>
      <w:tr w:rsidR="002814D3" w14:paraId="3BE08594" w14:textId="77777777">
        <w:tc>
          <w:tcPr>
            <w:tcW w:w="0" w:type="auto"/>
          </w:tcPr>
          <w:p w14:paraId="4BAA52C9" w14:textId="77777777" w:rsidR="002814D3" w:rsidRDefault="00000000">
            <w:pPr>
              <w:pStyle w:val="Compact"/>
            </w:pPr>
            <w:r>
              <w:t>4010</w:t>
            </w:r>
          </w:p>
        </w:tc>
        <w:tc>
          <w:tcPr>
            <w:tcW w:w="0" w:type="auto"/>
          </w:tcPr>
          <w:p w14:paraId="6036C182" w14:textId="77777777" w:rsidR="002814D3" w:rsidRDefault="00000000">
            <w:pPr>
              <w:pStyle w:val="Compact"/>
            </w:pPr>
            <w:r>
              <w:t>Muksun (</w:t>
            </w:r>
            <w:r>
              <w:rPr>
                <w:i/>
                <w:iCs/>
              </w:rPr>
              <w:t>Coregonus muksun</w:t>
            </w:r>
            <w:r>
              <w:t>) feeding grounds</w:t>
            </w:r>
          </w:p>
        </w:tc>
        <w:tc>
          <w:tcPr>
            <w:tcW w:w="0" w:type="auto"/>
          </w:tcPr>
          <w:p w14:paraId="2FAA85EC" w14:textId="77777777" w:rsidR="002814D3" w:rsidRDefault="00000000">
            <w:pPr>
              <w:pStyle w:val="Compact"/>
              <w:jc w:val="right"/>
            </w:pPr>
            <w:r>
              <w:t>5.1</w:t>
            </w:r>
          </w:p>
        </w:tc>
      </w:tr>
      <w:tr w:rsidR="002814D3" w14:paraId="74554CF2" w14:textId="77777777">
        <w:tc>
          <w:tcPr>
            <w:tcW w:w="0" w:type="auto"/>
          </w:tcPr>
          <w:p w14:paraId="2F714640" w14:textId="77777777" w:rsidR="002814D3" w:rsidRDefault="00000000">
            <w:pPr>
              <w:pStyle w:val="Compact"/>
            </w:pPr>
            <w:r>
              <w:t>7103</w:t>
            </w:r>
          </w:p>
        </w:tc>
        <w:tc>
          <w:tcPr>
            <w:tcW w:w="0" w:type="auto"/>
          </w:tcPr>
          <w:p w14:paraId="27A0C3AB" w14:textId="77777777" w:rsidR="002814D3" w:rsidRDefault="00000000">
            <w:pPr>
              <w:pStyle w:val="Compact"/>
            </w:pPr>
            <w:r>
              <w:t>Benthic communities, II.1.1.12. East-Siberian Sea shelf coastal domain</w:t>
            </w:r>
          </w:p>
        </w:tc>
        <w:tc>
          <w:tcPr>
            <w:tcW w:w="0" w:type="auto"/>
          </w:tcPr>
          <w:p w14:paraId="5D7F365C" w14:textId="77777777" w:rsidR="002814D3" w:rsidRDefault="00000000">
            <w:pPr>
              <w:pStyle w:val="Compact"/>
              <w:jc w:val="right"/>
            </w:pPr>
            <w:r>
              <w:t>1.0</w:t>
            </w:r>
          </w:p>
        </w:tc>
      </w:tr>
      <w:tr w:rsidR="002814D3" w14:paraId="5FA09CBD" w14:textId="77777777">
        <w:tc>
          <w:tcPr>
            <w:tcW w:w="0" w:type="auto"/>
          </w:tcPr>
          <w:p w14:paraId="0775E4D7" w14:textId="77777777" w:rsidR="002814D3" w:rsidRDefault="00000000">
            <w:pPr>
              <w:pStyle w:val="Compact"/>
            </w:pPr>
            <w:r>
              <w:t>7104</w:t>
            </w:r>
          </w:p>
        </w:tc>
        <w:tc>
          <w:tcPr>
            <w:tcW w:w="0" w:type="auto"/>
          </w:tcPr>
          <w:p w14:paraId="50D8C892" w14:textId="77777777" w:rsidR="002814D3" w:rsidRDefault="00000000">
            <w:pPr>
              <w:pStyle w:val="Compact"/>
            </w:pPr>
            <w:r>
              <w:t>Benthic communities, II.1.1.13. East-Siberian Sea inner shelf</w:t>
            </w:r>
          </w:p>
        </w:tc>
        <w:tc>
          <w:tcPr>
            <w:tcW w:w="0" w:type="auto"/>
          </w:tcPr>
          <w:p w14:paraId="27937949" w14:textId="77777777" w:rsidR="002814D3" w:rsidRDefault="00000000">
            <w:pPr>
              <w:pStyle w:val="Compact"/>
              <w:jc w:val="right"/>
            </w:pPr>
            <w:r>
              <w:t>1.0</w:t>
            </w:r>
          </w:p>
        </w:tc>
      </w:tr>
    </w:tbl>
    <w:p w14:paraId="1259202E" w14:textId="77777777" w:rsidR="005069DC" w:rsidRDefault="005069DC">
      <w:pPr>
        <w:pStyle w:val="TableCaption"/>
        <w:rPr>
          <w:lang w:val="ru-RU"/>
        </w:rPr>
      </w:pPr>
      <w:bookmarkStart w:id="60" w:name="tab:byCover"/>
      <w:bookmarkEnd w:id="60"/>
    </w:p>
    <w:p w14:paraId="26E29EA0" w14:textId="7B0F3B0B" w:rsidR="002814D3" w:rsidRDefault="00000000">
      <w:pPr>
        <w:pStyle w:val="TableCaption"/>
      </w:pPr>
      <w:r>
        <w:t xml:space="preserve">Table 6: Top CFs by </w:t>
      </w:r>
      <w:r>
        <w:t>Cover</w:t>
      </w:r>
      <w:r w:rsidR="00784F44">
        <w:t>age</w:t>
      </w:r>
      <w:r w:rsidR="00426C8D">
        <w:t xml:space="preserve"> (showing only those above 20%)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Table 6: Top CFs by Cover"/>
      </w:tblPr>
      <w:tblGrid>
        <w:gridCol w:w="770"/>
        <w:gridCol w:w="5831"/>
        <w:gridCol w:w="1485"/>
        <w:gridCol w:w="1274"/>
      </w:tblGrid>
      <w:tr w:rsidR="002814D3" w14:paraId="40E3317B" w14:textId="77777777" w:rsidTr="00281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EEC1AB8" w14:textId="77777777" w:rsidR="002814D3" w:rsidRDefault="00000000">
            <w:pPr>
              <w:pStyle w:val="Compact"/>
            </w:pPr>
            <w:r>
              <w:t>CF ID</w:t>
            </w:r>
          </w:p>
        </w:tc>
        <w:tc>
          <w:tcPr>
            <w:tcW w:w="0" w:type="auto"/>
          </w:tcPr>
          <w:p w14:paraId="22C9E055" w14:textId="77777777" w:rsidR="002814D3" w:rsidRDefault="00000000">
            <w:pPr>
              <w:pStyle w:val="Compact"/>
            </w:pPr>
            <w:r>
              <w:t>CF Name</w:t>
            </w:r>
          </w:p>
        </w:tc>
        <w:tc>
          <w:tcPr>
            <w:tcW w:w="0" w:type="auto"/>
          </w:tcPr>
          <w:p w14:paraId="35AFEE67" w14:textId="5F432417" w:rsidR="002814D3" w:rsidRDefault="00000000">
            <w:pPr>
              <w:pStyle w:val="Compact"/>
              <w:jc w:val="right"/>
            </w:pPr>
            <w:r>
              <w:t>Cover</w:t>
            </w:r>
            <w:r w:rsidR="00784F44">
              <w:t>age</w:t>
            </w:r>
            <w:r>
              <w:t>, %</w:t>
            </w:r>
          </w:p>
        </w:tc>
        <w:tc>
          <w:tcPr>
            <w:tcW w:w="0" w:type="auto"/>
          </w:tcPr>
          <w:p w14:paraId="3959B0DF" w14:textId="77777777" w:rsidR="002814D3" w:rsidRDefault="00000000">
            <w:pPr>
              <w:pStyle w:val="Compact"/>
              <w:jc w:val="right"/>
            </w:pPr>
            <w:r>
              <w:t>MNSCF, %</w:t>
            </w:r>
          </w:p>
        </w:tc>
      </w:tr>
      <w:tr w:rsidR="002814D3" w14:paraId="56B63809" w14:textId="77777777">
        <w:tc>
          <w:tcPr>
            <w:tcW w:w="0" w:type="auto"/>
          </w:tcPr>
          <w:p w14:paraId="66EE06AF" w14:textId="77777777" w:rsidR="002814D3" w:rsidRDefault="00000000">
            <w:pPr>
              <w:pStyle w:val="Compact"/>
            </w:pPr>
            <w:r>
              <w:t>8028</w:t>
            </w:r>
          </w:p>
        </w:tc>
        <w:tc>
          <w:tcPr>
            <w:tcW w:w="0" w:type="auto"/>
          </w:tcPr>
          <w:p w14:paraId="548360F5" w14:textId="77777777" w:rsidR="002814D3" w:rsidRDefault="00000000">
            <w:pPr>
              <w:pStyle w:val="Compact"/>
            </w:pPr>
            <w:r>
              <w:t>Biological communities, intertidal zone, East-Siberian Sea</w:t>
            </w:r>
          </w:p>
        </w:tc>
        <w:tc>
          <w:tcPr>
            <w:tcW w:w="0" w:type="auto"/>
          </w:tcPr>
          <w:p w14:paraId="4F2B7ABC" w14:textId="77777777" w:rsidR="002814D3" w:rsidRDefault="00000000">
            <w:pPr>
              <w:pStyle w:val="Compact"/>
              <w:jc w:val="right"/>
            </w:pPr>
            <w:r>
              <w:t>48.6</w:t>
            </w:r>
          </w:p>
        </w:tc>
        <w:tc>
          <w:tcPr>
            <w:tcW w:w="0" w:type="auto"/>
          </w:tcPr>
          <w:p w14:paraId="52104F12" w14:textId="77777777" w:rsidR="002814D3" w:rsidRDefault="00000000">
            <w:pPr>
              <w:pStyle w:val="Compact"/>
              <w:jc w:val="right"/>
            </w:pPr>
            <w:r>
              <w:t>76.9</w:t>
            </w:r>
          </w:p>
        </w:tc>
      </w:tr>
      <w:bookmarkEnd w:id="0"/>
    </w:tbl>
    <w:p w14:paraId="27908A96" w14:textId="77777777" w:rsidR="0013684D" w:rsidRDefault="0013684D"/>
    <w:sectPr w:rsidR="0013684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E2301" w14:textId="77777777" w:rsidR="00B97BEF" w:rsidRDefault="00B97BEF">
      <w:pPr>
        <w:spacing w:after="0"/>
      </w:pPr>
      <w:r>
        <w:separator/>
      </w:r>
    </w:p>
  </w:endnote>
  <w:endnote w:type="continuationSeparator" w:id="0">
    <w:p w14:paraId="77D4A04C" w14:textId="77777777" w:rsidR="00B97BEF" w:rsidRDefault="00B97B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8586D" w14:textId="77777777" w:rsidR="00B97BEF" w:rsidRDefault="00B97BEF">
      <w:r>
        <w:separator/>
      </w:r>
    </w:p>
  </w:footnote>
  <w:footnote w:type="continuationSeparator" w:id="0">
    <w:p w14:paraId="753606C3" w14:textId="77777777" w:rsidR="00B97BEF" w:rsidRDefault="00B97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B38E34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8777492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imothy James">
    <w15:presenceInfo w15:providerId="AD" w15:userId="S::tdj1@queensu.ca::b1fbeae8-523d-48a7-b44a-50ea95e513b1"/>
  </w15:person>
  <w15:person w15:author="Boris Solovev">
    <w15:presenceInfo w15:providerId="AD" w15:userId="S::BorisSolovev@BorisSolovev.onmicrosoft.com::3bbd590f-32ef-4b04-856a-c32fb35dd7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D3"/>
    <w:rsid w:val="0013684D"/>
    <w:rsid w:val="001750D2"/>
    <w:rsid w:val="00264DC9"/>
    <w:rsid w:val="002814D3"/>
    <w:rsid w:val="00426C8D"/>
    <w:rsid w:val="005069DC"/>
    <w:rsid w:val="00784F44"/>
    <w:rsid w:val="0093493A"/>
    <w:rsid w:val="009B40FB"/>
    <w:rsid w:val="009E3364"/>
    <w:rsid w:val="00B97BEF"/>
    <w:rsid w:val="00D23963"/>
    <w:rsid w:val="00EE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B326"/>
  <w15:docId w15:val="{BA5B235F-8C8B-44E5-AB6D-87FAE4126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Revision">
    <w:name w:val="Revision"/>
    <w:hidden/>
    <w:rsid w:val="00784F44"/>
    <w:pPr>
      <w:spacing w:after="0"/>
    </w:pPr>
  </w:style>
  <w:style w:type="character" w:styleId="CommentReference">
    <w:name w:val="annotation reference"/>
    <w:basedOn w:val="DefaultParagraphFont"/>
    <w:rsid w:val="00EE00A3"/>
    <w:rPr>
      <w:sz w:val="16"/>
      <w:szCs w:val="16"/>
    </w:rPr>
  </w:style>
  <w:style w:type="paragraph" w:styleId="CommentText">
    <w:name w:val="annotation text"/>
    <w:basedOn w:val="Normal"/>
    <w:link w:val="CommentTextChar"/>
    <w:rsid w:val="00EE00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E00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EE00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E00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Geranium Instant Report</vt:lpstr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Geranium Instant Report</dc:title>
  <dc:creator>Boris Solovev</dc:creator>
  <cp:keywords/>
  <cp:lastModifiedBy>Boris Solovev</cp:lastModifiedBy>
  <cp:revision>6</cp:revision>
  <dcterms:created xsi:type="dcterms:W3CDTF">2024-03-08T02:00:00Z</dcterms:created>
  <dcterms:modified xsi:type="dcterms:W3CDTF">2024-03-08T13:20:00Z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1">
    <vt:lpwstr>Boris Solovyev, Nikita Platonov</vt:lpwstr>
  </property>
  <property fmtid="{D5CDD505-2E9C-101B-9397-08002B2CF9AE}" pid="3" name="csl">
    <vt:lpwstr>https://nplatonov.github.io/platt4.csl</vt:lpwstr>
  </property>
  <property fmtid="{D5CDD505-2E9C-101B-9397-08002B2CF9AE}" pid="4" name="date">
    <vt:lpwstr/>
  </property>
  <property fmtid="{D5CDD505-2E9C-101B-9397-08002B2CF9AE}" pid="5" name="date1">
    <vt:lpwstr>2024-03-08 01:21:05.50390625</vt:lpwstr>
  </property>
  <property fmtid="{D5CDD505-2E9C-101B-9397-08002B2CF9AE}" pid="6" name="link-citations">
    <vt:lpwstr>True</vt:lpwstr>
  </property>
  <property fmtid="{D5CDD505-2E9C-101B-9397-08002B2CF9AE}" pid="7" name="output">
    <vt:lpwstr/>
  </property>
  <property fmtid="{D5CDD505-2E9C-101B-9397-08002B2CF9AE}" pid="8" name="pagetitle">
    <vt:lpwstr>Geranium instant report</vt:lpwstr>
  </property>
  <property fmtid="{D5CDD505-2E9C-101B-9397-08002B2CF9AE}" pid="9" name="params">
    <vt:lpwstr/>
  </property>
</Properties>
</file>