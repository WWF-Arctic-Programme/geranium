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5F290" w14:textId="520D85C6" w:rsidR="00EA1884" w:rsidRPr="006D76CE" w:rsidRDefault="00DE149F" w:rsidP="00EA1884">
      <w:pPr>
        <w:pStyle w:val="Heading1"/>
      </w:pPr>
      <w:r w:rsidRPr="006D76CE">
        <w:t xml:space="preserve">Geranium’s </w:t>
      </w:r>
      <w:r w:rsidR="00366119" w:rsidRPr="006D76CE">
        <w:t>Commercial Activities and their Assessment</w:t>
      </w:r>
    </w:p>
    <w:p w14:paraId="08FAEC52" w14:textId="0F4438D4" w:rsidR="009B5C55" w:rsidRPr="006D76CE" w:rsidRDefault="009B5C55" w:rsidP="009B5C55">
      <w:pPr>
        <w:pStyle w:val="Heading2"/>
        <w:keepNext w:val="0"/>
        <w:keepLines w:val="0"/>
        <w:spacing w:before="240" w:after="240"/>
        <w:jc w:val="both"/>
        <w:rPr>
          <w:b/>
          <w:sz w:val="34"/>
          <w:szCs w:val="34"/>
        </w:rPr>
      </w:pPr>
      <w:r w:rsidRPr="006D76CE">
        <w:rPr>
          <w:b/>
          <w:sz w:val="34"/>
          <w:szCs w:val="34"/>
        </w:rPr>
        <w:t>Aquaculture</w:t>
      </w:r>
    </w:p>
    <w:p w14:paraId="1D48C807" w14:textId="090B35E1" w:rsidR="009B5C55" w:rsidRPr="006D76CE" w:rsidRDefault="00B24D73" w:rsidP="009B5C55">
      <w:pPr>
        <w:pStyle w:val="Heading3"/>
        <w:rPr>
          <w:color w:val="auto"/>
        </w:rPr>
      </w:pPr>
      <w:bookmarkStart w:id="0" w:name="_oedbr8z5gwnu" w:colFirst="0" w:colLast="0"/>
      <w:bookmarkStart w:id="1" w:name="_AC:_Fish_Farms"/>
      <w:bookmarkEnd w:id="0"/>
      <w:bookmarkEnd w:id="1"/>
      <w:r w:rsidRPr="006D76CE">
        <w:rPr>
          <w:color w:val="auto"/>
        </w:rPr>
        <w:t xml:space="preserve">AC: </w:t>
      </w:r>
      <w:r w:rsidR="009B5C55" w:rsidRPr="006D76CE">
        <w:rPr>
          <w:color w:val="auto"/>
        </w:rPr>
        <w:t>F</w:t>
      </w:r>
      <w:ins w:id="2" w:author="Timothy James" w:date="2024-03-21T12:55:00Z" w16du:dateUtc="2024-03-21T16:55:00Z">
        <w:r w:rsidR="00B46664">
          <w:rPr>
            <w:color w:val="auto"/>
          </w:rPr>
          <w:t>inf</w:t>
        </w:r>
      </w:ins>
      <w:r w:rsidR="009B5C55" w:rsidRPr="006D76CE">
        <w:rPr>
          <w:color w:val="auto"/>
        </w:rPr>
        <w:t xml:space="preserve">ish Farms </w:t>
      </w:r>
    </w:p>
    <w:p w14:paraId="0C2E7DE7" w14:textId="0E688888" w:rsidR="009B5C55" w:rsidRPr="006D76CE" w:rsidRDefault="00BF2F75" w:rsidP="009B5C55">
      <w:pPr>
        <w:spacing w:before="240"/>
        <w:jc w:val="both"/>
      </w:pPr>
      <w:r w:rsidRPr="006D76CE">
        <w:t xml:space="preserve">Finfish </w:t>
      </w:r>
      <w:r w:rsidR="009B5C55" w:rsidRPr="006D76CE">
        <w:t>aquaculture</w:t>
      </w:r>
      <w:r w:rsidR="0063402F">
        <w:t xml:space="preserve"> </w:t>
      </w:r>
      <w:r w:rsidR="002709CA" w:rsidRPr="006D76CE">
        <w:t xml:space="preserve">is </w:t>
      </w:r>
      <w:r w:rsidR="009B5C55" w:rsidRPr="006D76CE">
        <w:t xml:space="preserve">associated with the following impacts on </w:t>
      </w:r>
      <w:r w:rsidRPr="006D76CE">
        <w:t xml:space="preserve">the </w:t>
      </w:r>
      <w:r w:rsidR="009B5C55" w:rsidRPr="006D76CE">
        <w:t>marine environment: chemical pollution</w:t>
      </w:r>
      <w:r w:rsidRPr="006D76CE">
        <w:t xml:space="preserve">; </w:t>
      </w:r>
      <w:r w:rsidR="009B5C55" w:rsidRPr="006D76CE">
        <w:t>organic and genetic pollution</w:t>
      </w:r>
      <w:r w:rsidRPr="006D76CE">
        <w:t xml:space="preserve">; and </w:t>
      </w:r>
      <w:r w:rsidR="009B5C55" w:rsidRPr="006D76CE">
        <w:t xml:space="preserve">introduction of parasites and diseases to the wild populations. </w:t>
      </w:r>
      <w:r w:rsidRPr="006D76CE">
        <w:t xml:space="preserve">Aquaculture can </w:t>
      </w:r>
      <w:r w:rsidR="009B5C55" w:rsidRPr="006D76CE">
        <w:t>affect</w:t>
      </w:r>
      <w:r w:rsidRPr="006D76CE">
        <w:t>,</w:t>
      </w:r>
      <w:r w:rsidR="009B5C55" w:rsidRPr="006D76CE">
        <w:t xml:space="preserve"> not only wild fish populations</w:t>
      </w:r>
      <w:r w:rsidRPr="006D76CE">
        <w:t>,</w:t>
      </w:r>
      <w:r w:rsidR="009B5C55" w:rsidRPr="006D76CE">
        <w:t xml:space="preserve"> but also benthic communities, especially if located in semi-enclosed water areas. It also requires some coastal infrastructure and an increased level of shipping to maintain and transport the product.</w:t>
      </w:r>
    </w:p>
    <w:p w14:paraId="6EA0B3B9" w14:textId="7CD34A62" w:rsidR="009B5C55" w:rsidRPr="006D76CE" w:rsidRDefault="009B5C55" w:rsidP="009B5C55">
      <w:pPr>
        <w:spacing w:before="240"/>
        <w:jc w:val="both"/>
      </w:pPr>
      <w:r w:rsidRPr="006D76CE">
        <w:rPr>
          <w:i/>
          <w:iCs/>
        </w:rPr>
        <w:t>Example:</w:t>
      </w:r>
      <w:r w:rsidRPr="006D76CE">
        <w:t xml:space="preserve"> salmon</w:t>
      </w:r>
      <w:r w:rsidR="0063402F">
        <w:t>, trout and cod</w:t>
      </w:r>
      <w:r w:rsidRPr="006D76CE">
        <w:t xml:space="preserve"> aquaculture in Norway, </w:t>
      </w:r>
      <w:r w:rsidR="007E16A2">
        <w:t xml:space="preserve">Iceland, </w:t>
      </w:r>
      <w:r w:rsidRPr="006D76CE">
        <w:t>Faroe Islands</w:t>
      </w:r>
      <w:r w:rsidR="00BF2F75" w:rsidRPr="006D76CE">
        <w:t>,</w:t>
      </w:r>
      <w:r w:rsidRPr="006D76CE">
        <w:t xml:space="preserve"> and </w:t>
      </w:r>
      <w:r w:rsidR="00BF2F75" w:rsidRPr="006D76CE">
        <w:t xml:space="preserve">the </w:t>
      </w:r>
      <w:r w:rsidRPr="006D76CE">
        <w:t>Russian Kola Peninsula</w:t>
      </w:r>
    </w:p>
    <w:p w14:paraId="0D3CC729" w14:textId="4CB262E9" w:rsidR="00710433" w:rsidRPr="006D76CE" w:rsidRDefault="00F956E5" w:rsidP="00710433">
      <w:pPr>
        <w:pStyle w:val="Heading4"/>
      </w:pPr>
      <w:r w:rsidRPr="006D76CE">
        <w:t xml:space="preserve">Assessment </w:t>
      </w:r>
      <w:r w:rsidR="00057190">
        <w:t>f</w:t>
      </w:r>
      <w:r w:rsidR="00D04BFC">
        <w:t>indings</w:t>
      </w:r>
      <w:r w:rsidR="00710433" w:rsidRPr="006D76CE">
        <w:t>:</w:t>
      </w:r>
    </w:p>
    <w:p w14:paraId="261BB1E0" w14:textId="3BD858F7" w:rsidR="009B5C55" w:rsidRPr="006D76CE" w:rsidRDefault="009B5C55" w:rsidP="00F966B4">
      <w:pPr>
        <w:spacing w:before="240"/>
      </w:pPr>
      <w:r w:rsidRPr="006D76CE">
        <w:rPr>
          <w:i/>
        </w:rPr>
        <w:t>Marine mammals.</w:t>
      </w:r>
      <w:r w:rsidRPr="006D76CE">
        <w:t xml:space="preserve"> Source of </w:t>
      </w:r>
      <w:r w:rsidRPr="00F966B4">
        <w:rPr>
          <w:i/>
          <w:iCs/>
        </w:rPr>
        <w:t>notable</w:t>
      </w:r>
      <w:r w:rsidRPr="006D76CE">
        <w:t xml:space="preserve"> </w:t>
      </w:r>
      <w:r w:rsidR="00D04BFC">
        <w:t>concern</w:t>
      </w:r>
      <w:r w:rsidR="00D04BFC" w:rsidRPr="006D76CE">
        <w:t xml:space="preserve"> </w:t>
      </w:r>
      <w:r w:rsidRPr="006D76CE">
        <w:t>for most areas</w:t>
      </w:r>
      <w:r w:rsidR="00F966B4">
        <w:t>:</w:t>
      </w:r>
      <w:r w:rsidR="002709CA" w:rsidRPr="006D76CE">
        <w:t xml:space="preserve"> </w:t>
      </w:r>
      <w:r w:rsidRPr="006D76CE">
        <w:t xml:space="preserve">farms </w:t>
      </w:r>
      <w:r w:rsidR="00F966B4">
        <w:t xml:space="preserve">should </w:t>
      </w:r>
      <w:r w:rsidR="00B46664">
        <w:t xml:space="preserve">not </w:t>
      </w:r>
      <w:r w:rsidR="00F966B4">
        <w:t>be</w:t>
      </w:r>
      <w:r w:rsidRPr="006D76CE">
        <w:t xml:space="preserve"> located in semi-enclosed areas and </w:t>
      </w:r>
      <w:r w:rsidR="002709CA" w:rsidRPr="006D76CE">
        <w:t xml:space="preserve">away from </w:t>
      </w:r>
      <w:r w:rsidRPr="006D76CE">
        <w:t xml:space="preserve">areas of regular animal aggregation. Source of </w:t>
      </w:r>
      <w:r w:rsidRPr="00F966B4">
        <w:rPr>
          <w:i/>
          <w:iCs/>
        </w:rPr>
        <w:t>significant</w:t>
      </w:r>
      <w:r w:rsidRPr="006D76CE">
        <w:t xml:space="preserve"> </w:t>
      </w:r>
      <w:r w:rsidR="00F966B4">
        <w:t>concern</w:t>
      </w:r>
      <w:r w:rsidR="00F966B4" w:rsidRPr="006D76CE">
        <w:t xml:space="preserve"> </w:t>
      </w:r>
      <w:r w:rsidR="002709CA" w:rsidRPr="006D76CE">
        <w:t>when situated near</w:t>
      </w:r>
      <w:r w:rsidRPr="006D76CE">
        <w:t xml:space="preserve"> well-defined</w:t>
      </w:r>
      <w:r w:rsidR="002709CA" w:rsidRPr="006D76CE">
        <w:t>,</w:t>
      </w:r>
      <w:r w:rsidRPr="006D76CE">
        <w:t xml:space="preserve"> spatially restricted stable habitats like haul out sites, key beluga or narwhal habitats, </w:t>
      </w:r>
      <w:r w:rsidR="002709CA" w:rsidRPr="006D76CE">
        <w:t xml:space="preserve">and </w:t>
      </w:r>
      <w:r w:rsidRPr="006D76CE">
        <w:t>sea otter habitats.</w:t>
      </w:r>
    </w:p>
    <w:p w14:paraId="0F83A6FC" w14:textId="7E995DC2" w:rsidR="009B5C55" w:rsidRPr="006D76CE" w:rsidRDefault="009B5C55" w:rsidP="00F966B4">
      <w:pPr>
        <w:spacing w:before="240"/>
      </w:pPr>
      <w:r w:rsidRPr="006D76CE">
        <w:rPr>
          <w:i/>
        </w:rPr>
        <w:t>Seabirds.</w:t>
      </w:r>
      <w:r w:rsidRPr="006D76CE">
        <w:t xml:space="preserve"> Source of </w:t>
      </w:r>
      <w:r w:rsidRPr="00F966B4">
        <w:rPr>
          <w:i/>
          <w:iCs/>
        </w:rPr>
        <w:t>notable</w:t>
      </w:r>
      <w:r w:rsidRPr="006D76CE">
        <w:t xml:space="preserve"> </w:t>
      </w:r>
      <w:r w:rsidR="00D04BFC">
        <w:t>concern</w:t>
      </w:r>
      <w:r w:rsidR="00D04BFC" w:rsidRPr="006D76CE">
        <w:t xml:space="preserve"> </w:t>
      </w:r>
      <w:r w:rsidR="002709CA" w:rsidRPr="006D76CE">
        <w:t xml:space="preserve">for </w:t>
      </w:r>
      <w:r w:rsidRPr="006D76CE">
        <w:t>most areas</w:t>
      </w:r>
      <w:r w:rsidR="00F966B4">
        <w:t>:</w:t>
      </w:r>
      <w:r w:rsidRPr="006D76CE">
        <w:t xml:space="preserve"> </w:t>
      </w:r>
      <w:r w:rsidR="002709CA" w:rsidRPr="006D76CE">
        <w:t xml:space="preserve">farms </w:t>
      </w:r>
      <w:r w:rsidR="00F966B4">
        <w:t xml:space="preserve">should not </w:t>
      </w:r>
      <w:r w:rsidR="00557F77">
        <w:t>be in</w:t>
      </w:r>
      <w:r w:rsidRPr="006D76CE">
        <w:t xml:space="preserve"> the vicinity of seabird colonies or areas where there are stable and regular bird concentrations, especially, of diving birds.</w:t>
      </w:r>
    </w:p>
    <w:p w14:paraId="48A9C566" w14:textId="75D9BE6A" w:rsidR="009B5C55" w:rsidRPr="006D76CE" w:rsidRDefault="009B5C55" w:rsidP="00F966B4">
      <w:pPr>
        <w:spacing w:before="240"/>
      </w:pPr>
      <w:r w:rsidRPr="006D76CE">
        <w:rPr>
          <w:i/>
        </w:rPr>
        <w:t xml:space="preserve">Fish. </w:t>
      </w:r>
      <w:r w:rsidRPr="006D76CE">
        <w:t xml:space="preserve">Source of </w:t>
      </w:r>
      <w:r w:rsidRPr="00F966B4">
        <w:rPr>
          <w:i/>
          <w:iCs/>
        </w:rPr>
        <w:t>significant</w:t>
      </w:r>
      <w:r w:rsidR="00D04BFC">
        <w:t xml:space="preserve"> concern</w:t>
      </w:r>
      <w:r w:rsidRPr="006D76CE">
        <w:t xml:space="preserve"> and non-mitigable risks in the important habitats of Atlantic salmon and White-sea cod. Source of </w:t>
      </w:r>
      <w:r w:rsidRPr="00F966B4">
        <w:rPr>
          <w:i/>
          <w:iCs/>
        </w:rPr>
        <w:t>notable</w:t>
      </w:r>
      <w:r w:rsidRPr="006D76CE">
        <w:t xml:space="preserve"> </w:t>
      </w:r>
      <w:r w:rsidR="00D04BFC">
        <w:t>concern</w:t>
      </w:r>
      <w:r w:rsidRPr="006D76CE">
        <w:t xml:space="preserve"> requiring limitations on scale and robust monitoring in some important habitats of </w:t>
      </w:r>
      <w:r w:rsidR="004E68A9" w:rsidRPr="006D76CE">
        <w:t xml:space="preserve">other </w:t>
      </w:r>
      <w:r w:rsidRPr="006D76CE">
        <w:t xml:space="preserve">species like </w:t>
      </w:r>
      <w:r w:rsidR="002709CA" w:rsidRPr="006D76CE">
        <w:t>L</w:t>
      </w:r>
      <w:r w:rsidRPr="006D76CE">
        <w:t xml:space="preserve">east cisco, Inconnu, Arctic charr, Taranetz's </w:t>
      </w:r>
      <w:r w:rsidR="009E3060">
        <w:t>c</w:t>
      </w:r>
      <w:r w:rsidRPr="006D76CE">
        <w:t>ha</w:t>
      </w:r>
      <w:r w:rsidR="009E3060">
        <w:t>r</w:t>
      </w:r>
      <w:r w:rsidRPr="006D76CE">
        <w:t>r</w:t>
      </w:r>
      <w:r w:rsidR="00557F77">
        <w:t xml:space="preserve">, </w:t>
      </w:r>
      <w:r w:rsidRPr="006D76CE">
        <w:t>Atlantic capelin</w:t>
      </w:r>
      <w:r w:rsidR="004E68A9" w:rsidRPr="006D76CE">
        <w:t>,</w:t>
      </w:r>
      <w:r w:rsidRPr="006D76CE">
        <w:t xml:space="preserve"> etc</w:t>
      </w:r>
      <w:r w:rsidR="002709CA" w:rsidRPr="006D76CE">
        <w:t>.</w:t>
      </w:r>
      <w:r w:rsidRPr="006D76CE">
        <w:t xml:space="preserve"> and in the estuarine brackish-water fish complex distribution areas. </w:t>
      </w:r>
      <w:r w:rsidRPr="00F966B4">
        <w:rPr>
          <w:i/>
          <w:iCs/>
        </w:rPr>
        <w:t>Minor</w:t>
      </w:r>
      <w:r w:rsidRPr="006D76CE">
        <w:t xml:space="preserve"> </w:t>
      </w:r>
      <w:r w:rsidR="00F966B4">
        <w:t>concern</w:t>
      </w:r>
      <w:r w:rsidRPr="006D76CE">
        <w:t xml:space="preserve"> in other areas if comprehensively adhering to existing environmental standards and best practices.</w:t>
      </w:r>
    </w:p>
    <w:p w14:paraId="3406A835" w14:textId="7D642DE5" w:rsidR="009B5C55" w:rsidRPr="006D76CE" w:rsidRDefault="009B5C55" w:rsidP="00F966B4">
      <w:pPr>
        <w:spacing w:before="240"/>
      </w:pPr>
      <w:r w:rsidRPr="006D76CE">
        <w:rPr>
          <w:i/>
        </w:rPr>
        <w:t xml:space="preserve">Benthos. </w:t>
      </w:r>
      <w:r w:rsidRPr="00B46664">
        <w:rPr>
          <w:i/>
          <w:iCs/>
        </w:rPr>
        <w:t>Not applicable</w:t>
      </w:r>
      <w:r w:rsidRPr="006D76CE">
        <w:t xml:space="preserve"> for most of the benthic features. Source of </w:t>
      </w:r>
      <w:r w:rsidRPr="00F966B4">
        <w:rPr>
          <w:i/>
          <w:iCs/>
        </w:rPr>
        <w:t>notable</w:t>
      </w:r>
      <w:r w:rsidRPr="006D76CE">
        <w:t xml:space="preserve"> </w:t>
      </w:r>
      <w:r w:rsidR="00F966B4">
        <w:t>concern</w:t>
      </w:r>
      <w:r w:rsidRPr="006D76CE">
        <w:t xml:space="preserve"> and requir</w:t>
      </w:r>
      <w:r w:rsidR="004E68A9" w:rsidRPr="006D76CE">
        <w:t>ing</w:t>
      </w:r>
      <w:r w:rsidRPr="006D76CE">
        <w:t xml:space="preserve"> limitation of scale in the kelp-associated conservation feature areas.</w:t>
      </w:r>
    </w:p>
    <w:p w14:paraId="04114FF9" w14:textId="7E0006D9" w:rsidR="00515823" w:rsidRDefault="009B5C55" w:rsidP="00515823">
      <w:pPr>
        <w:spacing w:before="240"/>
      </w:pPr>
      <w:r w:rsidRPr="006D76CE">
        <w:rPr>
          <w:i/>
        </w:rPr>
        <w:t xml:space="preserve">Coastal features. </w:t>
      </w:r>
      <w:r w:rsidRPr="00515823">
        <w:rPr>
          <w:i/>
          <w:iCs/>
        </w:rPr>
        <w:t>Significant</w:t>
      </w:r>
      <w:r w:rsidRPr="006D76CE">
        <w:t xml:space="preserve"> </w:t>
      </w:r>
      <w:r w:rsidR="007E16A2">
        <w:t xml:space="preserve">concern </w:t>
      </w:r>
      <w:r w:rsidRPr="006D76CE">
        <w:t xml:space="preserve">if located in estuaries as it can affect </w:t>
      </w:r>
      <w:r w:rsidR="004E68A9" w:rsidRPr="006D76CE">
        <w:t xml:space="preserve">the </w:t>
      </w:r>
      <w:r w:rsidRPr="006D76CE">
        <w:t>conservation value of semi</w:t>
      </w:r>
      <w:r w:rsidR="004E68A9" w:rsidRPr="006D76CE">
        <w:t>-</w:t>
      </w:r>
      <w:r w:rsidRPr="006D76CE">
        <w:t>enclosed water bodies</w:t>
      </w:r>
      <w:r w:rsidR="004E68A9" w:rsidRPr="006D76CE">
        <w:t>.</w:t>
      </w:r>
      <w:r w:rsidRPr="006D76CE">
        <w:t xml:space="preserve"> </w:t>
      </w:r>
      <w:r w:rsidR="004E68A9" w:rsidRPr="006D76CE">
        <w:t>S</w:t>
      </w:r>
      <w:r w:rsidRPr="006D76CE">
        <w:t xml:space="preserve">ource of </w:t>
      </w:r>
      <w:r w:rsidRPr="00515823">
        <w:rPr>
          <w:i/>
          <w:iCs/>
        </w:rPr>
        <w:t>significant</w:t>
      </w:r>
      <w:r w:rsidRPr="006D76CE">
        <w:t xml:space="preserve"> </w:t>
      </w:r>
      <w:r w:rsidR="007E16A2">
        <w:t>concern</w:t>
      </w:r>
      <w:r w:rsidRPr="006D76CE">
        <w:t xml:space="preserve"> for salt marshes due to sensitivity of the habitats. </w:t>
      </w:r>
      <w:r w:rsidRPr="00515823">
        <w:rPr>
          <w:i/>
          <w:iCs/>
        </w:rPr>
        <w:t>Notable</w:t>
      </w:r>
      <w:r w:rsidRPr="006D76CE">
        <w:t xml:space="preserve"> </w:t>
      </w:r>
      <w:r w:rsidR="007E16A2">
        <w:t>concern</w:t>
      </w:r>
      <w:r w:rsidR="004E68A9" w:rsidRPr="006D76CE">
        <w:t xml:space="preserve"> for intertidal </w:t>
      </w:r>
      <w:r w:rsidR="00515823" w:rsidRPr="006D76CE">
        <w:t>zones</w:t>
      </w:r>
      <w:r w:rsidR="00515823">
        <w:t xml:space="preserve">: </w:t>
      </w:r>
      <w:r w:rsidR="00515823" w:rsidRPr="006D76CE">
        <w:t>requir</w:t>
      </w:r>
      <w:r w:rsidR="00515823">
        <w:t>es</w:t>
      </w:r>
      <w:r w:rsidR="00515823" w:rsidRPr="006D76CE">
        <w:t xml:space="preserve"> limitations on scale and robust monitoring</w:t>
      </w:r>
      <w:r w:rsidR="00B46664">
        <w:t>.</w:t>
      </w:r>
      <w:r w:rsidR="00515823" w:rsidRPr="006D76CE">
        <w:t xml:space="preserve"> </w:t>
      </w:r>
    </w:p>
    <w:p w14:paraId="1FDA55BC" w14:textId="4A8FA748" w:rsidR="009B5C55" w:rsidRPr="00803FE4" w:rsidRDefault="009B5C55" w:rsidP="00515823">
      <w:pPr>
        <w:spacing w:before="240"/>
        <w:rPr>
          <w:i/>
          <w:iCs/>
        </w:rPr>
      </w:pPr>
      <w:r w:rsidRPr="00803FE4">
        <w:rPr>
          <w:i/>
          <w:iCs/>
        </w:rPr>
        <w:t>Assumptions</w:t>
      </w:r>
      <w:r w:rsidR="0082389D" w:rsidRPr="00803FE4">
        <w:rPr>
          <w:i/>
          <w:iCs/>
        </w:rPr>
        <w:t>:</w:t>
      </w:r>
    </w:p>
    <w:p w14:paraId="1617C785" w14:textId="17296A18" w:rsidR="009B5C55" w:rsidRPr="006D76CE" w:rsidRDefault="009B5C55" w:rsidP="000A420D">
      <w:pPr>
        <w:spacing w:before="240"/>
      </w:pPr>
      <w:r w:rsidRPr="006D76CE">
        <w:t xml:space="preserve">We assumed that finfish farms are located within 45 km (1.5 planning units) </w:t>
      </w:r>
      <w:r w:rsidR="004E68A9" w:rsidRPr="006D76CE">
        <w:t xml:space="preserve">of </w:t>
      </w:r>
      <w:r w:rsidRPr="006D76CE">
        <w:t xml:space="preserve">the shoreline in waters with depths </w:t>
      </w:r>
      <w:r w:rsidR="00BF2F75" w:rsidRPr="006D76CE">
        <w:t xml:space="preserve">less than </w:t>
      </w:r>
      <w:r w:rsidRPr="006D76CE">
        <w:t xml:space="preserve">1000 m and only in waters </w:t>
      </w:r>
      <w:r w:rsidR="00BF2F75" w:rsidRPr="006D76CE">
        <w:t xml:space="preserve">that </w:t>
      </w:r>
      <w:r w:rsidRPr="006D76CE">
        <w:t>are ice-free year</w:t>
      </w:r>
      <w:r w:rsidR="0082389D" w:rsidRPr="006D76CE">
        <w:t>-</w:t>
      </w:r>
      <w:r w:rsidRPr="006D76CE">
        <w:t>round.</w:t>
      </w:r>
    </w:p>
    <w:p w14:paraId="2744E1B8" w14:textId="11504469" w:rsidR="009B5C55" w:rsidRPr="006D76CE" w:rsidRDefault="009B5C55" w:rsidP="000A420D">
      <w:pPr>
        <w:pStyle w:val="Heading4"/>
        <w:spacing w:after="120"/>
      </w:pPr>
      <w:r w:rsidRPr="006D76CE">
        <w:lastRenderedPageBreak/>
        <w:t>Data sources (by country):</w:t>
      </w:r>
    </w:p>
    <w:p w14:paraId="1894118F" w14:textId="4ACED261" w:rsidR="009B5C55" w:rsidRPr="006D76CE" w:rsidRDefault="009B5C55" w:rsidP="00710433">
      <w:pPr>
        <w:pStyle w:val="ListParagraph"/>
        <w:numPr>
          <w:ilvl w:val="0"/>
          <w:numId w:val="3"/>
        </w:numPr>
        <w:spacing w:before="120"/>
        <w:ind w:left="714" w:hanging="357"/>
      </w:pPr>
      <w:r w:rsidRPr="006D76CE">
        <w:t xml:space="preserve">Norway </w:t>
      </w:r>
      <w:r w:rsidR="00B46664" w:rsidRPr="00B46664">
        <w:t>–</w:t>
      </w:r>
      <w:r w:rsidR="00721459" w:rsidRPr="006D76CE">
        <w:t xml:space="preserve"> EMODnet</w:t>
      </w:r>
      <w:r w:rsidR="001731D5">
        <w:rPr>
          <w:lang w:val="en-US"/>
        </w:rPr>
        <w:t xml:space="preserve"> – Human Activities (2023)</w:t>
      </w:r>
      <w:r w:rsidR="009E3060">
        <w:rPr>
          <w:lang w:val="en-US"/>
        </w:rPr>
        <w:t>.</w:t>
      </w:r>
    </w:p>
    <w:p w14:paraId="7AE2E2B9" w14:textId="414EE63B" w:rsidR="009B5C55" w:rsidRPr="006D76CE" w:rsidRDefault="009B5C55" w:rsidP="00710433">
      <w:pPr>
        <w:pStyle w:val="ListParagraph"/>
        <w:numPr>
          <w:ilvl w:val="0"/>
          <w:numId w:val="3"/>
        </w:numPr>
        <w:spacing w:before="240" w:after="120"/>
      </w:pPr>
      <w:r w:rsidRPr="006D76CE">
        <w:t xml:space="preserve">Russia </w:t>
      </w:r>
      <w:r w:rsidR="00B46664">
        <w:t>–</w:t>
      </w:r>
      <w:r w:rsidRPr="006D76CE">
        <w:t xml:space="preserve"> manually added information based on </w:t>
      </w:r>
      <w:r w:rsidR="00F37C5C" w:rsidRPr="006D76CE">
        <w:t>company’s</w:t>
      </w:r>
      <w:r w:rsidRPr="006D76CE">
        <w:t xml:space="preserve"> report: </w:t>
      </w:r>
      <w:r w:rsidR="001731D5">
        <w:rPr>
          <w:lang w:val="en-US"/>
        </w:rPr>
        <w:t>Inarctica (2022)</w:t>
      </w:r>
      <w:r w:rsidRPr="006D76CE">
        <w:t>,</w:t>
      </w:r>
      <w:r w:rsidR="00710433" w:rsidRPr="006D76CE">
        <w:t xml:space="preserve"> and </w:t>
      </w:r>
      <w:r w:rsidR="001731D5">
        <w:t>website: Russian Salmon (2023).</w:t>
      </w:r>
    </w:p>
    <w:p w14:paraId="6D20DAC0" w14:textId="4C7282D9" w:rsidR="009B5C55" w:rsidRPr="006D76CE" w:rsidRDefault="009B5C55" w:rsidP="00515823">
      <w:pPr>
        <w:pStyle w:val="ListParagraph"/>
        <w:numPr>
          <w:ilvl w:val="0"/>
          <w:numId w:val="2"/>
        </w:numPr>
        <w:ind w:left="714" w:hanging="357"/>
      </w:pPr>
      <w:r w:rsidRPr="006D76CE">
        <w:t>USA (Alaska) - no finfish farms within ArcNet area</w:t>
      </w:r>
      <w:r w:rsidR="009E3060">
        <w:t>.</w:t>
      </w:r>
    </w:p>
    <w:p w14:paraId="2074E838" w14:textId="6012AD5A" w:rsidR="009B5C55" w:rsidRPr="006D76CE" w:rsidRDefault="009B5C55" w:rsidP="00A53587">
      <w:pPr>
        <w:pStyle w:val="ListParagraph"/>
        <w:numPr>
          <w:ilvl w:val="0"/>
          <w:numId w:val="2"/>
        </w:numPr>
        <w:spacing w:before="240"/>
      </w:pPr>
      <w:r w:rsidRPr="006D76CE">
        <w:t>Canada - no finfish farms within ArcNet area</w:t>
      </w:r>
      <w:r w:rsidR="009E3060">
        <w:t>.</w:t>
      </w:r>
    </w:p>
    <w:p w14:paraId="3FFD788C" w14:textId="47912C76" w:rsidR="009B5C55" w:rsidRPr="006D76CE" w:rsidRDefault="009B5C55" w:rsidP="00A53587">
      <w:pPr>
        <w:pStyle w:val="ListParagraph"/>
        <w:numPr>
          <w:ilvl w:val="0"/>
          <w:numId w:val="2"/>
        </w:numPr>
        <w:spacing w:before="240"/>
      </w:pPr>
      <w:r w:rsidRPr="006D76CE">
        <w:t>Greenland - no finfish farms within ArcNet area</w:t>
      </w:r>
      <w:r w:rsidR="009E3060">
        <w:t>.</w:t>
      </w:r>
    </w:p>
    <w:p w14:paraId="7A066248" w14:textId="276391BF" w:rsidR="009B5C55" w:rsidRPr="006D76CE" w:rsidRDefault="009B5C55" w:rsidP="00A53587">
      <w:pPr>
        <w:pStyle w:val="ListParagraph"/>
        <w:numPr>
          <w:ilvl w:val="0"/>
          <w:numId w:val="2"/>
        </w:numPr>
        <w:spacing w:before="240"/>
      </w:pPr>
      <w:r w:rsidRPr="006D76CE">
        <w:t xml:space="preserve">Iceland </w:t>
      </w:r>
      <w:r w:rsidR="00F37C5C">
        <w:t>–</w:t>
      </w:r>
      <w:r w:rsidRPr="006D76CE">
        <w:t xml:space="preserve"> </w:t>
      </w:r>
      <w:r w:rsidR="00F37C5C">
        <w:t>MAST (2023)</w:t>
      </w:r>
      <w:r w:rsidRPr="006D76CE">
        <w:t xml:space="preserve"> </w:t>
      </w:r>
      <w:r w:rsidR="00B46664">
        <w:t xml:space="preserve">was </w:t>
      </w:r>
      <w:r w:rsidRPr="006D76CE">
        <w:t>used to add information on farm locations manually</w:t>
      </w:r>
      <w:r w:rsidR="009E3060">
        <w:t>.</w:t>
      </w:r>
    </w:p>
    <w:p w14:paraId="1B718DB1" w14:textId="00968E8B" w:rsidR="009B5C55" w:rsidRPr="006D76CE" w:rsidRDefault="009B5C55" w:rsidP="009B5C55">
      <w:pPr>
        <w:spacing w:before="240"/>
      </w:pPr>
      <w:r w:rsidRPr="006D76CE">
        <w:rPr>
          <w:i/>
          <w:iCs/>
        </w:rPr>
        <w:t>Dataset produced:</w:t>
      </w:r>
      <w:r w:rsidRPr="006D76CE">
        <w:t xml:space="preserve"> August 2023</w:t>
      </w:r>
      <w:r w:rsidR="00450A55" w:rsidRPr="006D76CE">
        <w:t>.</w:t>
      </w:r>
    </w:p>
    <w:p w14:paraId="6E5586C8" w14:textId="7391556B" w:rsidR="009B5C55" w:rsidRPr="006D76CE" w:rsidRDefault="00127016" w:rsidP="009B5C55">
      <w:pPr>
        <w:pStyle w:val="Heading3"/>
        <w:rPr>
          <w:color w:val="auto"/>
        </w:rPr>
      </w:pPr>
      <w:bookmarkStart w:id="3" w:name="_9s6ayshsk73r" w:colFirst="0" w:colLast="0"/>
      <w:bookmarkStart w:id="4" w:name="_AM:_Shellfish_Farms"/>
      <w:bookmarkEnd w:id="3"/>
      <w:bookmarkEnd w:id="4"/>
      <w:r w:rsidRPr="006D76CE">
        <w:rPr>
          <w:color w:val="auto"/>
        </w:rPr>
        <w:t xml:space="preserve">AM: </w:t>
      </w:r>
      <w:r w:rsidR="009B5C55" w:rsidRPr="006D76CE">
        <w:rPr>
          <w:color w:val="auto"/>
        </w:rPr>
        <w:t xml:space="preserve">Shellfish Farms </w:t>
      </w:r>
    </w:p>
    <w:p w14:paraId="62208B6F" w14:textId="2D42A323" w:rsidR="009B5C55" w:rsidRPr="006D76CE" w:rsidRDefault="009B5C55" w:rsidP="009B5C55">
      <w:pPr>
        <w:spacing w:before="240"/>
        <w:jc w:val="both"/>
      </w:pPr>
      <w:r w:rsidRPr="006D76CE">
        <w:t xml:space="preserve">This type of aquaculture </w:t>
      </w:r>
      <w:r w:rsidR="009F556B" w:rsidRPr="006D76CE">
        <w:t>is</w:t>
      </w:r>
      <w:r w:rsidRPr="006D76CE">
        <w:t xml:space="preserve"> associated with organic pollution when farms are densely concentrated. </w:t>
      </w:r>
      <w:r w:rsidR="0046658A" w:rsidRPr="006D76CE">
        <w:t xml:space="preserve">Shellfish farms </w:t>
      </w:r>
      <w:r w:rsidRPr="006D76CE">
        <w:t xml:space="preserve">can also change the pH of the </w:t>
      </w:r>
      <w:r w:rsidR="0046658A" w:rsidRPr="006D76CE">
        <w:t xml:space="preserve">surrounding </w:t>
      </w:r>
      <w:r w:rsidRPr="006D76CE">
        <w:t xml:space="preserve">waters. </w:t>
      </w:r>
      <w:r w:rsidR="0046658A" w:rsidRPr="006D76CE">
        <w:t xml:space="preserve">They </w:t>
      </w:r>
      <w:r w:rsidRPr="006D76CE">
        <w:t>also require some coastal infrastructure and an increased level of shipping to maintain and transport the product.</w:t>
      </w:r>
    </w:p>
    <w:p w14:paraId="15920701" w14:textId="7482D104" w:rsidR="009B5C55" w:rsidRPr="006D76CE" w:rsidRDefault="009B5C55" w:rsidP="009B5C55">
      <w:pPr>
        <w:spacing w:before="240"/>
        <w:jc w:val="both"/>
      </w:pPr>
      <w:r w:rsidRPr="006D76CE">
        <w:rPr>
          <w:i/>
          <w:iCs/>
        </w:rPr>
        <w:t>Example:</w:t>
      </w:r>
      <w:r w:rsidRPr="006D76CE">
        <w:t xml:space="preserve"> </w:t>
      </w:r>
      <w:r w:rsidR="00515823">
        <w:t>Icelandic and Norwegian Blue Mussel Farms</w:t>
      </w:r>
      <w:r w:rsidRPr="006D76CE">
        <w:t>.</w:t>
      </w:r>
    </w:p>
    <w:p w14:paraId="5ECE6B69" w14:textId="0D52218E" w:rsidR="00710433" w:rsidRPr="006D76CE" w:rsidRDefault="000A420D" w:rsidP="00710433">
      <w:pPr>
        <w:pStyle w:val="Heading4"/>
      </w:pPr>
      <w:r w:rsidRPr="006D76CE">
        <w:t xml:space="preserve">Assessment </w:t>
      </w:r>
      <w:r w:rsidR="00057190">
        <w:t>f</w:t>
      </w:r>
      <w:r w:rsidR="00557F77">
        <w:t>indings</w:t>
      </w:r>
      <w:r w:rsidR="00710433" w:rsidRPr="006D76CE">
        <w:t>:</w:t>
      </w:r>
    </w:p>
    <w:p w14:paraId="1E237780" w14:textId="715E23C4" w:rsidR="009B5C55" w:rsidRPr="006D76CE" w:rsidRDefault="009B5C55" w:rsidP="000A420D">
      <w:pPr>
        <w:spacing w:before="240"/>
      </w:pPr>
      <w:r w:rsidRPr="006D76CE">
        <w:rPr>
          <w:i/>
        </w:rPr>
        <w:t xml:space="preserve">Marine mammals. </w:t>
      </w:r>
      <w:r w:rsidRPr="006D76CE">
        <w:t xml:space="preserve">Source of </w:t>
      </w:r>
      <w:r w:rsidRPr="00557F77">
        <w:rPr>
          <w:i/>
          <w:iCs/>
        </w:rPr>
        <w:t>notable</w:t>
      </w:r>
      <w:r w:rsidRPr="006D76CE">
        <w:t xml:space="preserve"> </w:t>
      </w:r>
      <w:r w:rsidR="00515823">
        <w:t>concern</w:t>
      </w:r>
      <w:r w:rsidRPr="006D76CE">
        <w:t xml:space="preserve"> </w:t>
      </w:r>
      <w:r w:rsidR="00B46664">
        <w:t xml:space="preserve">for </w:t>
      </w:r>
      <w:r w:rsidR="009F556B" w:rsidRPr="006D76CE">
        <w:t>most of the important marine mammal habitats</w:t>
      </w:r>
      <w:r w:rsidR="00557F77">
        <w:t xml:space="preserve">: </w:t>
      </w:r>
      <w:r w:rsidRPr="006D76CE">
        <w:t xml:space="preserve"> </w:t>
      </w:r>
      <w:r w:rsidR="00557F77" w:rsidRPr="006D76CE">
        <w:t>farm</w:t>
      </w:r>
      <w:r w:rsidR="00B46664">
        <w:t>s</w:t>
      </w:r>
      <w:r w:rsidR="00557F77" w:rsidRPr="006D76CE">
        <w:t xml:space="preserve"> </w:t>
      </w:r>
      <w:r w:rsidR="00557F77">
        <w:t>should be of</w:t>
      </w:r>
      <w:r w:rsidRPr="006D76CE">
        <w:t xml:space="preserve"> limited scale with robust monitoring and with all environmental requirements </w:t>
      </w:r>
      <w:r w:rsidR="009F556B" w:rsidRPr="006D76CE">
        <w:t xml:space="preserve">met </w:t>
      </w:r>
      <w:r w:rsidRPr="006D76CE">
        <w:t xml:space="preserve">for the industry. Source of </w:t>
      </w:r>
      <w:r w:rsidRPr="00557F77">
        <w:rPr>
          <w:i/>
          <w:iCs/>
        </w:rPr>
        <w:t>significant</w:t>
      </w:r>
      <w:r w:rsidRPr="006D76CE">
        <w:t xml:space="preserve"> </w:t>
      </w:r>
      <w:r w:rsidR="00557F77">
        <w:t>concern</w:t>
      </w:r>
      <w:r w:rsidRPr="006D76CE">
        <w:t xml:space="preserve"> </w:t>
      </w:r>
      <w:r w:rsidR="00557F77">
        <w:t>for</w:t>
      </w:r>
      <w:r w:rsidR="009F556B" w:rsidRPr="006D76CE">
        <w:t xml:space="preserve"> </w:t>
      </w:r>
      <w:r w:rsidRPr="006D76CE">
        <w:t xml:space="preserve">the important feeding areas for grey whales </w:t>
      </w:r>
      <w:r w:rsidR="009F556B" w:rsidRPr="006D76CE">
        <w:t xml:space="preserve">and </w:t>
      </w:r>
      <w:r w:rsidRPr="006D76CE">
        <w:t>walruses; bowhead whale concentration areas</w:t>
      </w:r>
      <w:r w:rsidR="009F556B" w:rsidRPr="006D76CE">
        <w:t>;</w:t>
      </w:r>
      <w:r w:rsidRPr="006D76CE">
        <w:t xml:space="preserve"> and some others.</w:t>
      </w:r>
    </w:p>
    <w:p w14:paraId="52F77375" w14:textId="7B509184" w:rsidR="009B5C55" w:rsidRPr="006D76CE" w:rsidRDefault="009B5C55" w:rsidP="000A420D">
      <w:pPr>
        <w:spacing w:before="240"/>
      </w:pPr>
      <w:r w:rsidRPr="006D76CE">
        <w:rPr>
          <w:i/>
        </w:rPr>
        <w:t>Seabirds.</w:t>
      </w:r>
      <w:r w:rsidRPr="006D76CE">
        <w:t xml:space="preserve"> Source of </w:t>
      </w:r>
      <w:r w:rsidRPr="00557F77">
        <w:rPr>
          <w:i/>
          <w:iCs/>
        </w:rPr>
        <w:t>significant</w:t>
      </w:r>
      <w:r w:rsidRPr="006D76CE">
        <w:t xml:space="preserve"> </w:t>
      </w:r>
      <w:r w:rsidR="00515823">
        <w:t>concern</w:t>
      </w:r>
      <w:r w:rsidRPr="006D76CE">
        <w:t xml:space="preserve"> </w:t>
      </w:r>
      <w:r w:rsidR="00557F77">
        <w:t>for</w:t>
      </w:r>
      <w:r w:rsidR="009F556B" w:rsidRPr="006D76CE">
        <w:t xml:space="preserve"> </w:t>
      </w:r>
      <w:r w:rsidRPr="006D76CE">
        <w:t xml:space="preserve">the well-defined sites used by benthos-feeding species, i.e., moulting, wintering, or migration stopover sites of the sea ducks. </w:t>
      </w:r>
      <w:r w:rsidRPr="00557F77">
        <w:rPr>
          <w:i/>
          <w:iCs/>
        </w:rPr>
        <w:t>Minor</w:t>
      </w:r>
      <w:r w:rsidRPr="006D76CE">
        <w:t xml:space="preserve"> </w:t>
      </w:r>
      <w:r w:rsidR="00557F77">
        <w:t>concern</w:t>
      </w:r>
      <w:r w:rsidRPr="006D76CE">
        <w:t xml:space="preserve"> </w:t>
      </w:r>
      <w:r w:rsidR="00557F77">
        <w:t>for</w:t>
      </w:r>
      <w:r w:rsidRPr="006D76CE">
        <w:t xml:space="preserve"> other habitats.</w:t>
      </w:r>
    </w:p>
    <w:p w14:paraId="199D9E1C" w14:textId="1420AAC1" w:rsidR="009B5C55" w:rsidRPr="006D76CE" w:rsidRDefault="009B5C55" w:rsidP="000A420D">
      <w:pPr>
        <w:spacing w:before="240"/>
      </w:pPr>
      <w:r w:rsidRPr="006D76CE">
        <w:rPr>
          <w:i/>
        </w:rPr>
        <w:t xml:space="preserve">Fish. </w:t>
      </w:r>
      <w:r w:rsidRPr="00557F77">
        <w:rPr>
          <w:i/>
          <w:iCs/>
        </w:rPr>
        <w:t>Significant</w:t>
      </w:r>
      <w:r w:rsidRPr="006D76CE">
        <w:t xml:space="preserve"> </w:t>
      </w:r>
      <w:r w:rsidR="00557F77">
        <w:t>concern</w:t>
      </w:r>
      <w:r w:rsidRPr="006D76CE">
        <w:t xml:space="preserve"> for the important habitats of White-sea cod. </w:t>
      </w:r>
      <w:r w:rsidRPr="00557F77">
        <w:rPr>
          <w:i/>
          <w:iCs/>
        </w:rPr>
        <w:t>Notable</w:t>
      </w:r>
      <w:r w:rsidRPr="006D76CE">
        <w:t xml:space="preserve"> </w:t>
      </w:r>
      <w:r w:rsidR="00515823">
        <w:t>concern</w:t>
      </w:r>
      <w:r w:rsidRPr="006D76CE">
        <w:t xml:space="preserve"> with restrictions on scale and under robust monitoring </w:t>
      </w:r>
      <w:r w:rsidR="00557F77">
        <w:t>for</w:t>
      </w:r>
      <w:r w:rsidRPr="006D76CE">
        <w:t xml:space="preserve"> some important habitats of </w:t>
      </w:r>
      <w:r w:rsidR="00557F77">
        <w:t xml:space="preserve">other </w:t>
      </w:r>
      <w:r w:rsidRPr="006D76CE">
        <w:t xml:space="preserve">species like least cisco, Inconnu, Arctic charr, Taranetz's </w:t>
      </w:r>
      <w:r w:rsidR="009F556B" w:rsidRPr="006D76CE">
        <w:t>c</w:t>
      </w:r>
      <w:r w:rsidRPr="006D76CE">
        <w:t>har</w:t>
      </w:r>
      <w:r w:rsidR="008B6DAB" w:rsidRPr="006D76CE">
        <w:t>r</w:t>
      </w:r>
      <w:r w:rsidRPr="006D76CE">
        <w:t>, Atlantic capelin</w:t>
      </w:r>
      <w:r w:rsidR="00557F77">
        <w:t xml:space="preserve">, </w:t>
      </w:r>
      <w:r w:rsidRPr="006D76CE">
        <w:t>etc</w:t>
      </w:r>
      <w:r w:rsidR="008B6DAB" w:rsidRPr="006D76CE">
        <w:t>.</w:t>
      </w:r>
      <w:r w:rsidRPr="006D76CE">
        <w:t xml:space="preserve"> and in the estuarine brackish-water fish complex distribution areas. </w:t>
      </w:r>
      <w:r w:rsidRPr="00557F77">
        <w:rPr>
          <w:i/>
          <w:iCs/>
        </w:rPr>
        <w:t>Minor</w:t>
      </w:r>
      <w:r w:rsidRPr="006D76CE">
        <w:t xml:space="preserve"> </w:t>
      </w:r>
      <w:r w:rsidR="00515823">
        <w:t>concern</w:t>
      </w:r>
      <w:r w:rsidRPr="006D76CE">
        <w:t xml:space="preserve"> </w:t>
      </w:r>
      <w:r w:rsidR="00557F77">
        <w:t>for</w:t>
      </w:r>
      <w:r w:rsidRPr="006D76CE">
        <w:t xml:space="preserve"> other areas.</w:t>
      </w:r>
    </w:p>
    <w:p w14:paraId="4EC747C0" w14:textId="166CC7DC" w:rsidR="009B5C55" w:rsidRPr="006D76CE" w:rsidRDefault="009B5C55" w:rsidP="000A420D">
      <w:pPr>
        <w:spacing w:before="240"/>
      </w:pPr>
      <w:r w:rsidRPr="006D76CE">
        <w:rPr>
          <w:i/>
        </w:rPr>
        <w:t xml:space="preserve">Benthos. </w:t>
      </w:r>
      <w:r w:rsidR="00557F77" w:rsidRPr="00557F77">
        <w:rPr>
          <w:i/>
          <w:iCs/>
        </w:rPr>
        <w:t>Not</w:t>
      </w:r>
      <w:r w:rsidR="00557F77" w:rsidRPr="006D76CE">
        <w:rPr>
          <w:i/>
          <w:iCs/>
        </w:rPr>
        <w:t xml:space="preserve"> applicable</w:t>
      </w:r>
      <w:r w:rsidRPr="006D76CE">
        <w:t xml:space="preserve"> for most of the benthic features. Source of </w:t>
      </w:r>
      <w:r w:rsidRPr="00557F77">
        <w:rPr>
          <w:i/>
          <w:iCs/>
        </w:rPr>
        <w:t>notable</w:t>
      </w:r>
      <w:r w:rsidRPr="006D76CE">
        <w:t xml:space="preserve"> </w:t>
      </w:r>
      <w:r w:rsidR="00515823">
        <w:t>concern</w:t>
      </w:r>
      <w:r w:rsidRPr="006D76CE">
        <w:t xml:space="preserve"> and requires limitation of scale in the kelp-associated conservation feature areas.</w:t>
      </w:r>
    </w:p>
    <w:p w14:paraId="4E1877B3" w14:textId="15431A33" w:rsidR="009B5C55" w:rsidRPr="006D76CE" w:rsidRDefault="009B5C55" w:rsidP="000A420D">
      <w:pPr>
        <w:spacing w:before="240"/>
      </w:pPr>
      <w:r w:rsidRPr="006D76CE">
        <w:rPr>
          <w:i/>
        </w:rPr>
        <w:t xml:space="preserve">Coastal features. </w:t>
      </w:r>
      <w:r w:rsidRPr="006D76CE">
        <w:t xml:space="preserve">Source of </w:t>
      </w:r>
      <w:r w:rsidRPr="00557F77">
        <w:rPr>
          <w:i/>
          <w:iCs/>
        </w:rPr>
        <w:t>notable</w:t>
      </w:r>
      <w:r w:rsidRPr="006D76CE">
        <w:t xml:space="preserve"> </w:t>
      </w:r>
      <w:r w:rsidR="00515823">
        <w:t>concern</w:t>
      </w:r>
      <w:r w:rsidR="00557F77">
        <w:t xml:space="preserve">: </w:t>
      </w:r>
      <w:r w:rsidRPr="006D76CE">
        <w:t>can take place at limited scale</w:t>
      </w:r>
      <w:r w:rsidR="00557F77">
        <w:t xml:space="preserve">, </w:t>
      </w:r>
      <w:r w:rsidR="009E3060">
        <w:t xml:space="preserve">but </w:t>
      </w:r>
      <w:r w:rsidR="00557F77">
        <w:t>only</w:t>
      </w:r>
      <w:r w:rsidRPr="006D76CE">
        <w:t xml:space="preserve"> with robust monitoring and with all environmental requirements </w:t>
      </w:r>
      <w:r w:rsidR="008B6DAB" w:rsidRPr="006D76CE">
        <w:t xml:space="preserve">met </w:t>
      </w:r>
      <w:r w:rsidRPr="006D76CE">
        <w:t>for the industry.</w:t>
      </w:r>
    </w:p>
    <w:p w14:paraId="1BB4FDE6" w14:textId="6260F59A" w:rsidR="009B5C55" w:rsidRPr="006D76CE" w:rsidRDefault="009B5C55" w:rsidP="000A420D">
      <w:pPr>
        <w:pStyle w:val="Heading4"/>
      </w:pPr>
      <w:r w:rsidRPr="006D76CE">
        <w:t>Assumptions</w:t>
      </w:r>
      <w:r w:rsidR="0082389D" w:rsidRPr="006D76CE">
        <w:t>:</w:t>
      </w:r>
    </w:p>
    <w:p w14:paraId="097D1B4D" w14:textId="31DE7F69" w:rsidR="009B5C55" w:rsidRPr="006D76CE" w:rsidRDefault="009B5C55" w:rsidP="009B5C55">
      <w:pPr>
        <w:spacing w:before="240"/>
      </w:pPr>
      <w:r w:rsidRPr="006D76CE">
        <w:t xml:space="preserve">We assumed that shellfish farms are located within 45 km (1.5 planning units) </w:t>
      </w:r>
      <w:r w:rsidR="0082389D" w:rsidRPr="006D76CE">
        <w:t xml:space="preserve">of </w:t>
      </w:r>
      <w:r w:rsidRPr="006D76CE">
        <w:t xml:space="preserve">the shoreline in waters with depths not </w:t>
      </w:r>
      <w:r w:rsidR="0082389D" w:rsidRPr="006D76CE">
        <w:t xml:space="preserve">exceeding </w:t>
      </w:r>
      <w:r w:rsidRPr="006D76CE">
        <w:t xml:space="preserve">1000 m and only in waters </w:t>
      </w:r>
      <w:r w:rsidR="0082389D" w:rsidRPr="006D76CE">
        <w:t xml:space="preserve">that </w:t>
      </w:r>
      <w:r w:rsidRPr="006D76CE">
        <w:t>are ice-free year</w:t>
      </w:r>
      <w:r w:rsidR="0082389D" w:rsidRPr="006D76CE">
        <w:t>-</w:t>
      </w:r>
      <w:r w:rsidRPr="006D76CE">
        <w:t>round.</w:t>
      </w:r>
    </w:p>
    <w:p w14:paraId="5FC7436C" w14:textId="7811AD64" w:rsidR="009B5C55" w:rsidRPr="006D76CE" w:rsidRDefault="009B5C55" w:rsidP="000A420D">
      <w:pPr>
        <w:pStyle w:val="Heading4"/>
      </w:pPr>
      <w:r w:rsidRPr="006D76CE">
        <w:t xml:space="preserve">Data sources </w:t>
      </w:r>
      <w:r w:rsidR="0082389D" w:rsidRPr="006D76CE">
        <w:t>(</w:t>
      </w:r>
      <w:r w:rsidRPr="006D76CE">
        <w:t>by countr</w:t>
      </w:r>
      <w:r w:rsidR="0082389D" w:rsidRPr="006D76CE">
        <w:t>y)</w:t>
      </w:r>
      <w:r w:rsidRPr="006D76CE">
        <w:t>:</w:t>
      </w:r>
    </w:p>
    <w:p w14:paraId="150CBA57" w14:textId="10F0DDBA" w:rsidR="009B5C55" w:rsidRPr="006D76CE" w:rsidRDefault="009B5C55" w:rsidP="0082389D">
      <w:pPr>
        <w:pStyle w:val="ListParagraph"/>
        <w:numPr>
          <w:ilvl w:val="0"/>
          <w:numId w:val="5"/>
        </w:numPr>
        <w:spacing w:before="240"/>
      </w:pPr>
      <w:r w:rsidRPr="006D76CE">
        <w:lastRenderedPageBreak/>
        <w:t xml:space="preserve">USA (Alaska) </w:t>
      </w:r>
      <w:r w:rsidR="008627DF">
        <w:t>–</w:t>
      </w:r>
      <w:r w:rsidRPr="006D76CE">
        <w:t xml:space="preserve"> </w:t>
      </w:r>
      <w:del w:id="5" w:author="Timothy James" w:date="2024-03-24T22:24:00Z" w16du:dateUtc="2024-03-25T02:24:00Z">
        <w:r w:rsidR="008627DF" w:rsidDel="001F03B3">
          <w:delText xml:space="preserve">Aquaculture </w:delText>
        </w:r>
      </w:del>
      <w:ins w:id="6" w:author="Timothy James" w:date="2024-03-24T22:24:00Z" w16du:dateUtc="2024-03-25T02:24:00Z">
        <w:r w:rsidR="001F03B3">
          <w:t xml:space="preserve">State of Alaska </w:t>
        </w:r>
      </w:ins>
      <w:r w:rsidR="008627DF">
        <w:t>(2023)</w:t>
      </w:r>
      <w:r w:rsidRPr="006D76CE">
        <w:t xml:space="preserve">. There are just two farm permits within ArcNet Area - one grows kelp. There </w:t>
      </w:r>
      <w:r w:rsidR="0082389D" w:rsidRPr="006D76CE">
        <w:t xml:space="preserve">was </w:t>
      </w:r>
      <w:r w:rsidRPr="006D76CE">
        <w:t>one more aquaculture farm permit issued in 2023 to Trident Seafoods in Alaska and</w:t>
      </w:r>
      <w:r w:rsidR="009E3060">
        <w:t xml:space="preserve"> is</w:t>
      </w:r>
      <w:r w:rsidRPr="006D76CE">
        <w:t xml:space="preserve"> available </w:t>
      </w:r>
      <w:r w:rsidR="0082389D" w:rsidRPr="006D76CE">
        <w:t>via</w:t>
      </w:r>
      <w:r w:rsidRPr="006D76CE">
        <w:t xml:space="preserve"> the </w:t>
      </w:r>
      <w:commentRangeStart w:id="7"/>
      <w:r>
        <w:fldChar w:fldCharType="begin"/>
      </w:r>
      <w:r>
        <w:instrText>HYPERLINK "https://data-soa-dnr.opendata.arcgis.com/maps/SOA-DNR::aquaculture/about" \h</w:instrText>
      </w:r>
      <w:r>
        <w:fldChar w:fldCharType="separate"/>
      </w:r>
      <w:r w:rsidR="0082389D" w:rsidRPr="006D76CE">
        <w:rPr>
          <w:u w:val="single"/>
        </w:rPr>
        <w:t>above</w:t>
      </w:r>
      <w:r>
        <w:rPr>
          <w:u w:val="single"/>
        </w:rPr>
        <w:fldChar w:fldCharType="end"/>
      </w:r>
      <w:r w:rsidR="0082389D" w:rsidRPr="006D76CE">
        <w:rPr>
          <w:u w:val="single"/>
        </w:rPr>
        <w:t xml:space="preserve"> </w:t>
      </w:r>
      <w:commentRangeEnd w:id="7"/>
      <w:r w:rsidR="009E3060">
        <w:rPr>
          <w:rStyle w:val="CommentReference"/>
        </w:rPr>
        <w:commentReference w:id="7"/>
      </w:r>
      <w:r w:rsidR="0082389D" w:rsidRPr="006D76CE">
        <w:rPr>
          <w:u w:val="single"/>
        </w:rPr>
        <w:t>map</w:t>
      </w:r>
      <w:r w:rsidRPr="006D76CE">
        <w:t xml:space="preserve">, but </w:t>
      </w:r>
      <w:r w:rsidR="0082389D" w:rsidRPr="006D76CE">
        <w:t xml:space="preserve">their intentions could not be </w:t>
      </w:r>
      <w:r w:rsidRPr="006D76CE">
        <w:t>identif</w:t>
      </w:r>
      <w:r w:rsidR="0082389D" w:rsidRPr="006D76CE">
        <w:t>ied, and</w:t>
      </w:r>
      <w:r w:rsidRPr="006D76CE">
        <w:t xml:space="preserve"> </w:t>
      </w:r>
      <w:r w:rsidR="0082389D" w:rsidRPr="006D76CE">
        <w:t>t</w:t>
      </w:r>
      <w:r w:rsidRPr="006D76CE">
        <w:t xml:space="preserve">hus it </w:t>
      </w:r>
      <w:r w:rsidR="0082389D" w:rsidRPr="006D76CE">
        <w:t xml:space="preserve">does </w:t>
      </w:r>
      <w:r w:rsidRPr="006D76CE">
        <w:t xml:space="preserve">not </w:t>
      </w:r>
      <w:r w:rsidR="0082389D" w:rsidRPr="006D76CE">
        <w:t xml:space="preserve">appear </w:t>
      </w:r>
      <w:r w:rsidRPr="006D76CE">
        <w:t>on the map.</w:t>
      </w:r>
    </w:p>
    <w:p w14:paraId="24554C16" w14:textId="7E93F27F" w:rsidR="009B5C55" w:rsidRPr="006D76CE" w:rsidRDefault="009B5C55" w:rsidP="0082389D">
      <w:pPr>
        <w:pStyle w:val="ListParagraph"/>
        <w:numPr>
          <w:ilvl w:val="0"/>
          <w:numId w:val="5"/>
        </w:numPr>
        <w:spacing w:before="240"/>
      </w:pPr>
      <w:r w:rsidRPr="006D76CE">
        <w:t xml:space="preserve">Canada </w:t>
      </w:r>
      <w:r w:rsidR="009E3060">
        <w:t>–</w:t>
      </w:r>
      <w:r w:rsidRPr="006D76CE">
        <w:t xml:space="preserve"> no shellfish farms within the ArcNet Area </w:t>
      </w:r>
      <w:r w:rsidR="008627DF">
        <w:t xml:space="preserve">according to </w:t>
      </w:r>
      <w:r w:rsidR="00045D18" w:rsidRPr="009334E5">
        <w:rPr>
          <w:highlight w:val="yellow"/>
        </w:rPr>
        <w:t>Government of Newfoundland and Labrador</w:t>
      </w:r>
      <w:r w:rsidR="008627DF">
        <w:t xml:space="preserve"> (2021).</w:t>
      </w:r>
      <w:r w:rsidRPr="006D76CE">
        <w:t xml:space="preserve"> </w:t>
      </w:r>
    </w:p>
    <w:p w14:paraId="7754AF79" w14:textId="5C7C0C4C" w:rsidR="009B5C55" w:rsidRPr="006D76CE" w:rsidRDefault="009B5C55" w:rsidP="0082389D">
      <w:pPr>
        <w:pStyle w:val="ListParagraph"/>
        <w:numPr>
          <w:ilvl w:val="0"/>
          <w:numId w:val="5"/>
        </w:numPr>
        <w:spacing w:before="240"/>
      </w:pPr>
      <w:r w:rsidRPr="006D76CE">
        <w:t xml:space="preserve">Norway </w:t>
      </w:r>
      <w:r w:rsidR="009E3060">
        <w:t>–</w:t>
      </w:r>
      <w:r w:rsidRPr="006D76CE">
        <w:t xml:space="preserve"> a few farms in Norway according to the </w:t>
      </w:r>
      <w:bookmarkStart w:id="8" w:name="_Hlk161054385"/>
      <w:r w:rsidR="008627DF" w:rsidRPr="008627DF">
        <w:t>EMODnet Human Activities, Aquaculture, Shellfish</w:t>
      </w:r>
      <w:r w:rsidRPr="006D76CE">
        <w:t xml:space="preserve"> </w:t>
      </w:r>
      <w:r w:rsidR="008627DF">
        <w:t>(</w:t>
      </w:r>
      <w:r w:rsidRPr="006D76CE">
        <w:t>2022</w:t>
      </w:r>
      <w:r w:rsidR="008627DF">
        <w:t>)</w:t>
      </w:r>
      <w:r w:rsidR="009E3060">
        <w:t>.</w:t>
      </w:r>
    </w:p>
    <w:bookmarkEnd w:id="8"/>
    <w:p w14:paraId="06DC99BD" w14:textId="0FD763EF" w:rsidR="009B5C55" w:rsidRPr="006D76CE" w:rsidRDefault="009B5C55" w:rsidP="0082389D">
      <w:pPr>
        <w:pStyle w:val="ListParagraph"/>
        <w:numPr>
          <w:ilvl w:val="0"/>
          <w:numId w:val="5"/>
        </w:numPr>
        <w:spacing w:before="240"/>
      </w:pPr>
      <w:r w:rsidRPr="006D76CE">
        <w:t xml:space="preserve">Greenland </w:t>
      </w:r>
      <w:r w:rsidR="009E3060">
        <w:t>–</w:t>
      </w:r>
      <w:r w:rsidRPr="006D76CE">
        <w:t xml:space="preserve"> no information about shellfish farms</w:t>
      </w:r>
      <w:r w:rsidR="0082389D" w:rsidRPr="006D76CE">
        <w:t xml:space="preserve"> is available</w:t>
      </w:r>
      <w:r w:rsidRPr="006D76CE">
        <w:t>.</w:t>
      </w:r>
    </w:p>
    <w:p w14:paraId="5802A6F9" w14:textId="4419A953" w:rsidR="009B5C55" w:rsidRPr="006D76CE" w:rsidRDefault="009B5C55" w:rsidP="0082389D">
      <w:pPr>
        <w:pStyle w:val="ListParagraph"/>
        <w:numPr>
          <w:ilvl w:val="0"/>
          <w:numId w:val="5"/>
        </w:numPr>
        <w:spacing w:before="240"/>
      </w:pPr>
      <w:r w:rsidRPr="006D76CE">
        <w:t xml:space="preserve">Iceland </w:t>
      </w:r>
      <w:r w:rsidR="009E3060">
        <w:t>–</w:t>
      </w:r>
      <w:r w:rsidRPr="006D76CE">
        <w:t xml:space="preserve"> only an experimental site in Skötufjörður</w:t>
      </w:r>
      <w:r w:rsidR="00375651">
        <w:t xml:space="preserve"> (Northlight Seafood, 2023)</w:t>
      </w:r>
      <w:r w:rsidRPr="006D76CE">
        <w:t xml:space="preserve">. Plans for some other sites as well </w:t>
      </w:r>
      <w:r w:rsidR="00375651">
        <w:t>according to MAST (2023)</w:t>
      </w:r>
      <w:r w:rsidRPr="006D76CE">
        <w:t>.</w:t>
      </w:r>
    </w:p>
    <w:p w14:paraId="78CC8AF3" w14:textId="7D67DDD2" w:rsidR="009B5C55" w:rsidRPr="006D76CE" w:rsidRDefault="009B5C55" w:rsidP="0082389D">
      <w:pPr>
        <w:pStyle w:val="ListParagraph"/>
        <w:numPr>
          <w:ilvl w:val="0"/>
          <w:numId w:val="5"/>
        </w:numPr>
        <w:spacing w:before="240"/>
      </w:pPr>
      <w:r w:rsidRPr="006D76CE">
        <w:t xml:space="preserve">Russia </w:t>
      </w:r>
      <w:r w:rsidR="009E3060">
        <w:t>–</w:t>
      </w:r>
      <w:r w:rsidRPr="006D76CE">
        <w:t xml:space="preserve"> no shellfish farms within the ArcNet Area.</w:t>
      </w:r>
    </w:p>
    <w:p w14:paraId="59FB8D14" w14:textId="30221420" w:rsidR="009B5C55" w:rsidRPr="006D76CE" w:rsidRDefault="009B5C55" w:rsidP="009B5C55">
      <w:pPr>
        <w:spacing w:before="240"/>
      </w:pPr>
      <w:r w:rsidRPr="006D76CE">
        <w:rPr>
          <w:i/>
          <w:iCs/>
        </w:rPr>
        <w:t>Dataset produced:</w:t>
      </w:r>
      <w:r w:rsidRPr="006D76CE">
        <w:t xml:space="preserve"> August 2023.</w:t>
      </w:r>
    </w:p>
    <w:p w14:paraId="22601B66" w14:textId="29C409EB" w:rsidR="009B5C55" w:rsidRPr="006D76CE" w:rsidRDefault="00127016" w:rsidP="009B5C55">
      <w:pPr>
        <w:pStyle w:val="Heading3"/>
        <w:rPr>
          <w:color w:val="auto"/>
        </w:rPr>
      </w:pPr>
      <w:bookmarkStart w:id="9" w:name="_rjq3gwa5yi85" w:colFirst="0" w:colLast="0"/>
      <w:bookmarkStart w:id="10" w:name="_AS:_Seaweed_Farming"/>
      <w:bookmarkEnd w:id="9"/>
      <w:bookmarkEnd w:id="10"/>
      <w:r w:rsidRPr="006D76CE">
        <w:rPr>
          <w:color w:val="auto"/>
        </w:rPr>
        <w:t xml:space="preserve">AS: </w:t>
      </w:r>
      <w:r w:rsidR="009B5C55" w:rsidRPr="006D76CE">
        <w:rPr>
          <w:color w:val="auto"/>
        </w:rPr>
        <w:t>Seaweed Farming</w:t>
      </w:r>
    </w:p>
    <w:p w14:paraId="5C07D771" w14:textId="2F3A1BE6" w:rsidR="009B5C55" w:rsidRPr="006D76CE" w:rsidRDefault="009B5C55" w:rsidP="009B5C55">
      <w:pPr>
        <w:spacing w:before="240"/>
        <w:jc w:val="both"/>
      </w:pPr>
      <w:r w:rsidRPr="006D76CE">
        <w:t xml:space="preserve">This type of aquaculture is associated with </w:t>
      </w:r>
      <w:r w:rsidR="00061984" w:rsidRPr="006D76CE">
        <w:t xml:space="preserve">fewer </w:t>
      </w:r>
      <w:r w:rsidRPr="006D76CE">
        <w:t>impacts compared to the other</w:t>
      </w:r>
      <w:r w:rsidR="00061984" w:rsidRPr="006D76CE">
        <w:t xml:space="preserve"> farming type</w:t>
      </w:r>
      <w:r w:rsidRPr="006D76CE">
        <w:t>s</w:t>
      </w:r>
      <w:r w:rsidR="00061984" w:rsidRPr="006D76CE">
        <w:t>,</w:t>
      </w:r>
      <w:r w:rsidRPr="006D76CE">
        <w:t xml:space="preserve"> but </w:t>
      </w:r>
      <w:r w:rsidR="00061984" w:rsidRPr="006D76CE">
        <w:t xml:space="preserve">it </w:t>
      </w:r>
      <w:r w:rsidRPr="006D76CE">
        <w:t xml:space="preserve">still leads to </w:t>
      </w:r>
      <w:r w:rsidR="00061984" w:rsidRPr="006D76CE">
        <w:t xml:space="preserve">the </w:t>
      </w:r>
      <w:r w:rsidRPr="006D76CE">
        <w:t>alteration of the seascape and increased ship traffic for maintenance and harvesting.</w:t>
      </w:r>
    </w:p>
    <w:p w14:paraId="33E0FD84" w14:textId="390E9E29" w:rsidR="009B5C55" w:rsidRPr="006D76CE" w:rsidRDefault="00061984" w:rsidP="009B5C55">
      <w:pPr>
        <w:spacing w:before="240"/>
        <w:jc w:val="both"/>
      </w:pPr>
      <w:r w:rsidRPr="006D76CE">
        <w:rPr>
          <w:i/>
          <w:iCs/>
        </w:rPr>
        <w:t>Example:</w:t>
      </w:r>
      <w:r w:rsidRPr="006D76CE">
        <w:t xml:space="preserve"> </w:t>
      </w:r>
      <w:r w:rsidR="009B5C55" w:rsidRPr="006D76CE">
        <w:t>There are plans for seaweed farming in the White Sea.</w:t>
      </w:r>
    </w:p>
    <w:p w14:paraId="2B24B594" w14:textId="06595223" w:rsidR="00625009" w:rsidRPr="006D76CE" w:rsidRDefault="000A420D" w:rsidP="000A420D">
      <w:pPr>
        <w:pStyle w:val="Heading4"/>
      </w:pPr>
      <w:r w:rsidRPr="006D76CE">
        <w:t xml:space="preserve">Assessment </w:t>
      </w:r>
      <w:r w:rsidR="00057190">
        <w:t>findings</w:t>
      </w:r>
      <w:r w:rsidR="00625009" w:rsidRPr="006D76CE">
        <w:t>:</w:t>
      </w:r>
    </w:p>
    <w:p w14:paraId="596A8745" w14:textId="6C917329" w:rsidR="009B5C55" w:rsidRPr="006D76CE" w:rsidRDefault="009B5C55" w:rsidP="009B5C55">
      <w:pPr>
        <w:spacing w:before="240"/>
      </w:pPr>
      <w:r w:rsidRPr="006D76CE">
        <w:rPr>
          <w:i/>
        </w:rPr>
        <w:t xml:space="preserve">Marine mammals. </w:t>
      </w:r>
      <w:r w:rsidRPr="00C9378A">
        <w:rPr>
          <w:i/>
          <w:iCs/>
        </w:rPr>
        <w:t>Notable</w:t>
      </w:r>
      <w:r w:rsidRPr="006D76CE">
        <w:t xml:space="preserve"> </w:t>
      </w:r>
      <w:r w:rsidR="00515823">
        <w:t>concern</w:t>
      </w:r>
      <w:r w:rsidRPr="006D76CE">
        <w:t xml:space="preserve"> </w:t>
      </w:r>
      <w:r w:rsidR="00C9378A">
        <w:t>for</w:t>
      </w:r>
      <w:r w:rsidR="00061984" w:rsidRPr="006D76CE">
        <w:t xml:space="preserve"> most of the important marine mammal habitats</w:t>
      </w:r>
      <w:r w:rsidR="00C9378A">
        <w:t xml:space="preserve">: should be undertaken </w:t>
      </w:r>
      <w:r w:rsidRPr="006D76CE">
        <w:t>at limited scale with robust monitoring and adher</w:t>
      </w:r>
      <w:r w:rsidR="00671069" w:rsidRPr="006D76CE">
        <w:t>e</w:t>
      </w:r>
      <w:r w:rsidR="00061984" w:rsidRPr="006D76CE">
        <w:t>nce</w:t>
      </w:r>
      <w:r w:rsidRPr="006D76CE">
        <w:t xml:space="preserve"> to existing environmental standards and best practices. Source of </w:t>
      </w:r>
      <w:r w:rsidRPr="009F7199">
        <w:rPr>
          <w:i/>
          <w:iCs/>
        </w:rPr>
        <w:t>significant</w:t>
      </w:r>
      <w:r w:rsidRPr="006D76CE">
        <w:t xml:space="preserve"> </w:t>
      </w:r>
      <w:r w:rsidR="00515823">
        <w:t>concern</w:t>
      </w:r>
      <w:r w:rsidRPr="006D76CE">
        <w:t xml:space="preserve"> for the important feeding areas for grey whales</w:t>
      </w:r>
      <w:r w:rsidR="00061984" w:rsidRPr="006D76CE">
        <w:t xml:space="preserve"> and</w:t>
      </w:r>
      <w:r w:rsidRPr="006D76CE">
        <w:t xml:space="preserve"> walruses; bowhead whale concentration areas</w:t>
      </w:r>
      <w:r w:rsidR="00061984" w:rsidRPr="006D76CE">
        <w:t>;</w:t>
      </w:r>
      <w:r w:rsidRPr="006D76CE">
        <w:t xml:space="preserve"> and some others.</w:t>
      </w:r>
    </w:p>
    <w:p w14:paraId="66D4457F" w14:textId="7D531424" w:rsidR="009B5C55" w:rsidRPr="006D76CE" w:rsidRDefault="009B5C55" w:rsidP="009B5C55">
      <w:pPr>
        <w:spacing w:before="240"/>
      </w:pPr>
      <w:r w:rsidRPr="006D76CE">
        <w:rPr>
          <w:i/>
        </w:rPr>
        <w:t xml:space="preserve">Seabirds. </w:t>
      </w:r>
      <w:r w:rsidRPr="006D76CE">
        <w:t xml:space="preserve">Source of </w:t>
      </w:r>
      <w:r w:rsidRPr="009F7199">
        <w:rPr>
          <w:i/>
          <w:iCs/>
        </w:rPr>
        <w:t>notable</w:t>
      </w:r>
      <w:r w:rsidRPr="006D76CE">
        <w:t xml:space="preserve"> </w:t>
      </w:r>
      <w:r w:rsidR="00515823">
        <w:t>concern</w:t>
      </w:r>
      <w:r w:rsidRPr="006D76CE">
        <w:t xml:space="preserve"> </w:t>
      </w:r>
      <w:r w:rsidR="00061984" w:rsidRPr="006D76CE">
        <w:t>but only</w:t>
      </w:r>
      <w:r w:rsidRPr="006D76CE">
        <w:t xml:space="preserve"> </w:t>
      </w:r>
      <w:r w:rsidR="00C9378A">
        <w:t>for</w:t>
      </w:r>
      <w:r w:rsidR="00671069" w:rsidRPr="006D76CE">
        <w:t xml:space="preserve"> areas </w:t>
      </w:r>
      <w:r w:rsidRPr="006D76CE">
        <w:t xml:space="preserve">where there are stable </w:t>
      </w:r>
      <w:r w:rsidR="00671069" w:rsidRPr="006D76CE">
        <w:t xml:space="preserve">or </w:t>
      </w:r>
      <w:r w:rsidRPr="006D76CE">
        <w:t xml:space="preserve">regular eider concentrations, i.e., at their moulting, wintering, or migration stopover sites. </w:t>
      </w:r>
      <w:r w:rsidRPr="009F7199">
        <w:rPr>
          <w:i/>
          <w:iCs/>
        </w:rPr>
        <w:t>Minor</w:t>
      </w:r>
      <w:r w:rsidRPr="006D76CE">
        <w:t xml:space="preserve"> </w:t>
      </w:r>
      <w:r w:rsidR="00557F77">
        <w:t>concern</w:t>
      </w:r>
      <w:r w:rsidRPr="006D76CE">
        <w:t xml:space="preserve"> </w:t>
      </w:r>
      <w:r w:rsidR="00557F77">
        <w:t>for</w:t>
      </w:r>
      <w:r w:rsidRPr="006D76CE">
        <w:t xml:space="preserve"> other areas.</w:t>
      </w:r>
    </w:p>
    <w:p w14:paraId="787AF465" w14:textId="05EE97CB" w:rsidR="009B5C55" w:rsidRPr="006D76CE" w:rsidRDefault="009B5C55" w:rsidP="009B5C55">
      <w:pPr>
        <w:spacing w:before="240"/>
      </w:pPr>
      <w:r w:rsidRPr="006D76CE">
        <w:rPr>
          <w:i/>
        </w:rPr>
        <w:t xml:space="preserve">Fish. </w:t>
      </w:r>
      <w:r w:rsidRPr="006D76CE">
        <w:t>Source of</w:t>
      </w:r>
      <w:r w:rsidRPr="006D76CE">
        <w:rPr>
          <w:i/>
        </w:rPr>
        <w:t xml:space="preserve"> </w:t>
      </w:r>
      <w:r w:rsidRPr="009F7199">
        <w:rPr>
          <w:i/>
          <w:iCs/>
        </w:rPr>
        <w:t>significant</w:t>
      </w:r>
      <w:r w:rsidRPr="006D76CE">
        <w:t xml:space="preserve"> </w:t>
      </w:r>
      <w:r w:rsidR="00557F77">
        <w:t>concern</w:t>
      </w:r>
      <w:r w:rsidRPr="006D76CE">
        <w:t xml:space="preserve"> </w:t>
      </w:r>
      <w:r w:rsidR="00557F77">
        <w:t>for</w:t>
      </w:r>
      <w:r w:rsidR="00061984" w:rsidRPr="006D76CE">
        <w:t xml:space="preserve"> </w:t>
      </w:r>
      <w:r w:rsidRPr="006D76CE">
        <w:t xml:space="preserve">the important habitats of White-sea cod. </w:t>
      </w:r>
      <w:r w:rsidRPr="009F7199">
        <w:rPr>
          <w:i/>
          <w:iCs/>
        </w:rPr>
        <w:t>Notable</w:t>
      </w:r>
      <w:r w:rsidRPr="006D76CE">
        <w:t xml:space="preserve"> </w:t>
      </w:r>
      <w:r w:rsidR="00C9378A">
        <w:t xml:space="preserve">concern </w:t>
      </w:r>
      <w:r w:rsidRPr="006D76CE">
        <w:t xml:space="preserve">with restrictions on scale and </w:t>
      </w:r>
      <w:r w:rsidR="00C9378A">
        <w:t xml:space="preserve">with </w:t>
      </w:r>
      <w:r w:rsidRPr="006D76CE">
        <w:t xml:space="preserve">robust monitoring </w:t>
      </w:r>
      <w:r w:rsidR="00BC77BD" w:rsidRPr="006D76CE">
        <w:t>for</w:t>
      </w:r>
      <w:r w:rsidRPr="006D76CE">
        <w:t xml:space="preserve"> some important habitats of species like </w:t>
      </w:r>
      <w:r w:rsidR="00BC77BD" w:rsidRPr="006D76CE">
        <w:t>L</w:t>
      </w:r>
      <w:r w:rsidRPr="006D76CE">
        <w:t xml:space="preserve">east cisco, Inconnu, Arctic charr, Taranetz's </w:t>
      </w:r>
      <w:ins w:id="11" w:author="Timothy James" w:date="2024-03-21T13:06:00Z" w16du:dateUtc="2024-03-21T17:06:00Z">
        <w:r w:rsidR="009E3060">
          <w:t>c</w:t>
        </w:r>
      </w:ins>
      <w:del w:id="12" w:author="Timothy James" w:date="2024-03-21T13:06:00Z" w16du:dateUtc="2024-03-21T17:06:00Z">
        <w:r w:rsidRPr="006D76CE" w:rsidDel="009E3060">
          <w:delText>C</w:delText>
        </w:r>
      </w:del>
      <w:r w:rsidRPr="006D76CE">
        <w:t>ha</w:t>
      </w:r>
      <w:ins w:id="13" w:author="Timothy James" w:date="2024-03-21T13:06:00Z" w16du:dateUtc="2024-03-21T17:06:00Z">
        <w:r w:rsidR="009E3060">
          <w:t>r</w:t>
        </w:r>
      </w:ins>
      <w:r w:rsidRPr="006D76CE">
        <w:t>r, Atlantic capelin</w:t>
      </w:r>
      <w:r w:rsidR="00BC77BD" w:rsidRPr="006D76CE">
        <w:t>,</w:t>
      </w:r>
      <w:r w:rsidRPr="006D76CE">
        <w:t xml:space="preserve"> etc</w:t>
      </w:r>
      <w:r w:rsidR="00BC77BD" w:rsidRPr="006D76CE">
        <w:t>.</w:t>
      </w:r>
      <w:r w:rsidRPr="006D76CE">
        <w:t xml:space="preserve"> and in the estuarine brackish-water fish complex distribution areas. </w:t>
      </w:r>
      <w:r w:rsidR="009F7199">
        <w:t xml:space="preserve">Source of </w:t>
      </w:r>
      <w:r w:rsidR="009F7199" w:rsidRPr="009F7199">
        <w:rPr>
          <w:i/>
          <w:iCs/>
        </w:rPr>
        <w:t>m</w:t>
      </w:r>
      <w:r w:rsidRPr="009F7199">
        <w:rPr>
          <w:i/>
          <w:iCs/>
        </w:rPr>
        <w:t>inor</w:t>
      </w:r>
      <w:r w:rsidRPr="006D76CE">
        <w:t xml:space="preserve"> </w:t>
      </w:r>
      <w:r w:rsidR="009F7199">
        <w:t>concern</w:t>
      </w:r>
      <w:r w:rsidRPr="006D76CE">
        <w:t xml:space="preserve"> in other areas.</w:t>
      </w:r>
    </w:p>
    <w:p w14:paraId="1FFED00A" w14:textId="79EC7F55" w:rsidR="009B5C55" w:rsidRPr="006D76CE" w:rsidRDefault="009B5C55" w:rsidP="009B5C55">
      <w:pPr>
        <w:spacing w:before="240"/>
      </w:pPr>
      <w:r w:rsidRPr="006D76CE">
        <w:rPr>
          <w:i/>
        </w:rPr>
        <w:t xml:space="preserve">Benthos. </w:t>
      </w:r>
      <w:r w:rsidRPr="006D76CE">
        <w:t xml:space="preserve">Source of </w:t>
      </w:r>
      <w:r w:rsidRPr="009F7199">
        <w:rPr>
          <w:i/>
          <w:iCs/>
        </w:rPr>
        <w:t>significant</w:t>
      </w:r>
      <w:r w:rsidRPr="006D76CE">
        <w:t xml:space="preserve"> </w:t>
      </w:r>
      <w:r w:rsidR="009F7199">
        <w:t>concern</w:t>
      </w:r>
      <w:r w:rsidRPr="006D76CE">
        <w:t xml:space="preserve"> for kelp and seagrass habitats due to </w:t>
      </w:r>
      <w:r w:rsidR="00BC77BD" w:rsidRPr="006D76CE">
        <w:t xml:space="preserve">their </w:t>
      </w:r>
      <w:r w:rsidRPr="006D76CE">
        <w:t>sensitivity</w:t>
      </w:r>
      <w:r w:rsidR="009F7199">
        <w:t xml:space="preserve"> to impacts of this activity</w:t>
      </w:r>
      <w:r w:rsidRPr="006D76CE">
        <w:t xml:space="preserve">. </w:t>
      </w:r>
      <w:r w:rsidRPr="009F7199">
        <w:rPr>
          <w:i/>
          <w:iCs/>
        </w:rPr>
        <w:t>Not</w:t>
      </w:r>
      <w:r w:rsidR="00BC77BD" w:rsidRPr="006D76CE">
        <w:rPr>
          <w:i/>
          <w:iCs/>
        </w:rPr>
        <w:t>-</w:t>
      </w:r>
      <w:r w:rsidRPr="009F7199">
        <w:rPr>
          <w:i/>
          <w:iCs/>
        </w:rPr>
        <w:t>applicable</w:t>
      </w:r>
      <w:r w:rsidRPr="006D76CE">
        <w:t xml:space="preserve"> for most of the benthic features.</w:t>
      </w:r>
    </w:p>
    <w:p w14:paraId="0D7FC12A" w14:textId="37A32812" w:rsidR="009B5C55" w:rsidRPr="006D76CE" w:rsidRDefault="009B5C55" w:rsidP="009B5C55">
      <w:pPr>
        <w:spacing w:before="240"/>
      </w:pPr>
      <w:r w:rsidRPr="006D76CE">
        <w:rPr>
          <w:i/>
        </w:rPr>
        <w:t>Coastal features.</w:t>
      </w:r>
      <w:r w:rsidRPr="006D76CE">
        <w:t xml:space="preserve"> Source of </w:t>
      </w:r>
      <w:r w:rsidRPr="009F7199">
        <w:rPr>
          <w:i/>
          <w:iCs/>
        </w:rPr>
        <w:t>notable</w:t>
      </w:r>
      <w:r w:rsidRPr="006D76CE">
        <w:t xml:space="preserve"> </w:t>
      </w:r>
      <w:r w:rsidR="009F7199">
        <w:t xml:space="preserve">concern for </w:t>
      </w:r>
      <w:r w:rsidRPr="006D76CE">
        <w:t>intertidal zones and estuaries</w:t>
      </w:r>
      <w:r w:rsidR="009F7199">
        <w:t>: should be limited in</w:t>
      </w:r>
      <w:r w:rsidRPr="006D76CE">
        <w:t xml:space="preserve"> scale, with robust monitoring implemented and all environmental requirements </w:t>
      </w:r>
      <w:r w:rsidR="0095267D" w:rsidRPr="006D76CE">
        <w:t xml:space="preserve">met </w:t>
      </w:r>
      <w:r w:rsidRPr="006D76CE">
        <w:t xml:space="preserve">for the industry. Source of </w:t>
      </w:r>
      <w:r w:rsidRPr="009F7199">
        <w:rPr>
          <w:i/>
          <w:iCs/>
        </w:rPr>
        <w:t>significant</w:t>
      </w:r>
      <w:r w:rsidRPr="006D76CE">
        <w:t xml:space="preserve"> </w:t>
      </w:r>
      <w:r w:rsidR="009F7199">
        <w:t>concern</w:t>
      </w:r>
      <w:r w:rsidRPr="006D76CE">
        <w:t xml:space="preserve"> </w:t>
      </w:r>
      <w:r w:rsidR="009F7199">
        <w:t>for</w:t>
      </w:r>
      <w:r w:rsidRPr="006D76CE">
        <w:t xml:space="preserve"> salt marshes due to their sensitivity.</w:t>
      </w:r>
    </w:p>
    <w:p w14:paraId="79221E34" w14:textId="633E2097" w:rsidR="009B5C55" w:rsidRPr="006D76CE" w:rsidRDefault="009B5C55" w:rsidP="000A420D">
      <w:pPr>
        <w:pStyle w:val="Heading4"/>
      </w:pPr>
      <w:r w:rsidRPr="006D76CE">
        <w:t>Assumptions</w:t>
      </w:r>
      <w:r w:rsidR="0095267D" w:rsidRPr="006D76CE">
        <w:t>:</w:t>
      </w:r>
    </w:p>
    <w:p w14:paraId="2CEDA8B4" w14:textId="4CE74F21" w:rsidR="009B5C55" w:rsidRPr="006D76CE" w:rsidRDefault="009B5C55" w:rsidP="009B5C55">
      <w:pPr>
        <w:spacing w:before="240"/>
      </w:pPr>
      <w:r w:rsidRPr="006D76CE">
        <w:lastRenderedPageBreak/>
        <w:t xml:space="preserve">We assumed that seaweed farms are located within 45 km (1.5 planning units) </w:t>
      </w:r>
      <w:r w:rsidR="0095267D" w:rsidRPr="006D76CE">
        <w:t xml:space="preserve">of </w:t>
      </w:r>
      <w:r w:rsidRPr="006D76CE">
        <w:t xml:space="preserve">the shoreline in waters with depths </w:t>
      </w:r>
      <w:r w:rsidR="0095267D" w:rsidRPr="006D76CE">
        <w:t xml:space="preserve">less than </w:t>
      </w:r>
      <w:r w:rsidRPr="006D76CE">
        <w:t xml:space="preserve">20 m, and only active in waters </w:t>
      </w:r>
      <w:r w:rsidR="0095267D" w:rsidRPr="006D76CE">
        <w:t xml:space="preserve">that </w:t>
      </w:r>
      <w:r w:rsidRPr="006D76CE">
        <w:t>are ice-free at least seasonally.</w:t>
      </w:r>
    </w:p>
    <w:p w14:paraId="7CD7C43F" w14:textId="3BB9D9C3" w:rsidR="009B5C55" w:rsidRPr="006D76CE" w:rsidRDefault="009B5C55" w:rsidP="00EF4D2B">
      <w:pPr>
        <w:pStyle w:val="Heading4"/>
      </w:pPr>
      <w:r w:rsidRPr="006D76CE">
        <w:t xml:space="preserve">Data sources </w:t>
      </w:r>
      <w:r w:rsidR="00C22077" w:rsidRPr="006D76CE">
        <w:t>(</w:t>
      </w:r>
      <w:r w:rsidRPr="006D76CE">
        <w:t>by country</w:t>
      </w:r>
      <w:r w:rsidR="00C22077" w:rsidRPr="006D76CE">
        <w:t>)</w:t>
      </w:r>
      <w:r w:rsidRPr="006D76CE">
        <w:t>:</w:t>
      </w:r>
    </w:p>
    <w:p w14:paraId="7C90A23D" w14:textId="7261EB83" w:rsidR="009B5C55" w:rsidRPr="006D76CE" w:rsidRDefault="009B5C55" w:rsidP="00C22077">
      <w:pPr>
        <w:pStyle w:val="ListParagraph"/>
        <w:numPr>
          <w:ilvl w:val="0"/>
          <w:numId w:val="6"/>
        </w:numPr>
        <w:spacing w:before="240"/>
      </w:pPr>
      <w:r w:rsidRPr="006D76CE">
        <w:t xml:space="preserve">USA (Alaska) </w:t>
      </w:r>
      <w:r w:rsidR="009E3060">
        <w:t>–</w:t>
      </w:r>
      <w:r w:rsidRPr="006D76CE">
        <w:t xml:space="preserve"> </w:t>
      </w:r>
      <w:r w:rsidR="00375651">
        <w:t>one</w:t>
      </w:r>
      <w:hyperlink r:id="rId10"/>
      <w:r w:rsidRPr="006D76CE">
        <w:t xml:space="preserve"> farm</w:t>
      </w:r>
      <w:r w:rsidR="00375651">
        <w:t xml:space="preserve"> (Aquaculture, 2023)</w:t>
      </w:r>
      <w:r w:rsidRPr="006D76CE">
        <w:t>. More about the farm</w:t>
      </w:r>
      <w:r w:rsidR="00375651">
        <w:t>: KUCB (2019).</w:t>
      </w:r>
    </w:p>
    <w:p w14:paraId="53ACFA04" w14:textId="30EC6B4B" w:rsidR="009B5C55" w:rsidRPr="006D76CE" w:rsidRDefault="009B5C55" w:rsidP="00C22077">
      <w:pPr>
        <w:pStyle w:val="ListParagraph"/>
        <w:numPr>
          <w:ilvl w:val="0"/>
          <w:numId w:val="6"/>
        </w:numPr>
        <w:spacing w:before="240"/>
      </w:pPr>
      <w:r w:rsidRPr="006D76CE">
        <w:t xml:space="preserve">Russia </w:t>
      </w:r>
      <w:r w:rsidR="009E3060">
        <w:t>–</w:t>
      </w:r>
      <w:r w:rsidRPr="006D76CE">
        <w:t xml:space="preserve"> no seaweed farming at the moment.</w:t>
      </w:r>
    </w:p>
    <w:p w14:paraId="2E004F09" w14:textId="011A2DC5" w:rsidR="009B5C55" w:rsidRPr="006D76CE" w:rsidRDefault="009B5C55" w:rsidP="00C22077">
      <w:pPr>
        <w:pStyle w:val="ListParagraph"/>
        <w:numPr>
          <w:ilvl w:val="0"/>
          <w:numId w:val="6"/>
        </w:numPr>
        <w:spacing w:before="240"/>
      </w:pPr>
      <w:r w:rsidRPr="006D76CE">
        <w:t xml:space="preserve">Norway, Greenland and Iceland - </w:t>
      </w:r>
      <w:r w:rsidR="00375651" w:rsidRPr="00375651">
        <w:t>EMODnet – Human Activities (2023)</w:t>
      </w:r>
      <w:r w:rsidRPr="006D76CE">
        <w:t>. No seaweed aquaculture in Iceland.</w:t>
      </w:r>
    </w:p>
    <w:p w14:paraId="5CE4CF1B" w14:textId="77777777" w:rsidR="009B5C55" w:rsidRDefault="009B5C55" w:rsidP="00C22077">
      <w:pPr>
        <w:pStyle w:val="ListParagraph"/>
        <w:numPr>
          <w:ilvl w:val="0"/>
          <w:numId w:val="6"/>
        </w:numPr>
        <w:spacing w:before="240"/>
        <w:rPr>
          <w:ins w:id="14" w:author="Timothy James" w:date="2024-03-24T20:04:00Z" w16du:dateUtc="2024-03-25T00:04:00Z"/>
        </w:rPr>
      </w:pPr>
      <w:r w:rsidRPr="006D76CE">
        <w:t>Canada - no seaweed farming in the Arctic.</w:t>
      </w:r>
    </w:p>
    <w:p w14:paraId="0DCE7DE2" w14:textId="6B95577A" w:rsidR="003B6BC3" w:rsidRPr="006D76CE" w:rsidRDefault="003B6BC3" w:rsidP="00C22077">
      <w:pPr>
        <w:pStyle w:val="ListParagraph"/>
        <w:numPr>
          <w:ilvl w:val="0"/>
          <w:numId w:val="6"/>
        </w:numPr>
        <w:spacing w:before="240"/>
      </w:pPr>
      <w:commentRangeStart w:id="15"/>
      <w:ins w:id="16" w:author="Timothy James" w:date="2024-03-24T20:04:00Z" w16du:dateUtc="2024-03-25T00:04:00Z">
        <w:r>
          <w:t>Iceland - Shop Icelandic (2023)</w:t>
        </w:r>
      </w:ins>
      <w:commentRangeEnd w:id="15"/>
      <w:ins w:id="17" w:author="Timothy James" w:date="2024-03-24T20:05:00Z" w16du:dateUtc="2024-03-25T00:05:00Z">
        <w:r>
          <w:rPr>
            <w:rStyle w:val="CommentReference"/>
          </w:rPr>
          <w:commentReference w:id="15"/>
        </w:r>
      </w:ins>
    </w:p>
    <w:p w14:paraId="50EA198C" w14:textId="58F2A5DE" w:rsidR="009B5C55" w:rsidRPr="006D76CE" w:rsidRDefault="009B5C55" w:rsidP="009B5C55">
      <w:pPr>
        <w:spacing w:before="240"/>
      </w:pPr>
      <w:r w:rsidRPr="006D76CE">
        <w:t>Dataset produced in August 2023.</w:t>
      </w:r>
    </w:p>
    <w:p w14:paraId="1E06861B" w14:textId="4607BB49" w:rsidR="009B5C55" w:rsidRPr="006D76CE" w:rsidRDefault="009B5C55" w:rsidP="009B5C55">
      <w:pPr>
        <w:pStyle w:val="Heading2"/>
        <w:keepNext w:val="0"/>
        <w:keepLines w:val="0"/>
        <w:spacing w:before="240" w:after="240"/>
        <w:jc w:val="both"/>
        <w:rPr>
          <w:b/>
          <w:sz w:val="34"/>
          <w:szCs w:val="34"/>
        </w:rPr>
      </w:pPr>
      <w:r w:rsidRPr="006D76CE">
        <w:rPr>
          <w:b/>
          <w:sz w:val="34"/>
          <w:szCs w:val="34"/>
        </w:rPr>
        <w:t>Fisher</w:t>
      </w:r>
      <w:r w:rsidR="00DE149F" w:rsidRPr="006D76CE">
        <w:rPr>
          <w:b/>
          <w:sz w:val="34"/>
          <w:szCs w:val="34"/>
        </w:rPr>
        <w:t>ies</w:t>
      </w:r>
    </w:p>
    <w:p w14:paraId="18E642B4" w14:textId="4CEC7652" w:rsidR="000438C0" w:rsidRPr="006D76CE" w:rsidRDefault="000438C0" w:rsidP="000438C0">
      <w:pPr>
        <w:pStyle w:val="Heading3"/>
        <w:rPr>
          <w:color w:val="auto"/>
        </w:rPr>
      </w:pPr>
      <w:r w:rsidRPr="006D76CE">
        <w:rPr>
          <w:color w:val="auto"/>
        </w:rPr>
        <w:t xml:space="preserve">FBD: </w:t>
      </w:r>
      <w:del w:id="18" w:author="Timothy James" w:date="2024-03-21T13:51:00Z" w16du:dateUtc="2024-03-21T17:51:00Z">
        <w:r w:rsidRPr="006D76CE" w:rsidDel="00296CCB">
          <w:rPr>
            <w:color w:val="auto"/>
          </w:rPr>
          <w:delText xml:space="preserve">Bottom </w:delText>
        </w:r>
      </w:del>
      <w:r w:rsidRPr="006D76CE">
        <w:rPr>
          <w:color w:val="auto"/>
        </w:rPr>
        <w:t>Dredg</w:t>
      </w:r>
      <w:ins w:id="19" w:author="Timothy James" w:date="2024-03-21T13:51:00Z" w16du:dateUtc="2024-03-21T17:51:00Z">
        <w:r w:rsidR="00296CCB">
          <w:rPr>
            <w:color w:val="auto"/>
          </w:rPr>
          <w:t>e</w:t>
        </w:r>
      </w:ins>
      <w:del w:id="20" w:author="Timothy James" w:date="2024-03-21T13:51:00Z" w16du:dateUtc="2024-03-21T17:51:00Z">
        <w:r w:rsidRPr="006D76CE" w:rsidDel="00296CCB">
          <w:rPr>
            <w:color w:val="auto"/>
          </w:rPr>
          <w:delText>ing</w:delText>
        </w:r>
      </w:del>
      <w:ins w:id="21" w:author="Timothy James" w:date="2024-03-21T13:51:00Z" w16du:dateUtc="2024-03-21T17:51:00Z">
        <w:r w:rsidR="00296CCB">
          <w:rPr>
            <w:color w:val="auto"/>
          </w:rPr>
          <w:t xml:space="preserve"> Fishing</w:t>
        </w:r>
      </w:ins>
    </w:p>
    <w:p w14:paraId="5499C12A" w14:textId="438415E5" w:rsidR="000438C0" w:rsidRDefault="000438C0" w:rsidP="000438C0">
      <w:pPr>
        <w:spacing w:before="240"/>
      </w:pPr>
      <w:r w:rsidRPr="006D76CE">
        <w:t>Dredge fishing is used in the scallop fishery primarily in shallow and coastal waters of the Barents Sea. Sometimes it is also used in the Bering Sea. It destroys benthic communities in a way similar to bottom trawling</w:t>
      </w:r>
      <w:r w:rsidR="009F7199">
        <w:t>.</w:t>
      </w:r>
      <w:r w:rsidR="0025584A">
        <w:t xml:space="preserve"> It is also responsible for </w:t>
      </w:r>
      <w:r w:rsidR="0025584A" w:rsidRPr="0025584A">
        <w:t>incidental catch and direct mortality of a wide range of organisms</w:t>
      </w:r>
      <w:r w:rsidR="0025584A">
        <w:t>.</w:t>
      </w:r>
      <w:r w:rsidR="009F7199">
        <w:t xml:space="preserve"> In addition to industry-specific impacts, </w:t>
      </w:r>
      <w:r w:rsidRPr="006D76CE">
        <w:t xml:space="preserve">those </w:t>
      </w:r>
      <w:r w:rsidR="009F7199">
        <w:t xml:space="preserve">impacts </w:t>
      </w:r>
      <w:r w:rsidRPr="006D76CE">
        <w:t>associated with shipping</w:t>
      </w:r>
      <w:r w:rsidR="009F7199">
        <w:t xml:space="preserve"> are also relevant.</w:t>
      </w:r>
    </w:p>
    <w:p w14:paraId="460F7366" w14:textId="0E885B57" w:rsidR="00057190" w:rsidRDefault="00057190" w:rsidP="000438C0">
      <w:pPr>
        <w:spacing w:before="240"/>
      </w:pPr>
      <w:r w:rsidRPr="00057190">
        <w:rPr>
          <w:i/>
          <w:iCs/>
        </w:rPr>
        <w:t>Examples:</w:t>
      </w:r>
      <w:r>
        <w:rPr>
          <w:i/>
          <w:iCs/>
        </w:rPr>
        <w:t xml:space="preserve"> </w:t>
      </w:r>
      <w:r w:rsidR="0025584A" w:rsidRPr="0025584A">
        <w:t>Scallop fishing in Iceland and Norway</w:t>
      </w:r>
    </w:p>
    <w:p w14:paraId="29B33FF0" w14:textId="335856AC" w:rsidR="0025584A" w:rsidRDefault="0025584A" w:rsidP="000438C0">
      <w:pPr>
        <w:spacing w:before="240"/>
        <w:rPr>
          <w:i/>
          <w:iCs/>
        </w:rPr>
      </w:pPr>
      <w:r w:rsidRPr="003D15AF">
        <w:rPr>
          <w:i/>
          <w:iCs/>
          <w:highlight w:val="yellow"/>
        </w:rPr>
        <w:t>Assessment findings:</w:t>
      </w:r>
    </w:p>
    <w:p w14:paraId="7CE0D399" w14:textId="086ED600" w:rsidR="00CC3B49" w:rsidRDefault="00CC3B49" w:rsidP="000438C0">
      <w:pPr>
        <w:spacing w:before="240"/>
        <w:rPr>
          <w:iCs/>
        </w:rPr>
      </w:pPr>
      <w:r w:rsidRPr="006D76CE">
        <w:rPr>
          <w:i/>
        </w:rPr>
        <w:t>Marine mammals.</w:t>
      </w:r>
      <w:r>
        <w:rPr>
          <w:i/>
        </w:rPr>
        <w:t xml:space="preserve"> </w:t>
      </w:r>
      <w:r w:rsidRPr="009C54DE">
        <w:rPr>
          <w:i/>
          <w:rPrChange w:id="22" w:author="Timothy James" w:date="2024-03-21T14:17:00Z" w16du:dateUtc="2024-03-21T18:17:00Z">
            <w:rPr>
              <w:iCs/>
            </w:rPr>
          </w:rPrChange>
        </w:rPr>
        <w:t>Significant</w:t>
      </w:r>
      <w:r>
        <w:rPr>
          <w:iCs/>
        </w:rPr>
        <w:t xml:space="preserve"> concern for benthic feeder</w:t>
      </w:r>
      <w:r w:rsidR="00CF05A0">
        <w:rPr>
          <w:iCs/>
        </w:rPr>
        <w:t>s</w:t>
      </w:r>
      <w:r>
        <w:rPr>
          <w:iCs/>
        </w:rPr>
        <w:t xml:space="preserve"> like walrus or bearded seal, </w:t>
      </w:r>
      <w:r w:rsidR="00864342">
        <w:rPr>
          <w:iCs/>
        </w:rPr>
        <w:t>or for compact, well-known</w:t>
      </w:r>
      <w:ins w:id="23" w:author="Timothy James" w:date="2024-03-21T14:17:00Z" w16du:dateUtc="2024-03-21T18:17:00Z">
        <w:r w:rsidR="009C54DE">
          <w:rPr>
            <w:iCs/>
          </w:rPr>
          <w:t>,</w:t>
        </w:r>
      </w:ins>
      <w:r w:rsidR="00864342">
        <w:rPr>
          <w:iCs/>
        </w:rPr>
        <w:t xml:space="preserve"> and critically important habitats like whelping habitats for seals or core summer habitats beluga or narwhal. Source of </w:t>
      </w:r>
      <w:r w:rsidR="00864342" w:rsidRPr="009C54DE">
        <w:rPr>
          <w:i/>
          <w:rPrChange w:id="24" w:author="Timothy James" w:date="2024-03-21T14:17:00Z" w16du:dateUtc="2024-03-21T18:17:00Z">
            <w:rPr>
              <w:iCs/>
            </w:rPr>
          </w:rPrChange>
        </w:rPr>
        <w:t>minor</w:t>
      </w:r>
      <w:r w:rsidR="00864342">
        <w:rPr>
          <w:iCs/>
        </w:rPr>
        <w:t xml:space="preserve"> concern for most of the pelagic habitats during months </w:t>
      </w:r>
      <w:ins w:id="25" w:author="Timothy James" w:date="2024-03-21T14:18:00Z" w16du:dateUtc="2024-03-21T18:18:00Z">
        <w:r w:rsidR="009C54DE">
          <w:rPr>
            <w:iCs/>
          </w:rPr>
          <w:t xml:space="preserve">that </w:t>
        </w:r>
      </w:ins>
      <w:r w:rsidR="00864342">
        <w:rPr>
          <w:iCs/>
        </w:rPr>
        <w:t>animals are not present</w:t>
      </w:r>
      <w:ins w:id="26" w:author="Timothy James" w:date="2024-03-21T14:18:00Z" w16du:dateUtc="2024-03-21T18:18:00Z">
        <w:r w:rsidR="009C54DE">
          <w:rPr>
            <w:iCs/>
          </w:rPr>
          <w:t>, but</w:t>
        </w:r>
      </w:ins>
      <w:del w:id="27" w:author="Timothy James" w:date="2024-03-21T14:18:00Z" w16du:dateUtc="2024-03-21T18:18:00Z">
        <w:r w:rsidR="00864342" w:rsidDel="009C54DE">
          <w:rPr>
            <w:iCs/>
          </w:rPr>
          <w:delText xml:space="preserve"> and</w:delText>
        </w:r>
      </w:del>
      <w:r w:rsidR="00864342">
        <w:rPr>
          <w:iCs/>
        </w:rPr>
        <w:t xml:space="preserve"> </w:t>
      </w:r>
      <w:ins w:id="28" w:author="Timothy James" w:date="2024-03-21T14:18:00Z" w16du:dateUtc="2024-03-21T18:18:00Z">
        <w:r w:rsidR="009C54DE">
          <w:rPr>
            <w:iCs/>
          </w:rPr>
          <w:t xml:space="preserve">a </w:t>
        </w:r>
      </w:ins>
      <w:r w:rsidR="00864342">
        <w:rPr>
          <w:iCs/>
        </w:rPr>
        <w:t xml:space="preserve">source of </w:t>
      </w:r>
      <w:r w:rsidR="00864342" w:rsidRPr="009C54DE">
        <w:rPr>
          <w:i/>
          <w:rPrChange w:id="29" w:author="Timothy James" w:date="2024-03-21T14:18:00Z" w16du:dateUtc="2024-03-21T18:18:00Z">
            <w:rPr>
              <w:iCs/>
            </w:rPr>
          </w:rPrChange>
        </w:rPr>
        <w:t>notable</w:t>
      </w:r>
      <w:r w:rsidR="00864342">
        <w:rPr>
          <w:iCs/>
        </w:rPr>
        <w:t xml:space="preserve"> concern during </w:t>
      </w:r>
      <w:ins w:id="30" w:author="Timothy James" w:date="2024-03-21T14:18:00Z" w16du:dateUtc="2024-03-21T18:18:00Z">
        <w:r w:rsidR="009C54DE">
          <w:rPr>
            <w:iCs/>
          </w:rPr>
          <w:t xml:space="preserve">the </w:t>
        </w:r>
      </w:ins>
      <w:r w:rsidR="00864342">
        <w:rPr>
          <w:iCs/>
        </w:rPr>
        <w:t>season</w:t>
      </w:r>
      <w:ins w:id="31" w:author="Timothy James" w:date="2024-03-21T14:18:00Z" w16du:dateUtc="2024-03-21T18:18:00Z">
        <w:r w:rsidR="009C54DE">
          <w:rPr>
            <w:iCs/>
          </w:rPr>
          <w:t>(s)</w:t>
        </w:r>
      </w:ins>
      <w:r w:rsidR="00864342">
        <w:rPr>
          <w:iCs/>
        </w:rPr>
        <w:t xml:space="preserve"> </w:t>
      </w:r>
      <w:del w:id="32" w:author="Timothy James" w:date="2024-03-21T14:18:00Z" w16du:dateUtc="2024-03-21T18:18:00Z">
        <w:r w:rsidR="00864342" w:rsidDel="009C54DE">
          <w:rPr>
            <w:iCs/>
          </w:rPr>
          <w:delText xml:space="preserve">when </w:delText>
        </w:r>
      </w:del>
      <w:r w:rsidR="00864342">
        <w:rPr>
          <w:iCs/>
        </w:rPr>
        <w:t xml:space="preserve">they are in the area. </w:t>
      </w:r>
      <w:r w:rsidR="00864342" w:rsidRPr="00864342">
        <w:rPr>
          <w:iCs/>
        </w:rPr>
        <w:t>Related risks require mitigation: observers are needed on board to prevent animal entanglement and disturbance</w:t>
      </w:r>
      <w:r w:rsidR="00864342">
        <w:rPr>
          <w:iCs/>
        </w:rPr>
        <w:t>.</w:t>
      </w:r>
    </w:p>
    <w:p w14:paraId="6EA8E0A4" w14:textId="72A089B6" w:rsidR="00864342" w:rsidRDefault="00864342" w:rsidP="000438C0">
      <w:pPr>
        <w:spacing w:before="240"/>
        <w:rPr>
          <w:iCs/>
        </w:rPr>
      </w:pPr>
      <w:r w:rsidRPr="006D76CE">
        <w:rPr>
          <w:i/>
        </w:rPr>
        <w:t>Seabirds.</w:t>
      </w:r>
      <w:r>
        <w:rPr>
          <w:i/>
        </w:rPr>
        <w:t xml:space="preserve"> </w:t>
      </w:r>
      <w:r>
        <w:rPr>
          <w:iCs/>
        </w:rPr>
        <w:t xml:space="preserve">Similar to marine mammals, dredging is a source of </w:t>
      </w:r>
      <w:r w:rsidRPr="009C54DE">
        <w:rPr>
          <w:i/>
          <w:rPrChange w:id="33" w:author="Timothy James" w:date="2024-03-21T14:19:00Z" w16du:dateUtc="2024-03-21T18:19:00Z">
            <w:rPr>
              <w:iCs/>
            </w:rPr>
          </w:rPrChange>
        </w:rPr>
        <w:t>significant</w:t>
      </w:r>
      <w:r>
        <w:rPr>
          <w:iCs/>
        </w:rPr>
        <w:t xml:space="preserve"> concern for benthic feeders, e.g. all the eiders and ducks. </w:t>
      </w:r>
    </w:p>
    <w:p w14:paraId="61E36A9D" w14:textId="15845DEB" w:rsidR="003D15AF" w:rsidRDefault="00864342" w:rsidP="000438C0">
      <w:pPr>
        <w:spacing w:before="240"/>
        <w:rPr>
          <w:iCs/>
        </w:rPr>
      </w:pPr>
      <w:r w:rsidRPr="006D76CE">
        <w:rPr>
          <w:i/>
        </w:rPr>
        <w:t>Fish.</w:t>
      </w:r>
      <w:r w:rsidR="003D15AF">
        <w:rPr>
          <w:i/>
        </w:rPr>
        <w:t xml:space="preserve"> </w:t>
      </w:r>
      <w:r w:rsidR="003D15AF">
        <w:rPr>
          <w:iCs/>
        </w:rPr>
        <w:t xml:space="preserve">Source of </w:t>
      </w:r>
      <w:r w:rsidR="003D15AF" w:rsidRPr="009C54DE">
        <w:rPr>
          <w:i/>
          <w:rPrChange w:id="34" w:author="Timothy James" w:date="2024-03-21T14:19:00Z" w16du:dateUtc="2024-03-21T18:19:00Z">
            <w:rPr>
              <w:iCs/>
            </w:rPr>
          </w:rPrChange>
        </w:rPr>
        <w:t>minor</w:t>
      </w:r>
      <w:r w:rsidR="003D15AF">
        <w:rPr>
          <w:iCs/>
        </w:rPr>
        <w:t xml:space="preserve"> concern for most of the CFs </w:t>
      </w:r>
      <w:commentRangeStart w:id="35"/>
      <w:r w:rsidR="003D15AF">
        <w:rPr>
          <w:iCs/>
        </w:rPr>
        <w:t>except for Siberian sturgeon, least cisco, Inconnu.</w:t>
      </w:r>
      <w:commentRangeEnd w:id="35"/>
      <w:r w:rsidR="009C54DE">
        <w:rPr>
          <w:rStyle w:val="CommentReference"/>
        </w:rPr>
        <w:commentReference w:id="35"/>
      </w:r>
    </w:p>
    <w:p w14:paraId="2C389E07" w14:textId="3DE76FE0" w:rsidR="00864342" w:rsidRDefault="003D15AF" w:rsidP="000438C0">
      <w:pPr>
        <w:spacing w:before="240"/>
        <w:rPr>
          <w:iCs/>
        </w:rPr>
      </w:pPr>
      <w:r w:rsidRPr="006D76CE">
        <w:rPr>
          <w:i/>
        </w:rPr>
        <w:t>Benthos.</w:t>
      </w:r>
      <w:r>
        <w:rPr>
          <w:i/>
        </w:rPr>
        <w:t xml:space="preserve"> </w:t>
      </w:r>
      <w:r w:rsidRPr="003D15AF">
        <w:rPr>
          <w:iCs/>
        </w:rPr>
        <w:t xml:space="preserve">Source of </w:t>
      </w:r>
      <w:r w:rsidRPr="009C54DE">
        <w:rPr>
          <w:i/>
          <w:rPrChange w:id="36" w:author="Timothy James" w:date="2024-03-21T14:20:00Z" w16du:dateUtc="2024-03-21T18:20:00Z">
            <w:rPr>
              <w:iCs/>
            </w:rPr>
          </w:rPrChange>
        </w:rPr>
        <w:t>significant</w:t>
      </w:r>
      <w:r w:rsidRPr="003D15AF">
        <w:rPr>
          <w:iCs/>
        </w:rPr>
        <w:t xml:space="preserve"> concern for all distinctive benthic features.</w:t>
      </w:r>
      <w:r>
        <w:rPr>
          <w:i/>
        </w:rPr>
        <w:t xml:space="preserve"> </w:t>
      </w:r>
    </w:p>
    <w:p w14:paraId="25C54971" w14:textId="708A0415" w:rsidR="003D15AF" w:rsidRPr="003D15AF" w:rsidRDefault="003D15AF" w:rsidP="000438C0">
      <w:pPr>
        <w:spacing w:before="240"/>
        <w:rPr>
          <w:iCs/>
        </w:rPr>
      </w:pPr>
      <w:r w:rsidRPr="006D76CE">
        <w:rPr>
          <w:i/>
        </w:rPr>
        <w:t>Coastal features.</w:t>
      </w:r>
      <w:r>
        <w:rPr>
          <w:i/>
        </w:rPr>
        <w:t xml:space="preserve"> </w:t>
      </w:r>
      <w:r w:rsidRPr="009C54DE">
        <w:rPr>
          <w:i/>
          <w:rPrChange w:id="37" w:author="Timothy James" w:date="2024-03-21T14:20:00Z" w16du:dateUtc="2024-03-21T18:20:00Z">
            <w:rPr>
              <w:iCs/>
            </w:rPr>
          </w:rPrChange>
        </w:rPr>
        <w:t>Not applicable</w:t>
      </w:r>
      <w:r>
        <w:rPr>
          <w:iCs/>
        </w:rPr>
        <w:t xml:space="preserve"> for most of the coastal features.</w:t>
      </w:r>
    </w:p>
    <w:p w14:paraId="299456EE" w14:textId="611E4649" w:rsidR="000438C0" w:rsidRPr="006D76CE" w:rsidRDefault="000438C0" w:rsidP="000438C0">
      <w:pPr>
        <w:pStyle w:val="Heading4"/>
      </w:pPr>
      <w:r w:rsidRPr="006D76CE">
        <w:t>Assumptions:</w:t>
      </w:r>
    </w:p>
    <w:p w14:paraId="3AD7A6CD" w14:textId="5885385F" w:rsidR="000438C0" w:rsidRPr="006D76CE" w:rsidRDefault="000438C0" w:rsidP="000438C0">
      <w:pPr>
        <w:spacing w:before="240"/>
      </w:pPr>
      <w:r w:rsidRPr="006D76CE">
        <w:t xml:space="preserve">We assumed that there are no limitations regarding distance to the </w:t>
      </w:r>
      <w:r w:rsidR="0098040B">
        <w:t xml:space="preserve">shoreline </w:t>
      </w:r>
      <w:r w:rsidRPr="006D76CE">
        <w:t xml:space="preserve">and that dredge fishing can take place at depths under than 200 m </w:t>
      </w:r>
      <w:r w:rsidR="00057190" w:rsidRPr="006D76CE">
        <w:t>and only</w:t>
      </w:r>
      <w:r w:rsidRPr="006D76CE">
        <w:t xml:space="preserve"> during the ice-free season.</w:t>
      </w:r>
    </w:p>
    <w:p w14:paraId="134034D7" w14:textId="77777777" w:rsidR="000438C0" w:rsidRPr="006D76CE" w:rsidRDefault="000438C0" w:rsidP="000A420D">
      <w:pPr>
        <w:pStyle w:val="Heading4"/>
      </w:pPr>
      <w:r w:rsidRPr="006D76CE">
        <w:lastRenderedPageBreak/>
        <w:t>Data sources:</w:t>
      </w:r>
    </w:p>
    <w:p w14:paraId="2137E9E2" w14:textId="5A90F4EB" w:rsidR="000438C0" w:rsidRPr="006D76CE" w:rsidRDefault="000438C0" w:rsidP="000438C0">
      <w:pPr>
        <w:spacing w:before="240"/>
      </w:pPr>
      <w:r w:rsidRPr="006D76CE">
        <w:t>We used</w:t>
      </w:r>
      <w:r w:rsidR="00472482" w:rsidRPr="006D76CE">
        <w:t xml:space="preserve"> the</w:t>
      </w:r>
      <w:r w:rsidRPr="006D76CE">
        <w:t xml:space="preserve"> Global Fishing Watch </w:t>
      </w:r>
      <w:r w:rsidR="00472482" w:rsidRPr="006D76CE">
        <w:t xml:space="preserve">(GFW) </w:t>
      </w:r>
      <w:r w:rsidRPr="006D76CE">
        <w:t xml:space="preserve">data </w:t>
      </w:r>
      <w:r w:rsidR="00472482" w:rsidRPr="006D76CE">
        <w:t>field “</w:t>
      </w:r>
      <w:r w:rsidRPr="006D76CE">
        <w:t>dredge</w:t>
      </w:r>
      <w:r w:rsidR="009F7199">
        <w:t>_</w:t>
      </w:r>
      <w:r w:rsidRPr="006D76CE">
        <w:t>fishing</w:t>
      </w:r>
      <w:r w:rsidR="00472482" w:rsidRPr="006D76CE">
        <w:t>”</w:t>
      </w:r>
      <w:r w:rsidRPr="006D76CE">
        <w:t xml:space="preserve"> for January 2020 – January 2023</w:t>
      </w:r>
      <w:r w:rsidR="006E6A29">
        <w:t xml:space="preserve"> (</w:t>
      </w:r>
      <w:r w:rsidR="006E6A29" w:rsidRPr="006E6A29">
        <w:t>Global Fishing Watch</w:t>
      </w:r>
      <w:r w:rsidR="006E6A29">
        <w:t xml:space="preserve">, </w:t>
      </w:r>
      <w:r w:rsidR="006E6A29" w:rsidRPr="006E6A29">
        <w:t>2022)</w:t>
      </w:r>
      <w:r w:rsidRPr="006D76CE">
        <w:t>.  Datasets were downloaded for each of the three years (2020, 2021, 2022) and separately for each EEZ. After being merged geographically, mean</w:t>
      </w:r>
      <w:r w:rsidR="009F7199">
        <w:t xml:space="preserve"> fishing effort values</w:t>
      </w:r>
      <w:r w:rsidRPr="006D76CE">
        <w:t xml:space="preserve"> were calculated for each 30 x 30 km Geranium planning unit.</w:t>
      </w:r>
    </w:p>
    <w:p w14:paraId="79144B67" w14:textId="357C05A9" w:rsidR="000438C0" w:rsidRPr="006D76CE" w:rsidRDefault="000438C0" w:rsidP="000438C0">
      <w:pPr>
        <w:spacing w:before="240"/>
      </w:pPr>
      <w:r w:rsidRPr="006D76CE">
        <w:rPr>
          <w:i/>
          <w:iCs/>
        </w:rPr>
        <w:t>Dataset produced:</w:t>
      </w:r>
      <w:r w:rsidRPr="006D76CE">
        <w:t xml:space="preserve"> September 2023</w:t>
      </w:r>
      <w:r w:rsidR="00450A55" w:rsidRPr="006D76CE">
        <w:t>.</w:t>
      </w:r>
    </w:p>
    <w:p w14:paraId="48E6E8D2" w14:textId="7C90038D" w:rsidR="000438C0" w:rsidRPr="006D76CE" w:rsidRDefault="000438C0" w:rsidP="000438C0">
      <w:pPr>
        <w:pStyle w:val="Heading3"/>
        <w:rPr>
          <w:color w:val="auto"/>
        </w:rPr>
      </w:pPr>
      <w:r w:rsidRPr="006D76CE">
        <w:rPr>
          <w:color w:val="auto"/>
        </w:rPr>
        <w:t>FBG: Bottom Gillnet</w:t>
      </w:r>
      <w:del w:id="38" w:author="Timothy James" w:date="2024-03-21T14:04:00Z" w16du:dateUtc="2024-03-21T18:04:00Z">
        <w:r w:rsidRPr="006D76CE" w:rsidDel="00296CCB">
          <w:rPr>
            <w:color w:val="auto"/>
          </w:rPr>
          <w:delText>s</w:delText>
        </w:r>
      </w:del>
      <w:ins w:id="39" w:author="Timothy James" w:date="2024-03-21T14:04:00Z" w16du:dateUtc="2024-03-21T18:04:00Z">
        <w:r w:rsidR="00296CCB">
          <w:rPr>
            <w:color w:val="auto"/>
          </w:rPr>
          <w:t xml:space="preserve"> Fishing</w:t>
        </w:r>
      </w:ins>
    </w:p>
    <w:p w14:paraId="4C32958C" w14:textId="77777777" w:rsidR="00803FE4" w:rsidRDefault="000438C0" w:rsidP="00803FE4">
      <w:pPr>
        <w:spacing w:before="240"/>
      </w:pPr>
      <w:r w:rsidRPr="006D76CE">
        <w:t xml:space="preserve">Gillnets consist of a panel of netting that is suspended vertically in the water column with floats at the top and weights at the bottom. The netting is designed to entangle fish by catching them behind the gills, preventing them from escaping. Bottom gillnets are usually set on the seafloor and are anchored using weights or anchors to keep them in place. </w:t>
      </w:r>
    </w:p>
    <w:p w14:paraId="682E1044" w14:textId="150DC45B" w:rsidR="00803FE4" w:rsidRPr="006D76CE" w:rsidRDefault="00803FE4" w:rsidP="00803FE4">
      <w:pPr>
        <w:spacing w:before="240"/>
      </w:pPr>
      <w:r w:rsidRPr="006D76CE">
        <w:t>Gillnets can be very dangerous if lost as they are not degradable and can continue ghost fishing for a long time. They are also cause bycatch of seabirds, small marine mammals, and non-target fish species.</w:t>
      </w:r>
    </w:p>
    <w:p w14:paraId="3F0ADC77" w14:textId="57EF2EB9" w:rsidR="00803FE4" w:rsidRDefault="0025584A" w:rsidP="00803FE4">
      <w:pPr>
        <w:spacing w:before="240"/>
      </w:pPr>
      <w:r w:rsidRPr="0025584A">
        <w:rPr>
          <w:i/>
          <w:iCs/>
        </w:rPr>
        <w:t xml:space="preserve">Examples: </w:t>
      </w:r>
      <w:r w:rsidR="00803FE4" w:rsidRPr="006D76CE">
        <w:t xml:space="preserve">In the Arctic, bottom gillnets are used primarily in coastal areas for fishing </w:t>
      </w:r>
      <w:r w:rsidR="00803FE4">
        <w:t>Arctic char</w:t>
      </w:r>
      <w:ins w:id="40" w:author="Timothy James" w:date="2024-03-21T14:21:00Z" w16du:dateUtc="2024-03-21T18:21:00Z">
        <w:r w:rsidR="008B4316">
          <w:t>r</w:t>
        </w:r>
      </w:ins>
      <w:r w:rsidR="00803FE4">
        <w:t xml:space="preserve">, </w:t>
      </w:r>
      <w:r w:rsidR="00803FE4" w:rsidRPr="006D76CE">
        <w:t>salmon, lumpfish, and grenadier in ice-free areas and within 50 m of the surface.</w:t>
      </w:r>
    </w:p>
    <w:p w14:paraId="5E4D45C0" w14:textId="52793107" w:rsidR="000438C0" w:rsidRDefault="00BE0361" w:rsidP="00803FE4">
      <w:pPr>
        <w:pStyle w:val="Heading4"/>
      </w:pPr>
      <w:r w:rsidRPr="00803FE4">
        <w:rPr>
          <w:highlight w:val="yellow"/>
        </w:rPr>
        <w:t xml:space="preserve">Assessment </w:t>
      </w:r>
      <w:r w:rsidR="00057190" w:rsidRPr="00803FE4">
        <w:rPr>
          <w:highlight w:val="yellow"/>
        </w:rPr>
        <w:t>findings</w:t>
      </w:r>
      <w:r w:rsidRPr="00803FE4">
        <w:rPr>
          <w:highlight w:val="yellow"/>
        </w:rPr>
        <w:t>:</w:t>
      </w:r>
    </w:p>
    <w:p w14:paraId="3E6D265C" w14:textId="503B6F85" w:rsidR="00691377" w:rsidRPr="00A93118" w:rsidRDefault="00691377" w:rsidP="00691377">
      <w:pPr>
        <w:spacing w:before="240"/>
        <w:rPr>
          <w:lang w:val="en-US"/>
        </w:rPr>
      </w:pPr>
      <w:r w:rsidRPr="00691377">
        <w:rPr>
          <w:i/>
          <w:iCs/>
          <w:lang w:val="en-US"/>
        </w:rPr>
        <w:t>Marine mammals</w:t>
      </w:r>
      <w:r w:rsidRPr="008B4316">
        <w:rPr>
          <w:lang w:val="en-US"/>
        </w:rPr>
        <w:t>:</w:t>
      </w:r>
      <w:r w:rsidR="00A93118" w:rsidRPr="008B4316">
        <w:rPr>
          <w:lang w:val="en-US"/>
        </w:rPr>
        <w:t xml:space="preserve"> </w:t>
      </w:r>
      <w:r w:rsidR="008B4316" w:rsidRPr="008B4316">
        <w:rPr>
          <w:lang w:val="en-US"/>
        </w:rPr>
        <w:t>A</w:t>
      </w:r>
      <w:r w:rsidR="00A93118">
        <w:rPr>
          <w:lang w:val="en-US"/>
        </w:rPr>
        <w:t xml:space="preserve"> source of </w:t>
      </w:r>
      <w:r w:rsidR="00A93118" w:rsidRPr="008B4316">
        <w:rPr>
          <w:i/>
          <w:iCs/>
          <w:lang w:val="en-US"/>
          <w:rPrChange w:id="41" w:author="Timothy James" w:date="2024-03-21T14:21:00Z" w16du:dateUtc="2024-03-21T18:21:00Z">
            <w:rPr>
              <w:lang w:val="en-US"/>
            </w:rPr>
          </w:rPrChange>
        </w:rPr>
        <w:t xml:space="preserve">significant </w:t>
      </w:r>
      <w:r w:rsidR="00A93118">
        <w:rPr>
          <w:lang w:val="en-US"/>
        </w:rPr>
        <w:t xml:space="preserve">concern for some </w:t>
      </w:r>
      <w:r w:rsidR="006C7476">
        <w:rPr>
          <w:lang w:val="en-US"/>
        </w:rPr>
        <w:t>CFs</w:t>
      </w:r>
      <w:ins w:id="42" w:author="Timothy James" w:date="2024-03-21T14:22:00Z" w16du:dateUtc="2024-03-21T18:22:00Z">
        <w:r w:rsidR="008B4316">
          <w:rPr>
            <w:lang w:val="en-US"/>
          </w:rPr>
          <w:t>, including</w:t>
        </w:r>
      </w:ins>
      <w:del w:id="43" w:author="Timothy James" w:date="2024-03-21T14:22:00Z" w16du:dateUtc="2024-03-21T18:22:00Z">
        <w:r w:rsidR="00A93118" w:rsidDel="008B4316">
          <w:rPr>
            <w:lang w:val="en-US"/>
          </w:rPr>
          <w:delText>:</w:delText>
        </w:r>
      </w:del>
      <w:r w:rsidR="00A93118">
        <w:rPr>
          <w:lang w:val="en-US"/>
        </w:rPr>
        <w:t xml:space="preserve"> ringed seal of </w:t>
      </w:r>
      <w:ins w:id="44" w:author="Timothy James" w:date="2024-03-21T14:22:00Z" w16du:dateUtc="2024-03-21T18:22:00Z">
        <w:r w:rsidR="008B4316">
          <w:rPr>
            <w:lang w:val="en-US"/>
          </w:rPr>
          <w:t xml:space="preserve">the </w:t>
        </w:r>
      </w:ins>
      <w:r w:rsidR="00A93118">
        <w:rPr>
          <w:lang w:val="en-US"/>
        </w:rPr>
        <w:t xml:space="preserve">Spitsbergen population summer habitats, sea otter and Steller sea lion habitats, key summer habitats for majority of cetacean species. </w:t>
      </w:r>
      <w:r w:rsidR="00A93118" w:rsidRPr="00A93118">
        <w:rPr>
          <w:i/>
          <w:iCs/>
          <w:lang w:val="en-US"/>
        </w:rPr>
        <w:t>Notable</w:t>
      </w:r>
      <w:r w:rsidR="00A93118">
        <w:rPr>
          <w:lang w:val="en-US"/>
        </w:rPr>
        <w:t xml:space="preserve"> </w:t>
      </w:r>
      <w:del w:id="45" w:author="Timothy James" w:date="2024-03-21T14:21:00Z" w16du:dateUtc="2024-03-21T18:21:00Z">
        <w:r w:rsidR="00A93118" w:rsidDel="008B4316">
          <w:rPr>
            <w:lang w:val="en-US"/>
          </w:rPr>
          <w:delText xml:space="preserve">level of </w:delText>
        </w:r>
      </w:del>
      <w:r w:rsidR="00A93118">
        <w:rPr>
          <w:lang w:val="en-US"/>
        </w:rPr>
        <w:t xml:space="preserve">concern </w:t>
      </w:r>
      <w:del w:id="46" w:author="Timothy James" w:date="2024-03-21T14:21:00Z" w16du:dateUtc="2024-03-21T18:21:00Z">
        <w:r w:rsidR="00A93118" w:rsidDel="008B4316">
          <w:rPr>
            <w:lang w:val="en-US"/>
          </w:rPr>
          <w:delText xml:space="preserve">assigned </w:delText>
        </w:r>
      </w:del>
      <w:ins w:id="47" w:author="Timothy James" w:date="2024-03-21T14:21:00Z" w16du:dateUtc="2024-03-21T18:21:00Z">
        <w:r w:rsidR="008B4316">
          <w:rPr>
            <w:lang w:val="en-US"/>
          </w:rPr>
          <w:t>for</w:t>
        </w:r>
      </w:ins>
      <w:del w:id="48" w:author="Timothy James" w:date="2024-03-21T14:21:00Z" w16du:dateUtc="2024-03-21T18:21:00Z">
        <w:r w:rsidR="00A93118" w:rsidDel="008B4316">
          <w:rPr>
            <w:lang w:val="en-US"/>
          </w:rPr>
          <w:delText>to</w:delText>
        </w:r>
      </w:del>
      <w:r w:rsidR="00A93118">
        <w:rPr>
          <w:lang w:val="en-US"/>
        </w:rPr>
        <w:t xml:space="preserve"> </w:t>
      </w:r>
      <w:ins w:id="49" w:author="Timothy James" w:date="2024-03-21T14:21:00Z" w16du:dateUtc="2024-03-21T18:21:00Z">
        <w:r w:rsidR="008B4316">
          <w:rPr>
            <w:lang w:val="en-US"/>
          </w:rPr>
          <w:t>the</w:t>
        </w:r>
      </w:ins>
      <w:ins w:id="50" w:author="Timothy James" w:date="2024-03-21T14:22:00Z" w16du:dateUtc="2024-03-21T18:22:00Z">
        <w:r w:rsidR="008B4316">
          <w:rPr>
            <w:lang w:val="en-US"/>
          </w:rPr>
          <w:t xml:space="preserve"> </w:t>
        </w:r>
      </w:ins>
      <w:r w:rsidR="00A93118">
        <w:rPr>
          <w:lang w:val="en-US"/>
        </w:rPr>
        <w:t xml:space="preserve">majority of seal habitats </w:t>
      </w:r>
      <w:ins w:id="51" w:author="Timothy James" w:date="2024-03-21T14:22:00Z" w16du:dateUtc="2024-03-21T18:22:00Z">
        <w:r w:rsidR="008B4316">
          <w:rPr>
            <w:lang w:val="en-US"/>
          </w:rPr>
          <w:t xml:space="preserve">if </w:t>
        </w:r>
      </w:ins>
      <w:del w:id="52" w:author="Timothy James" w:date="2024-03-21T14:22:00Z" w16du:dateUtc="2024-03-21T18:22:00Z">
        <w:r w:rsidR="00A93118" w:rsidDel="008B4316">
          <w:rPr>
            <w:lang w:val="en-US"/>
          </w:rPr>
          <w:delText xml:space="preserve">with a condition to take </w:delText>
        </w:r>
      </w:del>
      <w:r w:rsidR="00A93118">
        <w:rPr>
          <w:lang w:val="en-US"/>
        </w:rPr>
        <w:t xml:space="preserve">measures </w:t>
      </w:r>
      <w:ins w:id="53" w:author="Timothy James" w:date="2024-03-21T14:22:00Z" w16du:dateUtc="2024-03-21T18:22:00Z">
        <w:r w:rsidR="008B4316">
          <w:rPr>
            <w:lang w:val="en-US"/>
          </w:rPr>
          <w:t xml:space="preserve">are taken to </w:t>
        </w:r>
      </w:ins>
      <w:r w:rsidR="00A93118">
        <w:rPr>
          <w:lang w:val="en-US"/>
        </w:rPr>
        <w:t>prevent</w:t>
      </w:r>
      <w:del w:id="54" w:author="Timothy James" w:date="2024-03-21T14:22:00Z" w16du:dateUtc="2024-03-21T18:22:00Z">
        <w:r w:rsidR="00A93118" w:rsidDel="008B4316">
          <w:rPr>
            <w:lang w:val="en-US"/>
          </w:rPr>
          <w:delText>ing</w:delText>
        </w:r>
      </w:del>
      <w:r w:rsidR="00A93118">
        <w:rPr>
          <w:lang w:val="en-US"/>
        </w:rPr>
        <w:t xml:space="preserve"> seal entanglement.</w:t>
      </w:r>
    </w:p>
    <w:p w14:paraId="7C657F92" w14:textId="47E8A931" w:rsidR="00691377" w:rsidRPr="00A93118" w:rsidRDefault="00691377" w:rsidP="00691377">
      <w:pPr>
        <w:spacing w:before="240"/>
        <w:rPr>
          <w:lang w:val="en-US"/>
        </w:rPr>
      </w:pPr>
      <w:r w:rsidRPr="00691377">
        <w:rPr>
          <w:i/>
          <w:iCs/>
          <w:lang w:val="en-US"/>
        </w:rPr>
        <w:t>Seabirds:</w:t>
      </w:r>
      <w:r w:rsidR="00A93118">
        <w:rPr>
          <w:i/>
          <w:iCs/>
          <w:lang w:val="en-US"/>
        </w:rPr>
        <w:t xml:space="preserve"> </w:t>
      </w:r>
      <w:r w:rsidR="00A93118">
        <w:rPr>
          <w:lang w:val="en-US"/>
        </w:rPr>
        <w:t>T</w:t>
      </w:r>
      <w:r w:rsidR="00A93118" w:rsidRPr="00A93118">
        <w:rPr>
          <w:lang w:val="en-US"/>
        </w:rPr>
        <w:t>h</w:t>
      </w:r>
      <w:ins w:id="55" w:author="Timothy James" w:date="2024-03-21T14:23:00Z" w16du:dateUtc="2024-03-21T18:23:00Z">
        <w:r w:rsidR="008B4316">
          <w:rPr>
            <w:lang w:val="en-US"/>
          </w:rPr>
          <w:t>is</w:t>
        </w:r>
      </w:ins>
      <w:del w:id="56" w:author="Timothy James" w:date="2024-03-21T14:23:00Z" w16du:dateUtc="2024-03-21T18:23:00Z">
        <w:r w:rsidR="00A93118" w:rsidRPr="00A93118" w:rsidDel="008B4316">
          <w:rPr>
            <w:lang w:val="en-US"/>
          </w:rPr>
          <w:delText>e</w:delText>
        </w:r>
      </w:del>
      <w:r w:rsidR="00A93118" w:rsidRPr="00A93118">
        <w:rPr>
          <w:lang w:val="en-US"/>
        </w:rPr>
        <w:t xml:space="preserve"> activity should keep away from the diving seabird breeding colonies</w:t>
      </w:r>
      <w:r w:rsidR="00A93118">
        <w:rPr>
          <w:lang w:val="en-US"/>
        </w:rPr>
        <w:t xml:space="preserve">. It is a source of </w:t>
      </w:r>
      <w:r w:rsidR="00A93118" w:rsidRPr="008B4316">
        <w:rPr>
          <w:i/>
          <w:iCs/>
          <w:lang w:val="en-US"/>
          <w:rPrChange w:id="57" w:author="Timothy James" w:date="2024-03-21T14:23:00Z" w16du:dateUtc="2024-03-21T18:23:00Z">
            <w:rPr>
              <w:lang w:val="en-US"/>
            </w:rPr>
          </w:rPrChange>
        </w:rPr>
        <w:t>significant</w:t>
      </w:r>
      <w:r w:rsidR="00A93118">
        <w:rPr>
          <w:lang w:val="en-US"/>
        </w:rPr>
        <w:t xml:space="preserve"> concern for the majority of seabird habitats during </w:t>
      </w:r>
      <w:r w:rsidR="006C7476">
        <w:rPr>
          <w:lang w:val="en-US"/>
        </w:rPr>
        <w:t>the seasons</w:t>
      </w:r>
      <w:r w:rsidR="00A93118">
        <w:rPr>
          <w:lang w:val="en-US"/>
        </w:rPr>
        <w:t xml:space="preserve"> these habitats are used. </w:t>
      </w:r>
    </w:p>
    <w:p w14:paraId="5CDBF04F" w14:textId="0FAC2928" w:rsidR="00691377" w:rsidRPr="006C7476" w:rsidRDefault="00691377" w:rsidP="00691377">
      <w:pPr>
        <w:spacing w:before="240"/>
        <w:rPr>
          <w:lang w:val="en-US"/>
        </w:rPr>
      </w:pPr>
      <w:r w:rsidRPr="00691377">
        <w:rPr>
          <w:i/>
          <w:iCs/>
          <w:lang w:val="en-US"/>
        </w:rPr>
        <w:t>Fish:</w:t>
      </w:r>
      <w:r w:rsidR="006C7476">
        <w:rPr>
          <w:i/>
          <w:iCs/>
          <w:lang w:val="en-US"/>
        </w:rPr>
        <w:t xml:space="preserve"> </w:t>
      </w:r>
      <w:r w:rsidR="006C7476">
        <w:rPr>
          <w:iCs/>
        </w:rPr>
        <w:t xml:space="preserve">Source of </w:t>
      </w:r>
      <w:r w:rsidR="006C7476" w:rsidRPr="008B4316">
        <w:rPr>
          <w:i/>
          <w:rPrChange w:id="58" w:author="Timothy James" w:date="2024-03-21T14:23:00Z" w16du:dateUtc="2024-03-21T18:23:00Z">
            <w:rPr>
              <w:iCs/>
            </w:rPr>
          </w:rPrChange>
        </w:rPr>
        <w:t>minor</w:t>
      </w:r>
      <w:r w:rsidR="006C7476">
        <w:rPr>
          <w:iCs/>
        </w:rPr>
        <w:t xml:space="preserve"> concern for most of the CFs.</w:t>
      </w:r>
    </w:p>
    <w:p w14:paraId="7C9EF2AB" w14:textId="1505D6B1" w:rsidR="00691377" w:rsidRPr="006C7476" w:rsidRDefault="00691377" w:rsidP="00691377">
      <w:pPr>
        <w:spacing w:before="240"/>
        <w:rPr>
          <w:lang w:val="en-US"/>
        </w:rPr>
      </w:pPr>
      <w:r w:rsidRPr="00691377">
        <w:rPr>
          <w:i/>
          <w:iCs/>
          <w:lang w:val="en-US"/>
        </w:rPr>
        <w:t>Benthos:</w:t>
      </w:r>
      <w:r w:rsidR="006C7476">
        <w:rPr>
          <w:i/>
          <w:iCs/>
          <w:lang w:val="en-US"/>
        </w:rPr>
        <w:t xml:space="preserve"> </w:t>
      </w:r>
      <w:r w:rsidR="006C7476">
        <w:rPr>
          <w:iCs/>
        </w:rPr>
        <w:t xml:space="preserve">Source of </w:t>
      </w:r>
      <w:r w:rsidR="006C7476" w:rsidRPr="008B4316">
        <w:rPr>
          <w:i/>
          <w:rPrChange w:id="59" w:author="Timothy James" w:date="2024-03-21T14:23:00Z" w16du:dateUtc="2024-03-21T18:23:00Z">
            <w:rPr>
              <w:iCs/>
            </w:rPr>
          </w:rPrChange>
        </w:rPr>
        <w:t>minor</w:t>
      </w:r>
      <w:r w:rsidR="006C7476">
        <w:rPr>
          <w:iCs/>
        </w:rPr>
        <w:t xml:space="preserve"> concern for most of the CFs.</w:t>
      </w:r>
    </w:p>
    <w:p w14:paraId="0432873F" w14:textId="77777777" w:rsidR="006C7476" w:rsidRPr="003D15AF" w:rsidRDefault="00691377" w:rsidP="006C7476">
      <w:pPr>
        <w:spacing w:before="240"/>
        <w:rPr>
          <w:iCs/>
        </w:rPr>
      </w:pPr>
      <w:r w:rsidRPr="00691377">
        <w:rPr>
          <w:i/>
          <w:iCs/>
          <w:lang w:val="en-US"/>
        </w:rPr>
        <w:t>Coastal features:</w:t>
      </w:r>
      <w:r w:rsidR="006C7476">
        <w:rPr>
          <w:i/>
          <w:iCs/>
          <w:lang w:val="en-US"/>
        </w:rPr>
        <w:t xml:space="preserve"> </w:t>
      </w:r>
      <w:r w:rsidR="006C7476" w:rsidRPr="008B4316">
        <w:rPr>
          <w:i/>
          <w:rPrChange w:id="60" w:author="Timothy James" w:date="2024-03-21T14:23:00Z" w16du:dateUtc="2024-03-21T18:23:00Z">
            <w:rPr>
              <w:iCs/>
            </w:rPr>
          </w:rPrChange>
        </w:rPr>
        <w:t>Not applicable</w:t>
      </w:r>
      <w:r w:rsidR="006C7476">
        <w:rPr>
          <w:iCs/>
        </w:rPr>
        <w:t xml:space="preserve"> for most of the coastal features.</w:t>
      </w:r>
    </w:p>
    <w:p w14:paraId="3CED8F2F" w14:textId="3161EC2A" w:rsidR="000438C0" w:rsidRPr="006D76CE" w:rsidRDefault="000438C0" w:rsidP="00BE0361">
      <w:pPr>
        <w:pStyle w:val="Heading4"/>
      </w:pPr>
      <w:r w:rsidRPr="006D76CE">
        <w:t>Assumptions:</w:t>
      </w:r>
    </w:p>
    <w:p w14:paraId="009AE508" w14:textId="6813372A" w:rsidR="000438C0" w:rsidRPr="006D76CE" w:rsidRDefault="00803FE4" w:rsidP="000438C0">
      <w:pPr>
        <w:spacing w:before="240"/>
      </w:pPr>
      <w:del w:id="61" w:author="Timothy James" w:date="2024-03-21T14:24:00Z" w16du:dateUtc="2024-03-21T18:24:00Z">
        <w:r w:rsidDel="008B4316">
          <w:delText>For the purposes of the assessment, w</w:delText>
        </w:r>
      </w:del>
      <w:ins w:id="62" w:author="Timothy James" w:date="2024-03-21T14:24:00Z" w16du:dateUtc="2024-03-21T18:24:00Z">
        <w:r w:rsidR="008B4316">
          <w:t>W</w:t>
        </w:r>
      </w:ins>
      <w:r w:rsidR="000438C0" w:rsidRPr="006D76CE">
        <w:t>e assumed that bottom gillnet fishing can take place in coastal areas not further than 150 km (</w:t>
      </w:r>
      <w:r>
        <w:t>5</w:t>
      </w:r>
      <w:r w:rsidR="000438C0" w:rsidRPr="006D76CE">
        <w:t xml:space="preserve"> planning units) offshore and at depths less than 50 m during the ice-free season only.</w:t>
      </w:r>
    </w:p>
    <w:p w14:paraId="00EB221F" w14:textId="77777777" w:rsidR="000438C0" w:rsidRPr="006D76CE" w:rsidRDefault="000438C0" w:rsidP="00BE0361">
      <w:pPr>
        <w:pStyle w:val="Heading4"/>
      </w:pPr>
      <w:r w:rsidRPr="006D76CE">
        <w:t>Data sources:</w:t>
      </w:r>
    </w:p>
    <w:p w14:paraId="5788C086" w14:textId="54AF9C9A" w:rsidR="000438C0" w:rsidRPr="006D76CE" w:rsidRDefault="00472482" w:rsidP="000438C0">
      <w:pPr>
        <w:spacing w:before="240"/>
      </w:pPr>
      <w:r w:rsidRPr="00803FE4">
        <w:t xml:space="preserve">We used the </w:t>
      </w:r>
      <w:r w:rsidR="000438C0" w:rsidRPr="00803FE4">
        <w:t xml:space="preserve">Global Fishing Watch (GFW) data </w:t>
      </w:r>
      <w:r w:rsidRPr="00803FE4">
        <w:t xml:space="preserve">field </w:t>
      </w:r>
      <w:r w:rsidRPr="006D76CE">
        <w:t>“</w:t>
      </w:r>
      <w:r w:rsidR="000438C0" w:rsidRPr="006D76CE">
        <w:t>set_gillnets</w:t>
      </w:r>
      <w:r w:rsidRPr="006D76CE">
        <w:t>”</w:t>
      </w:r>
      <w:r w:rsidR="000438C0" w:rsidRPr="006D76CE">
        <w:t xml:space="preserve"> for January 2020 – January 2023</w:t>
      </w:r>
      <w:r w:rsidR="006E6A29">
        <w:t xml:space="preserve"> (</w:t>
      </w:r>
      <w:r w:rsidR="006E6A29" w:rsidRPr="006E6A29">
        <w:t>Global Fishing Watch</w:t>
      </w:r>
      <w:r w:rsidR="006E6A29">
        <w:t xml:space="preserve">, </w:t>
      </w:r>
      <w:r w:rsidR="006E6A29" w:rsidRPr="006E6A29">
        <w:t>2022)</w:t>
      </w:r>
      <w:r w:rsidR="006E6A29" w:rsidRPr="006D76CE">
        <w:t>.</w:t>
      </w:r>
      <w:r w:rsidR="000438C0" w:rsidRPr="006D76CE">
        <w:t xml:space="preserve"> GFW does not distinguish between surface/pelagic and bottom gillnets. </w:t>
      </w:r>
      <w:r w:rsidR="00691377" w:rsidRPr="006D76CE">
        <w:t>However,</w:t>
      </w:r>
      <w:r w:rsidR="000438C0" w:rsidRPr="006D76CE">
        <w:t xml:space="preserve"> the assessment of impacts for FBG sets such limits as: depth no more </w:t>
      </w:r>
      <w:r w:rsidR="000438C0" w:rsidRPr="006D76CE">
        <w:lastRenderedPageBreak/>
        <w:t>than 50 m and a distance from the shoreline is no more than 5 planning units (150 km). Therefore, the potential conflict assessment should consider areas within these limits only.</w:t>
      </w:r>
    </w:p>
    <w:p w14:paraId="344EB68A" w14:textId="627A17DC" w:rsidR="000438C0" w:rsidRPr="006D76CE" w:rsidRDefault="000438C0" w:rsidP="000438C0">
      <w:pPr>
        <w:spacing w:before="240"/>
      </w:pPr>
      <w:r w:rsidRPr="006D76CE">
        <w:t xml:space="preserve">Datasets were downloaded for each of the three years (2020, 2021, 2022) and separately for each EEZ. After being merged geographically, mean fishing </w:t>
      </w:r>
      <w:r w:rsidR="00803FE4">
        <w:t xml:space="preserve">effort </w:t>
      </w:r>
      <w:r w:rsidRPr="006D76CE">
        <w:t>values were calculated for each 30 x 30 km Geranium planning unit.</w:t>
      </w:r>
    </w:p>
    <w:p w14:paraId="4ABD939D" w14:textId="0FF210B1" w:rsidR="000438C0" w:rsidRPr="006D76CE" w:rsidRDefault="000438C0" w:rsidP="000438C0">
      <w:pPr>
        <w:spacing w:before="240"/>
      </w:pPr>
      <w:r w:rsidRPr="006D76CE">
        <w:rPr>
          <w:i/>
          <w:iCs/>
        </w:rPr>
        <w:t>Dataset produced:</w:t>
      </w:r>
      <w:r w:rsidRPr="006D76CE">
        <w:t xml:space="preserve"> September 2023</w:t>
      </w:r>
      <w:r w:rsidR="00450A55" w:rsidRPr="006D76CE">
        <w:t>.</w:t>
      </w:r>
    </w:p>
    <w:p w14:paraId="7B538183" w14:textId="6FDF515D" w:rsidR="009B5C55" w:rsidRPr="006D76CE" w:rsidRDefault="000438C0" w:rsidP="009B5C55">
      <w:pPr>
        <w:pStyle w:val="Heading3"/>
        <w:rPr>
          <w:color w:val="auto"/>
        </w:rPr>
      </w:pPr>
      <w:r w:rsidRPr="006D76CE">
        <w:rPr>
          <w:color w:val="auto"/>
        </w:rPr>
        <w:t xml:space="preserve">FBT: </w:t>
      </w:r>
      <w:r w:rsidR="009B5C55" w:rsidRPr="006D76CE">
        <w:rPr>
          <w:color w:val="auto"/>
        </w:rPr>
        <w:t>Bottom Trawling</w:t>
      </w:r>
    </w:p>
    <w:p w14:paraId="4D9C7846" w14:textId="76528719" w:rsidR="009B5C55" w:rsidRPr="006D76CE" w:rsidRDefault="009B5C55" w:rsidP="009B5C55">
      <w:pPr>
        <w:spacing w:before="240"/>
      </w:pPr>
      <w:r w:rsidRPr="006D76CE">
        <w:t>Bottom trawling is considered among the most destructive types of fisheries and is associated with following impacts: direct physical destruction of the seafloor (trenches up to 40-60 cm depth) and associated benthic communities especially on solid substrates (corals, sponges</w:t>
      </w:r>
      <w:r w:rsidR="00625009" w:rsidRPr="006D76CE">
        <w:t>,</w:t>
      </w:r>
      <w:r w:rsidRPr="006D76CE">
        <w:t xml:space="preserve"> etc</w:t>
      </w:r>
      <w:r w:rsidR="00625009" w:rsidRPr="006D76CE">
        <w:t>.</w:t>
      </w:r>
      <w:r w:rsidRPr="006D76CE">
        <w:t xml:space="preserve">), and siltation. Bycatch can include rays and other benthic species as this method of fishing is non-selective. These specific impacts are complemented by </w:t>
      </w:r>
      <w:r w:rsidR="00625009" w:rsidRPr="006D76CE">
        <w:t xml:space="preserve">the </w:t>
      </w:r>
      <w:r w:rsidRPr="006D76CE">
        <w:t>general impacts of shipping such as underwater noise, chemical and plastic pollution</w:t>
      </w:r>
      <w:r w:rsidR="00625009" w:rsidRPr="006D76CE">
        <w:t>,</w:t>
      </w:r>
      <w:r w:rsidRPr="006D76CE">
        <w:t xml:space="preserve"> etc.</w:t>
      </w:r>
    </w:p>
    <w:p w14:paraId="06BEEEAC" w14:textId="5EC2A01E" w:rsidR="009B5C55" w:rsidRDefault="009B5C55" w:rsidP="009B5C55">
      <w:pPr>
        <w:spacing w:before="240"/>
      </w:pPr>
      <w:r w:rsidRPr="006D76CE">
        <w:rPr>
          <w:i/>
          <w:iCs/>
        </w:rPr>
        <w:t>Example:</w:t>
      </w:r>
      <w:r w:rsidRPr="006D76CE">
        <w:t xml:space="preserve"> </w:t>
      </w:r>
      <w:r w:rsidR="00625009" w:rsidRPr="006D76CE">
        <w:t>B</w:t>
      </w:r>
      <w:r w:rsidRPr="006D76CE">
        <w:t xml:space="preserve">ottom trawling is used year-round </w:t>
      </w:r>
      <w:r w:rsidR="00625009" w:rsidRPr="006D76CE">
        <w:t xml:space="preserve">in </w:t>
      </w:r>
      <w:r w:rsidRPr="006D76CE">
        <w:t xml:space="preserve">cod and haddock fishing in the Barents Sea. Areas </w:t>
      </w:r>
      <w:r w:rsidR="00625009" w:rsidRPr="006D76CE">
        <w:t xml:space="preserve">under </w:t>
      </w:r>
      <w:r w:rsidRPr="006D76CE">
        <w:t>the highest pressure are located along the northern Norwegian coast and southern slopes of Bear Island. Other species caught with this method in the Arctic include halibut and shrimp.</w:t>
      </w:r>
    </w:p>
    <w:p w14:paraId="521F8A2D" w14:textId="77777777" w:rsidR="003D15AF" w:rsidRDefault="003D15AF" w:rsidP="003D15AF">
      <w:pPr>
        <w:pStyle w:val="Heading4"/>
      </w:pPr>
      <w:r w:rsidRPr="003A773E">
        <w:rPr>
          <w:highlight w:val="yellow"/>
        </w:rPr>
        <w:t>Assessment findings:</w:t>
      </w:r>
    </w:p>
    <w:p w14:paraId="562AB13C" w14:textId="214D3084" w:rsidR="006C7476" w:rsidRPr="006C7476" w:rsidRDefault="006C7476" w:rsidP="006C7476">
      <w:r>
        <w:t xml:space="preserve">The assessment for bottom trawling largely follows </w:t>
      </w:r>
      <w:del w:id="63" w:author="Timothy James" w:date="2024-03-21T14:48:00Z" w16du:dateUtc="2024-03-21T18:48:00Z">
        <w:r w:rsidDel="002E4432">
          <w:delText xml:space="preserve">the </w:delText>
        </w:r>
      </w:del>
      <w:ins w:id="64" w:author="Timothy James" w:date="2024-03-21T14:48:00Z" w16du:dateUtc="2024-03-21T18:48:00Z">
        <w:r w:rsidR="002E4432">
          <w:t xml:space="preserve">that </w:t>
        </w:r>
      </w:ins>
      <w:del w:id="65" w:author="Timothy James" w:date="2024-03-21T14:48:00Z" w16du:dateUtc="2024-03-21T18:48:00Z">
        <w:r w:rsidDel="002E4432">
          <w:delText xml:space="preserve">one </w:delText>
        </w:r>
      </w:del>
      <w:r>
        <w:t>for bottom dredging with the same risks and recommendations for their minimisation.</w:t>
      </w:r>
    </w:p>
    <w:p w14:paraId="3A661FBC" w14:textId="45445524" w:rsidR="006C7476" w:rsidRDefault="006C7476" w:rsidP="006C7476">
      <w:pPr>
        <w:spacing w:before="240"/>
        <w:rPr>
          <w:iCs/>
        </w:rPr>
      </w:pPr>
      <w:r w:rsidRPr="006D76CE">
        <w:rPr>
          <w:i/>
        </w:rPr>
        <w:t>Marine mammals.</w:t>
      </w:r>
      <w:r>
        <w:rPr>
          <w:i/>
        </w:rPr>
        <w:t xml:space="preserve"> </w:t>
      </w:r>
      <w:r w:rsidRPr="002E4432">
        <w:rPr>
          <w:i/>
          <w:rPrChange w:id="66" w:author="Timothy James" w:date="2024-03-21T14:51:00Z" w16du:dateUtc="2024-03-21T18:51:00Z">
            <w:rPr>
              <w:iCs/>
            </w:rPr>
          </w:rPrChange>
        </w:rPr>
        <w:t>Significant</w:t>
      </w:r>
      <w:r>
        <w:rPr>
          <w:iCs/>
        </w:rPr>
        <w:t xml:space="preserve"> concern for benthic feeder</w:t>
      </w:r>
      <w:r w:rsidR="00CF05A0">
        <w:rPr>
          <w:iCs/>
        </w:rPr>
        <w:t>s</w:t>
      </w:r>
      <w:r>
        <w:rPr>
          <w:iCs/>
        </w:rPr>
        <w:t xml:space="preserve"> like walrus or bearded seal, or for compact, well-known</w:t>
      </w:r>
      <w:ins w:id="67" w:author="Timothy James" w:date="2024-03-21T14:51:00Z" w16du:dateUtc="2024-03-21T18:51:00Z">
        <w:r w:rsidR="002E4432">
          <w:rPr>
            <w:iCs/>
          </w:rPr>
          <w:t>,</w:t>
        </w:r>
      </w:ins>
      <w:r>
        <w:rPr>
          <w:iCs/>
        </w:rPr>
        <w:t xml:space="preserve"> and critically important habitats like whelping habitats for seals or core summer habitats beluga or narwhal. Source of </w:t>
      </w:r>
      <w:r w:rsidRPr="002E4432">
        <w:rPr>
          <w:i/>
          <w:rPrChange w:id="68" w:author="Timothy James" w:date="2024-03-21T14:51:00Z" w16du:dateUtc="2024-03-21T18:51:00Z">
            <w:rPr>
              <w:iCs/>
            </w:rPr>
          </w:rPrChange>
        </w:rPr>
        <w:t>minor</w:t>
      </w:r>
      <w:r>
        <w:rPr>
          <w:iCs/>
        </w:rPr>
        <w:t xml:space="preserve"> concern for most of the pelagic habitats during months</w:t>
      </w:r>
      <w:ins w:id="69" w:author="Timothy James" w:date="2024-03-21T14:52:00Z" w16du:dateUtc="2024-03-21T18:52:00Z">
        <w:r w:rsidR="002E4432">
          <w:rPr>
            <w:iCs/>
          </w:rPr>
          <w:t xml:space="preserve"> that</w:t>
        </w:r>
      </w:ins>
      <w:r>
        <w:rPr>
          <w:iCs/>
        </w:rPr>
        <w:t xml:space="preserve"> animals are not present</w:t>
      </w:r>
      <w:ins w:id="70" w:author="Timothy James" w:date="2024-03-21T14:52:00Z" w16du:dateUtc="2024-03-21T18:52:00Z">
        <w:r w:rsidR="002E4432">
          <w:rPr>
            <w:iCs/>
          </w:rPr>
          <w:t>,</w:t>
        </w:r>
      </w:ins>
      <w:r>
        <w:rPr>
          <w:iCs/>
        </w:rPr>
        <w:t xml:space="preserve"> </w:t>
      </w:r>
      <w:del w:id="71" w:author="Timothy James" w:date="2024-03-21T14:52:00Z" w16du:dateUtc="2024-03-21T18:52:00Z">
        <w:r w:rsidDel="002E4432">
          <w:rPr>
            <w:iCs/>
          </w:rPr>
          <w:delText xml:space="preserve">and </w:delText>
        </w:r>
      </w:del>
      <w:ins w:id="72" w:author="Timothy James" w:date="2024-03-21T14:52:00Z" w16du:dateUtc="2024-03-21T18:52:00Z">
        <w:r w:rsidR="002E4432">
          <w:rPr>
            <w:iCs/>
          </w:rPr>
          <w:t xml:space="preserve">but a </w:t>
        </w:r>
      </w:ins>
      <w:r>
        <w:rPr>
          <w:iCs/>
        </w:rPr>
        <w:t xml:space="preserve">source of </w:t>
      </w:r>
      <w:r w:rsidRPr="002E4432">
        <w:rPr>
          <w:i/>
          <w:rPrChange w:id="73" w:author="Timothy James" w:date="2024-03-21T14:52:00Z" w16du:dateUtc="2024-03-21T18:52:00Z">
            <w:rPr>
              <w:iCs/>
            </w:rPr>
          </w:rPrChange>
        </w:rPr>
        <w:t>notable</w:t>
      </w:r>
      <w:r>
        <w:rPr>
          <w:iCs/>
        </w:rPr>
        <w:t xml:space="preserve"> concern during </w:t>
      </w:r>
      <w:ins w:id="74" w:author="Timothy James" w:date="2024-03-21T14:53:00Z" w16du:dateUtc="2024-03-21T18:53:00Z">
        <w:r w:rsidR="002E4432">
          <w:rPr>
            <w:iCs/>
          </w:rPr>
          <w:t xml:space="preserve">the </w:t>
        </w:r>
      </w:ins>
      <w:r>
        <w:rPr>
          <w:iCs/>
        </w:rPr>
        <w:t xml:space="preserve">season </w:t>
      </w:r>
      <w:del w:id="75" w:author="Timothy James" w:date="2024-03-21T14:53:00Z" w16du:dateUtc="2024-03-21T18:53:00Z">
        <w:r w:rsidDel="002E4432">
          <w:rPr>
            <w:iCs/>
          </w:rPr>
          <w:delText xml:space="preserve">when </w:delText>
        </w:r>
      </w:del>
      <w:r>
        <w:rPr>
          <w:iCs/>
        </w:rPr>
        <w:t xml:space="preserve">they are in the area. </w:t>
      </w:r>
      <w:r w:rsidRPr="00864342">
        <w:rPr>
          <w:iCs/>
        </w:rPr>
        <w:t>Related risks require mitigation: observers are needed on board to prevent animal entanglement and disturbance</w:t>
      </w:r>
      <w:r>
        <w:rPr>
          <w:iCs/>
        </w:rPr>
        <w:t>.</w:t>
      </w:r>
    </w:p>
    <w:p w14:paraId="7ADC4E3A" w14:textId="77777777" w:rsidR="006C7476" w:rsidRDefault="006C7476" w:rsidP="006C7476">
      <w:pPr>
        <w:spacing w:before="240"/>
        <w:rPr>
          <w:iCs/>
        </w:rPr>
      </w:pPr>
      <w:r w:rsidRPr="006D76CE">
        <w:rPr>
          <w:i/>
        </w:rPr>
        <w:t>Seabirds.</w:t>
      </w:r>
      <w:r>
        <w:rPr>
          <w:i/>
        </w:rPr>
        <w:t xml:space="preserve"> </w:t>
      </w:r>
      <w:r>
        <w:rPr>
          <w:iCs/>
        </w:rPr>
        <w:t xml:space="preserve">Similar to marine mammals, dredging is a source of </w:t>
      </w:r>
      <w:r w:rsidRPr="002E4432">
        <w:rPr>
          <w:i/>
          <w:rPrChange w:id="76" w:author="Timothy James" w:date="2024-03-21T14:53:00Z" w16du:dateUtc="2024-03-21T18:53:00Z">
            <w:rPr>
              <w:iCs/>
            </w:rPr>
          </w:rPrChange>
        </w:rPr>
        <w:t>significant</w:t>
      </w:r>
      <w:r>
        <w:rPr>
          <w:iCs/>
        </w:rPr>
        <w:t xml:space="preserve"> concern for benthic feeders, e.g. all the eiders and ducks. </w:t>
      </w:r>
    </w:p>
    <w:p w14:paraId="70B20C97" w14:textId="77777777" w:rsidR="006C7476" w:rsidRDefault="006C7476" w:rsidP="006C7476">
      <w:pPr>
        <w:spacing w:before="240"/>
        <w:rPr>
          <w:iCs/>
        </w:rPr>
      </w:pPr>
      <w:r w:rsidRPr="006D76CE">
        <w:rPr>
          <w:i/>
        </w:rPr>
        <w:t>Fish.</w:t>
      </w:r>
      <w:r>
        <w:rPr>
          <w:i/>
        </w:rPr>
        <w:t xml:space="preserve"> </w:t>
      </w:r>
      <w:r>
        <w:rPr>
          <w:iCs/>
        </w:rPr>
        <w:t xml:space="preserve">Source of </w:t>
      </w:r>
      <w:r w:rsidRPr="00A41B60">
        <w:rPr>
          <w:i/>
          <w:rPrChange w:id="77" w:author="Timothy James" w:date="2024-03-21T17:06:00Z" w16du:dateUtc="2024-03-21T21:06:00Z">
            <w:rPr>
              <w:iCs/>
            </w:rPr>
          </w:rPrChange>
        </w:rPr>
        <w:t>minor</w:t>
      </w:r>
      <w:r>
        <w:rPr>
          <w:iCs/>
        </w:rPr>
        <w:t xml:space="preserve"> concern for most of the CFs </w:t>
      </w:r>
      <w:commentRangeStart w:id="78"/>
      <w:r>
        <w:rPr>
          <w:iCs/>
        </w:rPr>
        <w:t>except for Siberian sturgeon, least cisco, Inconnu.</w:t>
      </w:r>
      <w:commentRangeEnd w:id="78"/>
      <w:r w:rsidR="002E4432">
        <w:rPr>
          <w:rStyle w:val="CommentReference"/>
        </w:rPr>
        <w:commentReference w:id="78"/>
      </w:r>
    </w:p>
    <w:p w14:paraId="7999F111" w14:textId="77777777" w:rsidR="006C7476" w:rsidRDefault="006C7476" w:rsidP="006C7476">
      <w:pPr>
        <w:spacing w:before="240"/>
        <w:rPr>
          <w:iCs/>
        </w:rPr>
      </w:pPr>
      <w:r w:rsidRPr="006D76CE">
        <w:rPr>
          <w:i/>
        </w:rPr>
        <w:t>Benthos.</w:t>
      </w:r>
      <w:r>
        <w:rPr>
          <w:i/>
        </w:rPr>
        <w:t xml:space="preserve"> </w:t>
      </w:r>
      <w:r w:rsidRPr="003D15AF">
        <w:rPr>
          <w:iCs/>
        </w:rPr>
        <w:t xml:space="preserve">Source of </w:t>
      </w:r>
      <w:r w:rsidRPr="00A41B60">
        <w:rPr>
          <w:i/>
          <w:rPrChange w:id="79" w:author="Timothy James" w:date="2024-03-21T17:06:00Z" w16du:dateUtc="2024-03-21T21:06:00Z">
            <w:rPr>
              <w:iCs/>
            </w:rPr>
          </w:rPrChange>
        </w:rPr>
        <w:t>significant</w:t>
      </w:r>
      <w:r w:rsidRPr="003D15AF">
        <w:rPr>
          <w:iCs/>
        </w:rPr>
        <w:t xml:space="preserve"> concern for all distinctive benthic features.</w:t>
      </w:r>
      <w:r>
        <w:rPr>
          <w:i/>
        </w:rPr>
        <w:t xml:space="preserve"> </w:t>
      </w:r>
    </w:p>
    <w:p w14:paraId="21C20EE4" w14:textId="77777777" w:rsidR="006C7476" w:rsidRPr="003D15AF" w:rsidRDefault="006C7476" w:rsidP="006C7476">
      <w:pPr>
        <w:spacing w:before="240"/>
        <w:rPr>
          <w:iCs/>
        </w:rPr>
      </w:pPr>
      <w:r w:rsidRPr="006D76CE">
        <w:rPr>
          <w:i/>
        </w:rPr>
        <w:t>Coastal features.</w:t>
      </w:r>
      <w:r>
        <w:rPr>
          <w:i/>
        </w:rPr>
        <w:t xml:space="preserve"> </w:t>
      </w:r>
      <w:r w:rsidRPr="00A41B60">
        <w:rPr>
          <w:i/>
          <w:rPrChange w:id="80" w:author="Timothy James" w:date="2024-03-21T17:06:00Z" w16du:dateUtc="2024-03-21T21:06:00Z">
            <w:rPr>
              <w:iCs/>
            </w:rPr>
          </w:rPrChange>
        </w:rPr>
        <w:t>Not applicable</w:t>
      </w:r>
      <w:r>
        <w:rPr>
          <w:iCs/>
        </w:rPr>
        <w:t xml:space="preserve"> for most of the coastal features.</w:t>
      </w:r>
    </w:p>
    <w:p w14:paraId="65D6FCC5" w14:textId="7321C0C2" w:rsidR="009B5C55" w:rsidRPr="006D76CE" w:rsidRDefault="009B5C55" w:rsidP="00DC525D">
      <w:pPr>
        <w:pStyle w:val="Heading4"/>
      </w:pPr>
      <w:r w:rsidRPr="006D76CE">
        <w:t>Assumptions</w:t>
      </w:r>
      <w:r w:rsidR="00625009" w:rsidRPr="006D76CE">
        <w:t>:</w:t>
      </w:r>
      <w:r w:rsidRPr="006D76CE">
        <w:t xml:space="preserve"> </w:t>
      </w:r>
    </w:p>
    <w:p w14:paraId="03AC0BEE" w14:textId="0B850AA5" w:rsidR="009B5C55" w:rsidRPr="006D76CE" w:rsidRDefault="009B5C55" w:rsidP="009B5C55">
      <w:pPr>
        <w:spacing w:before="240"/>
      </w:pPr>
      <w:r w:rsidRPr="006D76CE">
        <w:t xml:space="preserve">We assumed that there are no limitations regarding distance to the </w:t>
      </w:r>
      <w:r w:rsidR="0098040B">
        <w:t xml:space="preserve">shoreline </w:t>
      </w:r>
      <w:r w:rsidRPr="006D76CE">
        <w:t xml:space="preserve">and that </w:t>
      </w:r>
      <w:r w:rsidR="00625009" w:rsidRPr="006D76CE">
        <w:t xml:space="preserve">bottom trawling </w:t>
      </w:r>
      <w:r w:rsidRPr="006D76CE">
        <w:t>can take place at depths less than 500 m</w:t>
      </w:r>
      <w:r w:rsidR="00625009" w:rsidRPr="006D76CE">
        <w:t xml:space="preserve"> and </w:t>
      </w:r>
      <w:r w:rsidRPr="006D76CE">
        <w:t xml:space="preserve">only during </w:t>
      </w:r>
      <w:r w:rsidR="00625009" w:rsidRPr="006D76CE">
        <w:t xml:space="preserve">the </w:t>
      </w:r>
      <w:r w:rsidRPr="006D76CE">
        <w:t>ice-free season.</w:t>
      </w:r>
    </w:p>
    <w:p w14:paraId="09A38D23" w14:textId="77777777" w:rsidR="00625009" w:rsidRPr="006D76CE" w:rsidRDefault="00625009" w:rsidP="00BE0361">
      <w:pPr>
        <w:pStyle w:val="Heading4"/>
      </w:pPr>
      <w:r w:rsidRPr="006D76CE">
        <w:t>Data sources:</w:t>
      </w:r>
    </w:p>
    <w:p w14:paraId="6916549E" w14:textId="2CFBDA63" w:rsidR="009B5C55" w:rsidRPr="006D76CE" w:rsidRDefault="009B5C55" w:rsidP="009F52F3">
      <w:pPr>
        <w:spacing w:before="240"/>
      </w:pPr>
      <w:r w:rsidRPr="006D76CE">
        <w:lastRenderedPageBreak/>
        <w:t>We used</w:t>
      </w:r>
      <w:r w:rsidR="00A56A74" w:rsidRPr="006D76CE">
        <w:t xml:space="preserve"> the</w:t>
      </w:r>
      <w:r w:rsidRPr="006D76CE">
        <w:t xml:space="preserve"> Global Fishing Watch (GFW) data </w:t>
      </w:r>
      <w:r w:rsidR="00A56A74" w:rsidRPr="006D76CE">
        <w:t>field “</w:t>
      </w:r>
      <w:r w:rsidRPr="006D76CE">
        <w:t>trawlers</w:t>
      </w:r>
      <w:r w:rsidR="00A56A74" w:rsidRPr="006D76CE">
        <w:t>”</w:t>
      </w:r>
      <w:r w:rsidRPr="006D76CE">
        <w:t xml:space="preserve"> for January 2020 – January 2023</w:t>
      </w:r>
      <w:r w:rsidR="006E6A29">
        <w:t xml:space="preserve"> (</w:t>
      </w:r>
      <w:r w:rsidR="006E6A29" w:rsidRPr="006E6A29">
        <w:t>Global Fishing Watch</w:t>
      </w:r>
      <w:r w:rsidR="006E6A29">
        <w:t xml:space="preserve">, </w:t>
      </w:r>
      <w:r w:rsidR="006E6A29" w:rsidRPr="006E6A29">
        <w:t>2022)</w:t>
      </w:r>
      <w:r w:rsidR="006E6A29" w:rsidRPr="006D76CE">
        <w:t>.</w:t>
      </w:r>
      <w:r w:rsidR="009F52F3" w:rsidRPr="006D76CE">
        <w:t xml:space="preserve"> </w:t>
      </w:r>
      <w:r w:rsidRPr="006D76CE">
        <w:t>GFW does</w:t>
      </w:r>
      <w:r w:rsidR="00372701" w:rsidRPr="006D76CE">
        <w:t xml:space="preserve"> </w:t>
      </w:r>
      <w:r w:rsidRPr="006D76CE">
        <w:t>n</w:t>
      </w:r>
      <w:r w:rsidR="00372701" w:rsidRPr="006D76CE">
        <w:t>o</w:t>
      </w:r>
      <w:r w:rsidRPr="006D76CE">
        <w:t xml:space="preserve">t distinguish between bottom and pelagic trawling. </w:t>
      </w:r>
      <w:r w:rsidR="00803FE4">
        <w:t>Conservatively</w:t>
      </w:r>
      <w:r w:rsidR="00372701" w:rsidRPr="006D76CE">
        <w:t>,</w:t>
      </w:r>
      <w:r w:rsidRPr="006D76CE">
        <w:t xml:space="preserve"> we considered the trawling hours distribution map as representing both bottom and pelagic trawling</w:t>
      </w:r>
      <w:r w:rsidR="00372701" w:rsidRPr="006D76CE">
        <w:t>,</w:t>
      </w:r>
      <w:r w:rsidRPr="006D76CE">
        <w:t xml:space="preserve"> not</w:t>
      </w:r>
      <w:r w:rsidR="00372701" w:rsidRPr="006D76CE">
        <w:t>ing</w:t>
      </w:r>
      <w:r w:rsidRPr="006D76CE">
        <w:t xml:space="preserve"> that further </w:t>
      </w:r>
      <w:r w:rsidR="00803FE4">
        <w:t>research or other data sources are</w:t>
      </w:r>
      <w:r w:rsidR="00372701" w:rsidRPr="006D76CE">
        <w:t xml:space="preserve"> required </w:t>
      </w:r>
      <w:r w:rsidRPr="006D76CE">
        <w:t xml:space="preserve">to distinguish </w:t>
      </w:r>
      <w:r w:rsidR="00372701" w:rsidRPr="006D76CE">
        <w:t xml:space="preserve">between </w:t>
      </w:r>
      <w:r w:rsidRPr="006D76CE">
        <w:t>these two gear types.</w:t>
      </w:r>
    </w:p>
    <w:p w14:paraId="18B91B93" w14:textId="25C42BF5" w:rsidR="009B5C55" w:rsidRPr="006D76CE" w:rsidRDefault="009B5C55" w:rsidP="009F52F3">
      <w:pPr>
        <w:spacing w:before="240"/>
      </w:pPr>
      <w:r w:rsidRPr="006D76CE">
        <w:t xml:space="preserve">Datasets were downloaded for each of the three years (2020, 2021, 2022) and </w:t>
      </w:r>
      <w:r w:rsidR="00372701" w:rsidRPr="006D76CE">
        <w:t xml:space="preserve">separately for </w:t>
      </w:r>
      <w:r w:rsidRPr="006D76CE">
        <w:t>each EEZ</w:t>
      </w:r>
      <w:r w:rsidR="00372701" w:rsidRPr="006D76CE">
        <w:t>.</w:t>
      </w:r>
      <w:r w:rsidRPr="006D76CE">
        <w:t xml:space="preserve"> </w:t>
      </w:r>
      <w:r w:rsidR="00372701" w:rsidRPr="006D76CE">
        <w:t>Af</w:t>
      </w:r>
      <w:r w:rsidR="009F23A2" w:rsidRPr="006D76CE">
        <w:t>t</w:t>
      </w:r>
      <w:r w:rsidR="00372701" w:rsidRPr="006D76CE">
        <w:t xml:space="preserve">er being </w:t>
      </w:r>
      <w:r w:rsidRPr="006D76CE">
        <w:t xml:space="preserve">merged geographically, </w:t>
      </w:r>
      <w:r w:rsidR="00803FE4">
        <w:t xml:space="preserve">mean fishing effort values </w:t>
      </w:r>
      <w:r w:rsidR="00372701" w:rsidRPr="006D76CE">
        <w:t xml:space="preserve">were </w:t>
      </w:r>
      <w:r w:rsidRPr="006D76CE">
        <w:t xml:space="preserve">calculated for </w:t>
      </w:r>
      <w:r w:rsidR="00C46190" w:rsidRPr="006D76CE">
        <w:t>each</w:t>
      </w:r>
      <w:r w:rsidR="00372701" w:rsidRPr="006D76CE">
        <w:t xml:space="preserve"> </w:t>
      </w:r>
      <w:r w:rsidRPr="006D76CE">
        <w:t xml:space="preserve">30 x 30 km Geranium </w:t>
      </w:r>
      <w:r w:rsidR="008024C4" w:rsidRPr="006D76CE">
        <w:t>p</w:t>
      </w:r>
      <w:r w:rsidRPr="006D76CE">
        <w:t xml:space="preserve">lanning </w:t>
      </w:r>
      <w:r w:rsidR="00372701" w:rsidRPr="006D76CE">
        <w:t>u</w:t>
      </w:r>
      <w:r w:rsidRPr="006D76CE">
        <w:t>n</w:t>
      </w:r>
      <w:r w:rsidR="00745080" w:rsidRPr="006D76CE">
        <w:t>it</w:t>
      </w:r>
      <w:r w:rsidRPr="006D76CE">
        <w:t>.</w:t>
      </w:r>
    </w:p>
    <w:p w14:paraId="0C435984" w14:textId="1B35FC0E" w:rsidR="00406226" w:rsidRPr="006D76CE" w:rsidRDefault="009B5C55" w:rsidP="009B5C55">
      <w:pPr>
        <w:spacing w:before="240"/>
      </w:pPr>
      <w:r w:rsidRPr="006D76CE">
        <w:rPr>
          <w:i/>
          <w:iCs/>
        </w:rPr>
        <w:t>Dataset produced:</w:t>
      </w:r>
      <w:r w:rsidRPr="006D76CE">
        <w:t xml:space="preserve"> September 2023</w:t>
      </w:r>
      <w:r w:rsidR="00450A55" w:rsidRPr="006D76CE">
        <w:t>.</w:t>
      </w:r>
    </w:p>
    <w:p w14:paraId="121938F8" w14:textId="1E4C7013" w:rsidR="000438C0" w:rsidRPr="006D76CE" w:rsidRDefault="000438C0" w:rsidP="000438C0">
      <w:pPr>
        <w:pStyle w:val="Heading3"/>
        <w:rPr>
          <w:color w:val="auto"/>
        </w:rPr>
      </w:pPr>
      <w:bookmarkStart w:id="81" w:name="_9pguwmb4fd4v" w:colFirst="0" w:colLast="0"/>
      <w:bookmarkEnd w:id="81"/>
      <w:r w:rsidRPr="006D76CE">
        <w:rPr>
          <w:color w:val="auto"/>
        </w:rPr>
        <w:t xml:space="preserve">FCT: Pot and </w:t>
      </w:r>
      <w:r w:rsidR="00296CCB">
        <w:rPr>
          <w:color w:val="auto"/>
        </w:rPr>
        <w:t>T</w:t>
      </w:r>
      <w:r w:rsidRPr="006D76CE">
        <w:rPr>
          <w:color w:val="auto"/>
        </w:rPr>
        <w:t xml:space="preserve">rap </w:t>
      </w:r>
      <w:r w:rsidR="00296CCB">
        <w:rPr>
          <w:color w:val="auto"/>
        </w:rPr>
        <w:t>F</w:t>
      </w:r>
      <w:r w:rsidRPr="006D76CE">
        <w:rPr>
          <w:color w:val="auto"/>
        </w:rPr>
        <w:t xml:space="preserve">ishing </w:t>
      </w:r>
    </w:p>
    <w:p w14:paraId="3318F9F5" w14:textId="04D5F301" w:rsidR="00803FE4" w:rsidRPr="006D76CE" w:rsidRDefault="00803FE4" w:rsidP="00803FE4">
      <w:pPr>
        <w:spacing w:before="240"/>
      </w:pPr>
      <w:commentRangeStart w:id="82"/>
      <w:r>
        <w:t>T</w:t>
      </w:r>
      <w:r w:rsidRPr="006D76CE">
        <w:t xml:space="preserve">raps </w:t>
      </w:r>
      <w:commentRangeEnd w:id="82"/>
      <w:r w:rsidR="002E4432">
        <w:rPr>
          <w:rStyle w:val="CommentReference"/>
        </w:rPr>
        <w:commentReference w:id="82"/>
      </w:r>
      <w:r w:rsidRPr="006D76CE">
        <w:t>can be used in the winter (ice) season and at depths of 150-1000 m. If regulated</w:t>
      </w:r>
      <w:ins w:id="83" w:author="Timothy James" w:date="2024-03-21T14:57:00Z" w16du:dateUtc="2024-03-21T18:57:00Z">
        <w:r w:rsidR="002E4432">
          <w:t>,</w:t>
        </w:r>
      </w:ins>
      <w:r w:rsidRPr="006D76CE">
        <w:t xml:space="preserve"> they have little negative impact apart from </w:t>
      </w:r>
      <w:del w:id="84" w:author="Timothy James" w:date="2024-03-21T14:55:00Z" w16du:dateUtc="2024-03-21T18:55:00Z">
        <w:r w:rsidRPr="006D76CE" w:rsidDel="002E4432">
          <w:delText xml:space="preserve">marine mammals where </w:delText>
        </w:r>
      </w:del>
      <w:ins w:id="85" w:author="Timothy James" w:date="2024-03-21T14:55:00Z" w16du:dateUtc="2024-03-21T18:55:00Z">
        <w:r w:rsidR="002E4432">
          <w:t xml:space="preserve">when </w:t>
        </w:r>
      </w:ins>
      <w:r w:rsidRPr="006D76CE">
        <w:t xml:space="preserve">fish-eating marine mammals </w:t>
      </w:r>
      <w:del w:id="86" w:author="Timothy James" w:date="2024-03-21T14:57:00Z" w16du:dateUtc="2024-03-21T18:57:00Z">
        <w:r w:rsidRPr="006D76CE" w:rsidDel="002E4432">
          <w:delText xml:space="preserve">can </w:delText>
        </w:r>
      </w:del>
      <w:r w:rsidRPr="006D76CE">
        <w:t>get caught by the traps, especially when traps are lost or abandoned (so</w:t>
      </w:r>
      <w:ins w:id="87" w:author="Timothy James" w:date="2024-03-21T14:55:00Z" w16du:dateUtc="2024-03-21T18:55:00Z">
        <w:r w:rsidR="002E4432">
          <w:t>-</w:t>
        </w:r>
      </w:ins>
      <w:del w:id="88" w:author="Timothy James" w:date="2024-03-21T14:55:00Z" w16du:dateUtc="2024-03-21T18:55:00Z">
        <w:r w:rsidRPr="006D76CE" w:rsidDel="002E4432">
          <w:delText xml:space="preserve"> </w:delText>
        </w:r>
      </w:del>
      <w:r w:rsidRPr="006D76CE">
        <w:t>called ghost fishing)</w:t>
      </w:r>
      <w:ins w:id="89" w:author="Timothy James" w:date="2024-03-21T14:58:00Z" w16du:dateUtc="2024-03-21T18:58:00Z">
        <w:r w:rsidR="002E4432">
          <w:t>,</w:t>
        </w:r>
      </w:ins>
      <w:r w:rsidRPr="006D76CE">
        <w:t xml:space="preserve"> and there is also evidence of bowhead whale entanglements in the trap lines.</w:t>
      </w:r>
    </w:p>
    <w:p w14:paraId="6CAB2A07" w14:textId="5A1E2BAE" w:rsidR="000438C0" w:rsidRPr="006D76CE" w:rsidRDefault="00803FE4" w:rsidP="000438C0">
      <w:pPr>
        <w:spacing w:before="240"/>
      </w:pPr>
      <w:r w:rsidRPr="00803FE4">
        <w:rPr>
          <w:i/>
          <w:iCs/>
        </w:rPr>
        <w:t>Examples:</w:t>
      </w:r>
      <w:r>
        <w:t xml:space="preserve"> </w:t>
      </w:r>
      <w:r w:rsidR="000438C0" w:rsidRPr="006D76CE">
        <w:t xml:space="preserve">Crab traps are used in the Arctic for fishing for shrimp, </w:t>
      </w:r>
      <w:r w:rsidR="003A773E" w:rsidRPr="006D76CE">
        <w:t>king</w:t>
      </w:r>
      <w:del w:id="90" w:author="Timothy James" w:date="2024-03-21T14:58:00Z" w16du:dateUtc="2024-03-21T18:58:00Z">
        <w:r w:rsidR="003A773E" w:rsidRPr="006D76CE" w:rsidDel="009E155B">
          <w:delText>,</w:delText>
        </w:r>
      </w:del>
      <w:r w:rsidR="000438C0" w:rsidRPr="006D76CE">
        <w:t xml:space="preserve"> and snow crab, and buccinum mostly in the Bering and the Barents Seas. Traps are also used to fish for cod sablefish in the Alaska</w:t>
      </w:r>
      <w:ins w:id="91" w:author="Timothy James" w:date="2024-03-21T14:58:00Z" w16du:dateUtc="2024-03-21T18:58:00Z">
        <w:r w:rsidR="009E155B">
          <w:t>n</w:t>
        </w:r>
      </w:ins>
      <w:r w:rsidR="000438C0" w:rsidRPr="006D76CE">
        <w:t xml:space="preserve"> waters.</w:t>
      </w:r>
    </w:p>
    <w:p w14:paraId="7D7847A0" w14:textId="0592D61D" w:rsidR="000438C0" w:rsidRDefault="00BE0361" w:rsidP="00BE0361">
      <w:pPr>
        <w:pStyle w:val="Heading4"/>
      </w:pPr>
      <w:r w:rsidRPr="003A773E">
        <w:rPr>
          <w:highlight w:val="yellow"/>
        </w:rPr>
        <w:t xml:space="preserve">Assessment </w:t>
      </w:r>
      <w:r w:rsidR="00803FE4" w:rsidRPr="003A773E">
        <w:rPr>
          <w:highlight w:val="yellow"/>
        </w:rPr>
        <w:t>findings</w:t>
      </w:r>
      <w:r w:rsidR="000438C0" w:rsidRPr="003A773E">
        <w:rPr>
          <w:highlight w:val="yellow"/>
        </w:rPr>
        <w:t>:</w:t>
      </w:r>
    </w:p>
    <w:p w14:paraId="7A97380F" w14:textId="514B56B9" w:rsidR="00D82CB3" w:rsidRDefault="00D82CB3" w:rsidP="00D82CB3">
      <w:r w:rsidRPr="009E155B">
        <w:rPr>
          <w:i/>
          <w:iCs/>
          <w:rPrChange w:id="92" w:author="Timothy James" w:date="2024-03-21T14:58:00Z" w16du:dateUtc="2024-03-21T18:58:00Z">
            <w:rPr/>
          </w:rPrChange>
        </w:rPr>
        <w:t>Marine mammals</w:t>
      </w:r>
      <w:r>
        <w:t xml:space="preserve">: </w:t>
      </w:r>
      <w:r w:rsidRPr="00406226">
        <w:rPr>
          <w:i/>
          <w:iCs/>
        </w:rPr>
        <w:t>Significant</w:t>
      </w:r>
      <w:r>
        <w:t xml:space="preserve"> concern for benthic feeders</w:t>
      </w:r>
      <w:del w:id="93" w:author="Timothy James" w:date="2024-03-21T14:58:00Z" w16du:dateUtc="2024-03-21T18:58:00Z">
        <w:r w:rsidDel="009E155B">
          <w:delText>,</w:delText>
        </w:r>
      </w:del>
      <w:r>
        <w:t xml:space="preserve"> </w:t>
      </w:r>
      <w:r w:rsidR="00406226">
        <w:t>in the key areas of bowhead whales</w:t>
      </w:r>
      <w:ins w:id="94" w:author="Timothy James" w:date="2024-03-21T14:58:00Z" w16du:dateUtc="2024-03-21T18:58:00Z">
        <w:r w:rsidR="009E155B">
          <w:t>.</w:t>
        </w:r>
      </w:ins>
      <w:del w:id="95" w:author="Timothy James" w:date="2024-03-21T14:58:00Z" w16du:dateUtc="2024-03-21T18:58:00Z">
        <w:r w:rsidR="00406226" w:rsidDel="009E155B">
          <w:delText>,</w:delText>
        </w:r>
      </w:del>
      <w:r w:rsidR="00406226">
        <w:t xml:space="preserve"> </w:t>
      </w:r>
      <w:del w:id="96" w:author="Timothy James" w:date="2024-03-21T14:59:00Z" w16du:dateUtc="2024-03-21T18:59:00Z">
        <w:r w:rsidR="00406226" w:rsidRPr="00406226" w:rsidDel="009E155B">
          <w:rPr>
            <w:i/>
            <w:iCs/>
          </w:rPr>
          <w:delText>m</w:delText>
        </w:r>
      </w:del>
      <w:ins w:id="97" w:author="Timothy James" w:date="2024-03-21T14:58:00Z" w16du:dateUtc="2024-03-21T18:58:00Z">
        <w:r w:rsidR="009E155B">
          <w:rPr>
            <w:i/>
            <w:iCs/>
          </w:rPr>
          <w:t>M</w:t>
        </w:r>
      </w:ins>
      <w:r w:rsidR="00406226" w:rsidRPr="00406226">
        <w:rPr>
          <w:i/>
          <w:iCs/>
        </w:rPr>
        <w:t>inor</w:t>
      </w:r>
      <w:r w:rsidR="00406226">
        <w:t xml:space="preserve"> or </w:t>
      </w:r>
      <w:r w:rsidRPr="00406226">
        <w:rPr>
          <w:i/>
          <w:iCs/>
        </w:rPr>
        <w:t>notable</w:t>
      </w:r>
      <w:r>
        <w:t xml:space="preserve"> concern for most other seal </w:t>
      </w:r>
      <w:r w:rsidR="00406226">
        <w:t xml:space="preserve">and cetacean </w:t>
      </w:r>
      <w:r>
        <w:t>species</w:t>
      </w:r>
      <w:ins w:id="98" w:author="Timothy James" w:date="2024-03-21T14:59:00Z" w16du:dateUtc="2024-03-21T18:59:00Z">
        <w:r w:rsidR="009E155B">
          <w:t>,</w:t>
        </w:r>
      </w:ins>
      <w:r>
        <w:t xml:space="preserve"> </w:t>
      </w:r>
      <w:del w:id="99" w:author="Timothy James" w:date="2024-03-21T14:59:00Z" w16du:dateUtc="2024-03-21T18:59:00Z">
        <w:r w:rsidDel="009E155B">
          <w:delText>–</w:delText>
        </w:r>
      </w:del>
      <w:ins w:id="100" w:author="Timothy James" w:date="2024-03-21T14:59:00Z" w16du:dateUtc="2024-03-21T18:59:00Z">
        <w:r w:rsidR="009E155B">
          <w:t>but</w:t>
        </w:r>
      </w:ins>
      <w:r>
        <w:t xml:space="preserve"> ships should keep away from areas where animals concentrate. </w:t>
      </w:r>
    </w:p>
    <w:p w14:paraId="0CC7A95C" w14:textId="45978C9D" w:rsidR="00406226" w:rsidRPr="00406226" w:rsidRDefault="00406226" w:rsidP="00D82CB3">
      <w:pPr>
        <w:rPr>
          <w:i/>
          <w:iCs/>
        </w:rPr>
      </w:pPr>
      <w:r w:rsidRPr="00406226">
        <w:rPr>
          <w:i/>
          <w:iCs/>
        </w:rPr>
        <w:t>Seabirds:</w:t>
      </w:r>
      <w:r w:rsidRPr="00406226">
        <w:rPr>
          <w:iCs/>
        </w:rPr>
        <w:t xml:space="preserve"> </w:t>
      </w:r>
      <w:r>
        <w:rPr>
          <w:iCs/>
        </w:rPr>
        <w:t xml:space="preserve">Source of </w:t>
      </w:r>
      <w:r w:rsidRPr="00406226">
        <w:rPr>
          <w:i/>
        </w:rPr>
        <w:t>minor</w:t>
      </w:r>
      <w:r>
        <w:rPr>
          <w:iCs/>
        </w:rPr>
        <w:t xml:space="preserve"> concern for all </w:t>
      </w:r>
      <w:del w:id="101" w:author="Timothy James" w:date="2024-03-21T14:59:00Z" w16du:dateUtc="2024-03-21T18:59:00Z">
        <w:r w:rsidDel="009E155B">
          <w:rPr>
            <w:iCs/>
          </w:rPr>
          <w:delText xml:space="preserve">the </w:delText>
        </w:r>
      </w:del>
      <w:r>
        <w:rPr>
          <w:iCs/>
        </w:rPr>
        <w:t>CFs, where applicable.</w:t>
      </w:r>
    </w:p>
    <w:p w14:paraId="7612B421" w14:textId="46DB2A30" w:rsidR="00406226" w:rsidRDefault="00406226" w:rsidP="00D82CB3">
      <w:r w:rsidRPr="00406226">
        <w:rPr>
          <w:i/>
          <w:iCs/>
        </w:rPr>
        <w:t>Fish:</w:t>
      </w:r>
      <w:r>
        <w:t xml:space="preserve"> Source of </w:t>
      </w:r>
      <w:r w:rsidRPr="00406226">
        <w:rPr>
          <w:i/>
          <w:iCs/>
        </w:rPr>
        <w:t xml:space="preserve">significant </w:t>
      </w:r>
      <w:r>
        <w:t xml:space="preserve">concern for Atlantic cod and capelin during spawning season. Source of </w:t>
      </w:r>
      <w:r w:rsidRPr="00406226">
        <w:rPr>
          <w:i/>
          <w:iCs/>
        </w:rPr>
        <w:t>minor</w:t>
      </w:r>
      <w:r>
        <w:t xml:space="preserve"> concern for other CFs. </w:t>
      </w:r>
    </w:p>
    <w:p w14:paraId="1DB9DD1F" w14:textId="79EA0E32" w:rsidR="00406226" w:rsidRPr="00406226" w:rsidRDefault="00406226" w:rsidP="00406226">
      <w:pPr>
        <w:rPr>
          <w:i/>
          <w:iCs/>
        </w:rPr>
      </w:pPr>
      <w:r w:rsidRPr="00691377">
        <w:rPr>
          <w:i/>
          <w:iCs/>
          <w:lang w:val="en-US"/>
        </w:rPr>
        <w:t>Benthos:</w:t>
      </w:r>
      <w:r>
        <w:rPr>
          <w:i/>
          <w:iCs/>
          <w:lang w:val="en-US"/>
        </w:rPr>
        <w:t xml:space="preserve"> </w:t>
      </w:r>
      <w:r>
        <w:rPr>
          <w:iCs/>
        </w:rPr>
        <w:t xml:space="preserve">Source of </w:t>
      </w:r>
      <w:r w:rsidRPr="00406226">
        <w:rPr>
          <w:i/>
        </w:rPr>
        <w:t xml:space="preserve">minor </w:t>
      </w:r>
      <w:r>
        <w:rPr>
          <w:iCs/>
        </w:rPr>
        <w:t xml:space="preserve">concern for all </w:t>
      </w:r>
      <w:del w:id="102" w:author="Timothy James" w:date="2024-03-21T14:59:00Z" w16du:dateUtc="2024-03-21T18:59:00Z">
        <w:r w:rsidDel="009E155B">
          <w:rPr>
            <w:iCs/>
          </w:rPr>
          <w:delText xml:space="preserve">the </w:delText>
        </w:r>
      </w:del>
      <w:r>
        <w:rPr>
          <w:iCs/>
        </w:rPr>
        <w:t>CFs, where applicable.</w:t>
      </w:r>
    </w:p>
    <w:p w14:paraId="11DD00CC" w14:textId="0C6164BE" w:rsidR="00406226" w:rsidRPr="003D15AF" w:rsidRDefault="00406226" w:rsidP="00406226">
      <w:pPr>
        <w:spacing w:before="240"/>
        <w:rPr>
          <w:iCs/>
        </w:rPr>
      </w:pPr>
      <w:r w:rsidRPr="006D76CE">
        <w:rPr>
          <w:i/>
        </w:rPr>
        <w:t>Coastal features.</w:t>
      </w:r>
      <w:r>
        <w:rPr>
          <w:i/>
        </w:rPr>
        <w:t xml:space="preserve"> </w:t>
      </w:r>
      <w:r>
        <w:rPr>
          <w:iCs/>
        </w:rPr>
        <w:t xml:space="preserve">Not applicable for most </w:t>
      </w:r>
      <w:del w:id="103" w:author="Timothy James" w:date="2024-03-21T14:59:00Z" w16du:dateUtc="2024-03-21T18:59:00Z">
        <w:r w:rsidDel="009E155B">
          <w:rPr>
            <w:iCs/>
          </w:rPr>
          <w:delText xml:space="preserve">of the </w:delText>
        </w:r>
      </w:del>
      <w:r>
        <w:rPr>
          <w:iCs/>
        </w:rPr>
        <w:t>coastal features.</w:t>
      </w:r>
    </w:p>
    <w:p w14:paraId="3ACD184D" w14:textId="46237BF2" w:rsidR="000438C0" w:rsidRPr="006D76CE" w:rsidRDefault="000438C0" w:rsidP="00BE0361">
      <w:pPr>
        <w:pStyle w:val="Heading4"/>
      </w:pPr>
      <w:r w:rsidRPr="006D76CE">
        <w:t>Assumptions:</w:t>
      </w:r>
    </w:p>
    <w:p w14:paraId="692A19F0" w14:textId="7237E153" w:rsidR="000438C0" w:rsidRPr="006D76CE" w:rsidRDefault="000438C0" w:rsidP="000438C0">
      <w:pPr>
        <w:spacing w:before="240"/>
      </w:pPr>
      <w:r w:rsidRPr="006D76CE">
        <w:t xml:space="preserve">We assumed that there are no limitations regarding distance to the </w:t>
      </w:r>
      <w:r w:rsidR="0098040B">
        <w:t xml:space="preserve">shoreline </w:t>
      </w:r>
      <w:r w:rsidRPr="006D76CE">
        <w:t>and that pot and trap fishing can take place at depths less than 1000 m and is not restricted by sea ice cover.</w:t>
      </w:r>
    </w:p>
    <w:p w14:paraId="23B67198" w14:textId="77777777" w:rsidR="000438C0" w:rsidRPr="006D76CE" w:rsidRDefault="000438C0" w:rsidP="00BE0361">
      <w:pPr>
        <w:pStyle w:val="Heading4"/>
      </w:pPr>
      <w:r w:rsidRPr="006D76CE">
        <w:t>Data sources:</w:t>
      </w:r>
    </w:p>
    <w:p w14:paraId="2930AB4A" w14:textId="3AD4FE29" w:rsidR="000438C0" w:rsidRPr="006D76CE" w:rsidRDefault="00A56A74" w:rsidP="000438C0">
      <w:pPr>
        <w:spacing w:before="240"/>
      </w:pPr>
      <w:r w:rsidRPr="006D76CE">
        <w:t xml:space="preserve">We used the </w:t>
      </w:r>
      <w:r w:rsidR="000438C0" w:rsidRPr="006D76CE">
        <w:t xml:space="preserve">Global Fishing Watch (GFW) data </w:t>
      </w:r>
      <w:r w:rsidRPr="006D76CE">
        <w:t>field “</w:t>
      </w:r>
      <w:r w:rsidR="000438C0" w:rsidRPr="006D76CE">
        <w:t>pots</w:t>
      </w:r>
      <w:r w:rsidRPr="006D76CE">
        <w:t>_</w:t>
      </w:r>
      <w:r w:rsidR="000438C0" w:rsidRPr="006D76CE">
        <w:t>and</w:t>
      </w:r>
      <w:r w:rsidRPr="006D76CE">
        <w:t>_</w:t>
      </w:r>
      <w:r w:rsidR="000438C0" w:rsidRPr="006D76CE">
        <w:t>traps</w:t>
      </w:r>
      <w:r w:rsidRPr="006D76CE">
        <w:t>”</w:t>
      </w:r>
      <w:r w:rsidR="000438C0" w:rsidRPr="006D76CE">
        <w:t xml:space="preserve"> for January 2020 – January 2023</w:t>
      </w:r>
      <w:r w:rsidR="006E6A29">
        <w:t xml:space="preserve"> (</w:t>
      </w:r>
      <w:r w:rsidR="006E6A29" w:rsidRPr="006E6A29">
        <w:t>Global Fishing Watch</w:t>
      </w:r>
      <w:r w:rsidR="006E6A29">
        <w:t xml:space="preserve">, </w:t>
      </w:r>
      <w:r w:rsidR="006E6A29" w:rsidRPr="006E6A29">
        <w:t>2022)</w:t>
      </w:r>
      <w:r w:rsidR="006E6A29" w:rsidRPr="006D76CE">
        <w:t>.</w:t>
      </w:r>
      <w:r w:rsidR="006E6A29">
        <w:t xml:space="preserve"> </w:t>
      </w:r>
      <w:r w:rsidR="000438C0" w:rsidRPr="006D76CE">
        <w:t>Datasets were downloaded for each of the three years (2020, 2021, 2022) and separately for each EEZ. After being merged geographically, mean</w:t>
      </w:r>
      <w:r w:rsidR="003A773E">
        <w:t>ing fishing effort values</w:t>
      </w:r>
      <w:r w:rsidR="000438C0" w:rsidRPr="006D76CE">
        <w:t xml:space="preserve"> </w:t>
      </w:r>
      <w:r w:rsidR="00745080" w:rsidRPr="006D76CE">
        <w:t xml:space="preserve">were </w:t>
      </w:r>
      <w:r w:rsidR="000438C0" w:rsidRPr="006D76CE">
        <w:t>calculated for each 30 x 30 km Geranium planning unit.</w:t>
      </w:r>
    </w:p>
    <w:p w14:paraId="4B27EBE8" w14:textId="39787887" w:rsidR="000438C0" w:rsidRPr="006D76CE" w:rsidRDefault="000438C0" w:rsidP="000438C0">
      <w:pPr>
        <w:spacing w:before="240"/>
      </w:pPr>
      <w:r w:rsidRPr="006D76CE">
        <w:rPr>
          <w:i/>
          <w:iCs/>
        </w:rPr>
        <w:t>Dataset produced:</w:t>
      </w:r>
      <w:r w:rsidRPr="006D76CE">
        <w:t xml:space="preserve"> September 2023</w:t>
      </w:r>
      <w:r w:rsidR="00450A55" w:rsidRPr="006D76CE">
        <w:t>.</w:t>
      </w:r>
    </w:p>
    <w:p w14:paraId="47575778" w14:textId="40796388" w:rsidR="000438C0" w:rsidRPr="006D76CE" w:rsidRDefault="000438C0" w:rsidP="000438C0">
      <w:pPr>
        <w:pStyle w:val="Heading3"/>
        <w:rPr>
          <w:color w:val="auto"/>
        </w:rPr>
      </w:pPr>
      <w:r w:rsidRPr="006D76CE">
        <w:rPr>
          <w:color w:val="auto"/>
        </w:rPr>
        <w:lastRenderedPageBreak/>
        <w:t>FDN: Drift Net</w:t>
      </w:r>
      <w:r w:rsidR="00C05B7F">
        <w:rPr>
          <w:color w:val="auto"/>
        </w:rPr>
        <w:t xml:space="preserve"> Fishing</w:t>
      </w:r>
    </w:p>
    <w:p w14:paraId="7CC37CF1" w14:textId="77777777" w:rsidR="000438C0" w:rsidRPr="006D76CE" w:rsidRDefault="000438C0" w:rsidP="000438C0">
      <w:pPr>
        <w:spacing w:before="240"/>
      </w:pPr>
      <w:r w:rsidRPr="006D76CE">
        <w:t>Drift nets, also known as driftnets or drift gillnets, are a type of fishing gear that is used to catch fish that swim close to the surface of the water. They are unique in their construction and operation compared to other fishing gear types. Drift nets consist of a panel of netting that is suspended vertically in the water column with floats at the top and weights at the bottom. Unlike gillnets, drift nets are not anchored to the seafloor but are allowed to drift with the current, hence their name. One of the advantages of drift nets is that they can cover large areas of water and are highly efficient at catching large quantities of fish.</w:t>
      </w:r>
    </w:p>
    <w:p w14:paraId="1309DAD8" w14:textId="3CDEC96F" w:rsidR="000438C0" w:rsidRPr="006D76CE" w:rsidRDefault="000438C0" w:rsidP="000438C0">
      <w:pPr>
        <w:spacing w:before="240"/>
      </w:pPr>
      <w:r w:rsidRPr="006D76CE">
        <w:t>Driftnets are highly unselective and are associated with high bycatch levels. Non-target fish species as well as seabirds and marine mammals are often caught in driftnets. These nets often get lost and continue ghost fishing. As they can be very large (i.e., many kilometres long), the damage they inflict can be significant.</w:t>
      </w:r>
    </w:p>
    <w:p w14:paraId="32C81516" w14:textId="77777777" w:rsidR="003A773E" w:rsidRDefault="000438C0" w:rsidP="000438C0">
      <w:pPr>
        <w:spacing w:before="240"/>
      </w:pPr>
      <w:r w:rsidRPr="006D76CE">
        <w:t xml:space="preserve">Driftnets are used only in the ice-free areas/season. </w:t>
      </w:r>
    </w:p>
    <w:p w14:paraId="7C1D5793" w14:textId="07D44EB0" w:rsidR="000438C0" w:rsidRDefault="003A773E" w:rsidP="000438C0">
      <w:pPr>
        <w:spacing w:before="240"/>
      </w:pPr>
      <w:r w:rsidRPr="003A773E">
        <w:rPr>
          <w:i/>
          <w:iCs/>
        </w:rPr>
        <w:t xml:space="preserve">Examples: </w:t>
      </w:r>
      <w:r w:rsidR="000438C0" w:rsidRPr="006D76CE">
        <w:t>In the Arctic area they are used in the USA for salmon fishery</w:t>
      </w:r>
      <w:r>
        <w:t xml:space="preserve"> (outside of the ArcNet Area)</w:t>
      </w:r>
      <w:r w:rsidR="000438C0" w:rsidRPr="006D76CE">
        <w:t>. It is banned in the Russian part of the Bering Sea.</w:t>
      </w:r>
    </w:p>
    <w:p w14:paraId="30F1BC3C" w14:textId="3445E6B4" w:rsidR="003A773E" w:rsidRDefault="003A773E" w:rsidP="003A773E">
      <w:pPr>
        <w:pStyle w:val="Heading4"/>
      </w:pPr>
      <w:r w:rsidRPr="003A773E">
        <w:rPr>
          <w:highlight w:val="yellow"/>
        </w:rPr>
        <w:t>Assessment findings:</w:t>
      </w:r>
      <w:r>
        <w:t xml:space="preserve"> </w:t>
      </w:r>
    </w:p>
    <w:p w14:paraId="4A3268E7" w14:textId="47A9EC33" w:rsidR="00C568F6" w:rsidRPr="00C568F6" w:rsidRDefault="00C568F6" w:rsidP="00C568F6">
      <w:r w:rsidRPr="00CF05A0">
        <w:rPr>
          <w:i/>
          <w:iCs/>
        </w:rPr>
        <w:t>Marine mammals:</w:t>
      </w:r>
      <w:r>
        <w:t xml:space="preserve"> Source of </w:t>
      </w:r>
      <w:r w:rsidRPr="00C568F6">
        <w:rPr>
          <w:i/>
          <w:iCs/>
        </w:rPr>
        <w:t xml:space="preserve">significant </w:t>
      </w:r>
      <w:r>
        <w:t>concern for almost all marine mammal CFs.</w:t>
      </w:r>
    </w:p>
    <w:p w14:paraId="4D3A8536" w14:textId="603D7C4B" w:rsidR="00CF05A0" w:rsidRDefault="00CF05A0" w:rsidP="000438C0">
      <w:pPr>
        <w:spacing w:before="240"/>
      </w:pPr>
      <w:r w:rsidRPr="00CF05A0">
        <w:rPr>
          <w:i/>
          <w:iCs/>
        </w:rPr>
        <w:t>Seabirds:</w:t>
      </w:r>
      <w:r>
        <w:t xml:space="preserve"> Source of </w:t>
      </w:r>
      <w:r w:rsidRPr="00B64AA1">
        <w:rPr>
          <w:i/>
          <w:iCs/>
          <w:rPrChange w:id="104" w:author="Timothy James" w:date="2024-03-21T15:03:00Z" w16du:dateUtc="2024-03-21T19:03:00Z">
            <w:rPr/>
          </w:rPrChange>
        </w:rPr>
        <w:t>significant</w:t>
      </w:r>
      <w:r>
        <w:t xml:space="preserve"> concern for a number of CFs. Source of </w:t>
      </w:r>
      <w:r w:rsidRPr="00B64AA1">
        <w:rPr>
          <w:i/>
          <w:iCs/>
          <w:rPrChange w:id="105" w:author="Timothy James" w:date="2024-03-21T15:03:00Z" w16du:dateUtc="2024-03-21T19:03:00Z">
            <w:rPr/>
          </w:rPrChange>
        </w:rPr>
        <w:t>notable</w:t>
      </w:r>
      <w:r>
        <w:t xml:space="preserve"> concern</w:t>
      </w:r>
      <w:ins w:id="106" w:author="Timothy James" w:date="2024-03-21T15:04:00Z" w16du:dateUtc="2024-03-21T19:04:00Z">
        <w:r w:rsidR="00B64AA1">
          <w:t>,</w:t>
        </w:r>
      </w:ins>
      <w:r>
        <w:t xml:space="preserve"> requiring avoidance of regular bird aggregation areas.</w:t>
      </w:r>
    </w:p>
    <w:p w14:paraId="52A284BC" w14:textId="106E3005" w:rsidR="00CF05A0" w:rsidRDefault="00CF05A0" w:rsidP="000438C0">
      <w:pPr>
        <w:spacing w:before="240"/>
      </w:pPr>
      <w:r w:rsidRPr="00CF05A0">
        <w:rPr>
          <w:i/>
          <w:iCs/>
        </w:rPr>
        <w:t>Fish:</w:t>
      </w:r>
      <w:r>
        <w:t xml:space="preserve"> Source of </w:t>
      </w:r>
      <w:r w:rsidRPr="00B64AA1">
        <w:rPr>
          <w:i/>
          <w:iCs/>
          <w:rPrChange w:id="107" w:author="Timothy James" w:date="2024-03-21T15:03:00Z" w16du:dateUtc="2024-03-21T19:03:00Z">
            <w:rPr/>
          </w:rPrChange>
        </w:rPr>
        <w:t>minor</w:t>
      </w:r>
      <w:r>
        <w:t xml:space="preserve"> concern for all fish CFs where applicable.</w:t>
      </w:r>
    </w:p>
    <w:p w14:paraId="6CB8368C" w14:textId="60656B14" w:rsidR="00CF05A0" w:rsidRDefault="00CF05A0" w:rsidP="000438C0">
      <w:pPr>
        <w:spacing w:before="240"/>
      </w:pPr>
      <w:r w:rsidRPr="00CF05A0">
        <w:rPr>
          <w:i/>
          <w:iCs/>
        </w:rPr>
        <w:t>Benthos:</w:t>
      </w:r>
      <w:r>
        <w:t xml:space="preserve"> Source of </w:t>
      </w:r>
      <w:r w:rsidRPr="00B64AA1">
        <w:rPr>
          <w:i/>
          <w:iCs/>
          <w:rPrChange w:id="108" w:author="Timothy James" w:date="2024-03-21T15:03:00Z" w16du:dateUtc="2024-03-21T19:03:00Z">
            <w:rPr/>
          </w:rPrChange>
        </w:rPr>
        <w:t>minor</w:t>
      </w:r>
      <w:r>
        <w:t xml:space="preserve"> concern for all fish CFs where applicable.</w:t>
      </w:r>
    </w:p>
    <w:p w14:paraId="31FE6F12" w14:textId="397018C9" w:rsidR="00CF05A0" w:rsidRPr="006D76CE" w:rsidRDefault="00CF05A0" w:rsidP="000438C0">
      <w:pPr>
        <w:spacing w:before="240"/>
      </w:pPr>
      <w:r w:rsidRPr="00CF05A0">
        <w:rPr>
          <w:i/>
          <w:iCs/>
        </w:rPr>
        <w:t>Coastal features:</w:t>
      </w:r>
      <w:r>
        <w:t xml:space="preserve"> </w:t>
      </w:r>
      <w:r w:rsidRPr="00B64AA1">
        <w:rPr>
          <w:i/>
          <w:iCs/>
          <w:rPrChange w:id="109" w:author="Timothy James" w:date="2024-03-21T15:03:00Z" w16du:dateUtc="2024-03-21T19:03:00Z">
            <w:rPr/>
          </w:rPrChange>
        </w:rPr>
        <w:t>Not applicable</w:t>
      </w:r>
      <w:r>
        <w:t xml:space="preserve"> for coastal CFs.</w:t>
      </w:r>
    </w:p>
    <w:p w14:paraId="0CB58AB5" w14:textId="2A15606F" w:rsidR="000438C0" w:rsidRPr="006D76CE" w:rsidRDefault="000438C0" w:rsidP="00BE0361">
      <w:pPr>
        <w:pStyle w:val="Heading4"/>
      </w:pPr>
      <w:r w:rsidRPr="006D76CE">
        <w:t xml:space="preserve">Assumptions: </w:t>
      </w:r>
    </w:p>
    <w:p w14:paraId="2B96EF3D" w14:textId="4DAC5452" w:rsidR="000438C0" w:rsidRPr="006D76CE" w:rsidRDefault="000438C0" w:rsidP="000438C0">
      <w:pPr>
        <w:spacing w:before="240"/>
      </w:pPr>
      <w:r w:rsidRPr="006D76CE">
        <w:t xml:space="preserve">We assumed that drift net fishing can take place at any distance from the </w:t>
      </w:r>
      <w:r w:rsidR="0098040B">
        <w:t>shoreline</w:t>
      </w:r>
      <w:r w:rsidRPr="006D76CE">
        <w:t>with no limitation on depth but only during the ice-free season.</w:t>
      </w:r>
    </w:p>
    <w:p w14:paraId="2A3A5189" w14:textId="50B366FC" w:rsidR="00A56A74" w:rsidRPr="006D76CE" w:rsidRDefault="00A56A74" w:rsidP="00A56A74">
      <w:pPr>
        <w:pStyle w:val="Heading4"/>
      </w:pPr>
      <w:r w:rsidRPr="006D76CE">
        <w:t>Data sources:</w:t>
      </w:r>
    </w:p>
    <w:p w14:paraId="5D5E47D5" w14:textId="791CFAA5" w:rsidR="00A56A74" w:rsidRPr="006D76CE" w:rsidRDefault="00C05B7F" w:rsidP="000438C0">
      <w:pPr>
        <w:spacing w:before="240"/>
      </w:pPr>
      <w:r>
        <w:t xml:space="preserve">No drift net fishing </w:t>
      </w:r>
      <w:ins w:id="110" w:author="Timothy James" w:date="2024-03-21T15:03:00Z" w16du:dateUtc="2024-03-21T19:03:00Z">
        <w:r w:rsidR="00B64AA1">
          <w:t xml:space="preserve">takes place </w:t>
        </w:r>
      </w:ins>
      <w:r>
        <w:t>in the ArcNet Area as of 2024</w:t>
      </w:r>
      <w:r w:rsidR="006E6A29">
        <w:t xml:space="preserve"> according to G</w:t>
      </w:r>
      <w:r w:rsidR="006E6A29" w:rsidRPr="006E6A29">
        <w:t>lobal Fishing Watch</w:t>
      </w:r>
      <w:r w:rsidR="006E6A29">
        <w:t xml:space="preserve"> (</w:t>
      </w:r>
      <w:r w:rsidR="006E6A29" w:rsidRPr="006E6A29">
        <w:t>2022</w:t>
      </w:r>
      <w:r w:rsidR="006E6A29">
        <w:t>)</w:t>
      </w:r>
      <w:r w:rsidR="006E6A29" w:rsidRPr="006D76CE">
        <w:t xml:space="preserve">.  </w:t>
      </w:r>
    </w:p>
    <w:p w14:paraId="3D58E4C2" w14:textId="35A0B42B" w:rsidR="000438C0" w:rsidRPr="006D76CE" w:rsidRDefault="000438C0" w:rsidP="000438C0">
      <w:pPr>
        <w:pStyle w:val="Heading3"/>
        <w:rPr>
          <w:color w:val="auto"/>
        </w:rPr>
      </w:pPr>
      <w:r w:rsidRPr="006D76CE">
        <w:rPr>
          <w:color w:val="auto"/>
        </w:rPr>
        <w:t xml:space="preserve">FFR: Pole and Line Fishing </w:t>
      </w:r>
    </w:p>
    <w:p w14:paraId="20964CF1" w14:textId="107C4A70" w:rsidR="00743854" w:rsidRPr="006D76CE" w:rsidRDefault="00743854" w:rsidP="00743854">
      <w:pPr>
        <w:spacing w:before="240"/>
      </w:pPr>
      <w:r w:rsidRPr="006D76CE">
        <w:t>Specific negative impacts include by</w:t>
      </w:r>
      <w:del w:id="111" w:author="Timothy James" w:date="2024-03-21T15:04:00Z" w16du:dateUtc="2024-03-21T19:04:00Z">
        <w:r w:rsidRPr="006D76CE" w:rsidDel="00B64AA1">
          <w:delText>-</w:delText>
        </w:r>
      </w:del>
      <w:r w:rsidRPr="006D76CE">
        <w:t xml:space="preserve">catch of non-target species and littering; however, the scale of these impacts is relatively small. If such a fishery is regulated it can be used in some protected areas and </w:t>
      </w:r>
      <w:r w:rsidR="00B64AA1">
        <w:t xml:space="preserve">in adjacent </w:t>
      </w:r>
      <w:r w:rsidR="003118C0">
        <w:t>seas</w:t>
      </w:r>
      <w:r w:rsidRPr="006D76CE">
        <w:t>.</w:t>
      </w:r>
    </w:p>
    <w:p w14:paraId="164CCB68" w14:textId="24DE528C" w:rsidR="000438C0" w:rsidRPr="006D76CE" w:rsidRDefault="00743854" w:rsidP="000438C0">
      <w:pPr>
        <w:spacing w:before="240"/>
      </w:pPr>
      <w:r w:rsidRPr="00743854">
        <w:rPr>
          <w:i/>
          <w:iCs/>
        </w:rPr>
        <w:lastRenderedPageBreak/>
        <w:t xml:space="preserve">Examples: </w:t>
      </w:r>
      <w:r w:rsidR="000438C0" w:rsidRPr="006D76CE">
        <w:t xml:space="preserve">Poles and lines are used for halibut, salmon, cod, </w:t>
      </w:r>
      <w:ins w:id="112" w:author="Timothy James" w:date="2024-03-21T15:05:00Z" w16du:dateUtc="2024-03-21T19:05:00Z">
        <w:r w:rsidR="00B64AA1">
          <w:t xml:space="preserve">and </w:t>
        </w:r>
      </w:ins>
      <w:r w:rsidR="000438C0" w:rsidRPr="006D76CE">
        <w:t>squid fishing in the Arctic. It is used in the Bering and the Barents Seas and in the North Atlantic and is also used in Norway to catch mackerel. Rods are used for methods of fishing called jigging and trolling.</w:t>
      </w:r>
    </w:p>
    <w:p w14:paraId="1B2421F6" w14:textId="2E0618E3" w:rsidR="000438C0" w:rsidRDefault="00BE0361" w:rsidP="003118C0">
      <w:pPr>
        <w:pStyle w:val="Heading4"/>
      </w:pPr>
      <w:r w:rsidRPr="003118C0">
        <w:rPr>
          <w:highlight w:val="yellow"/>
        </w:rPr>
        <w:t xml:space="preserve">Assessment </w:t>
      </w:r>
      <w:r w:rsidR="003118C0" w:rsidRPr="003118C0">
        <w:rPr>
          <w:highlight w:val="yellow"/>
        </w:rPr>
        <w:t>findings</w:t>
      </w:r>
      <w:r w:rsidRPr="003118C0">
        <w:rPr>
          <w:highlight w:val="yellow"/>
        </w:rPr>
        <w:t>:</w:t>
      </w:r>
      <w:r w:rsidR="000438C0" w:rsidRPr="006D76CE">
        <w:t xml:space="preserve"> </w:t>
      </w:r>
    </w:p>
    <w:p w14:paraId="4B33E62F" w14:textId="7AAEEAFF" w:rsidR="00462B79" w:rsidRDefault="00462B79" w:rsidP="00462B79">
      <w:r w:rsidRPr="00462322">
        <w:rPr>
          <w:i/>
          <w:iCs/>
        </w:rPr>
        <w:t>Marine mammals:</w:t>
      </w:r>
      <w:r>
        <w:t xml:space="preserve"> Source of </w:t>
      </w:r>
      <w:r w:rsidRPr="00462322">
        <w:rPr>
          <w:i/>
          <w:iCs/>
        </w:rPr>
        <w:t xml:space="preserve">minor </w:t>
      </w:r>
      <w:r>
        <w:t xml:space="preserve">concern for most CFs, </w:t>
      </w:r>
      <w:ins w:id="113" w:author="Timothy James" w:date="2024-03-21T15:06:00Z" w16du:dateUtc="2024-03-21T19:06:00Z">
        <w:r w:rsidR="00B64AA1">
          <w:t xml:space="preserve">but </w:t>
        </w:r>
      </w:ins>
      <w:r w:rsidRPr="00462322">
        <w:rPr>
          <w:i/>
          <w:iCs/>
        </w:rPr>
        <w:t xml:space="preserve">notable </w:t>
      </w:r>
      <w:r>
        <w:t>concern for key seasons in key habitats for some species</w:t>
      </w:r>
      <w:r w:rsidR="00462322">
        <w:t xml:space="preserve"> with recommendations to keep the scale of the activity limited and avoid regular animal concentrations. Source of </w:t>
      </w:r>
      <w:r w:rsidR="00462322" w:rsidRPr="00462322">
        <w:rPr>
          <w:i/>
          <w:iCs/>
        </w:rPr>
        <w:t xml:space="preserve">significant </w:t>
      </w:r>
      <w:r w:rsidR="00462322">
        <w:t>concern for a few CFs</w:t>
      </w:r>
      <w:ins w:id="114" w:author="Timothy James" w:date="2024-03-21T15:06:00Z" w16du:dateUtc="2024-03-21T19:06:00Z">
        <w:r w:rsidR="00B64AA1">
          <w:t>, including</w:t>
        </w:r>
      </w:ins>
      <w:del w:id="115" w:author="Timothy James" w:date="2024-03-21T15:06:00Z" w16du:dateUtc="2024-03-21T19:06:00Z">
        <w:r w:rsidR="00462322" w:rsidDel="00B64AA1">
          <w:delText xml:space="preserve">: </w:delText>
        </w:r>
      </w:del>
      <w:r w:rsidR="00462322">
        <w:t xml:space="preserve">Steller sea lion critical habitats among </w:t>
      </w:r>
      <w:del w:id="116" w:author="Timothy James" w:date="2024-03-21T15:07:00Z" w16du:dateUtc="2024-03-21T19:07:00Z">
        <w:r w:rsidR="00462322" w:rsidDel="00B64AA1">
          <w:delText>them</w:delText>
        </w:r>
      </w:del>
      <w:ins w:id="117" w:author="Timothy James" w:date="2024-03-21T15:07:00Z" w16du:dateUtc="2024-03-21T19:07:00Z">
        <w:r w:rsidR="00B64AA1">
          <w:t>others</w:t>
        </w:r>
      </w:ins>
      <w:r w:rsidR="00462322">
        <w:t xml:space="preserve">. </w:t>
      </w:r>
    </w:p>
    <w:p w14:paraId="404C2594" w14:textId="51276096" w:rsidR="00462322" w:rsidRPr="00406226" w:rsidRDefault="00462322" w:rsidP="00462322">
      <w:pPr>
        <w:rPr>
          <w:i/>
          <w:iCs/>
        </w:rPr>
      </w:pPr>
      <w:r w:rsidRPr="00462322">
        <w:rPr>
          <w:i/>
          <w:iCs/>
        </w:rPr>
        <w:t>Seabirds:</w:t>
      </w:r>
      <w:r>
        <w:t xml:space="preserve"> </w:t>
      </w:r>
      <w:r>
        <w:rPr>
          <w:iCs/>
        </w:rPr>
        <w:t xml:space="preserve">Source of </w:t>
      </w:r>
      <w:r w:rsidRPr="00406226">
        <w:rPr>
          <w:i/>
        </w:rPr>
        <w:t xml:space="preserve">minor </w:t>
      </w:r>
      <w:r>
        <w:rPr>
          <w:iCs/>
        </w:rPr>
        <w:t xml:space="preserve">concern for all </w:t>
      </w:r>
      <w:del w:id="118" w:author="Timothy James" w:date="2024-03-21T15:07:00Z" w16du:dateUtc="2024-03-21T19:07:00Z">
        <w:r w:rsidDel="00B64AA1">
          <w:rPr>
            <w:iCs/>
          </w:rPr>
          <w:delText xml:space="preserve">the </w:delText>
        </w:r>
      </w:del>
      <w:r>
        <w:rPr>
          <w:iCs/>
        </w:rPr>
        <w:t>CFs, where applicable.</w:t>
      </w:r>
    </w:p>
    <w:p w14:paraId="3AA6B6FB" w14:textId="2CC4725F" w:rsidR="00462322" w:rsidRPr="00406226" w:rsidRDefault="00462322" w:rsidP="00462322">
      <w:pPr>
        <w:rPr>
          <w:i/>
          <w:iCs/>
        </w:rPr>
      </w:pPr>
      <w:r w:rsidRPr="00462322">
        <w:rPr>
          <w:i/>
          <w:iCs/>
        </w:rPr>
        <w:t>Fish:</w:t>
      </w:r>
      <w:r>
        <w:t xml:space="preserve"> </w:t>
      </w:r>
      <w:r>
        <w:rPr>
          <w:iCs/>
        </w:rPr>
        <w:t xml:space="preserve">Source of </w:t>
      </w:r>
      <w:r w:rsidRPr="00406226">
        <w:rPr>
          <w:i/>
        </w:rPr>
        <w:t xml:space="preserve">minor </w:t>
      </w:r>
      <w:r>
        <w:rPr>
          <w:iCs/>
        </w:rPr>
        <w:t xml:space="preserve">concern for all </w:t>
      </w:r>
      <w:del w:id="119" w:author="Timothy James" w:date="2024-03-21T15:07:00Z" w16du:dateUtc="2024-03-21T19:07:00Z">
        <w:r w:rsidDel="00B64AA1">
          <w:rPr>
            <w:iCs/>
          </w:rPr>
          <w:delText xml:space="preserve">the </w:delText>
        </w:r>
      </w:del>
      <w:r>
        <w:rPr>
          <w:iCs/>
        </w:rPr>
        <w:t>CFs, where applicable.</w:t>
      </w:r>
    </w:p>
    <w:p w14:paraId="446E272E" w14:textId="1970B13B" w:rsidR="00462322" w:rsidRPr="00406226" w:rsidRDefault="00462322" w:rsidP="00462322">
      <w:pPr>
        <w:rPr>
          <w:i/>
          <w:iCs/>
        </w:rPr>
      </w:pPr>
      <w:r w:rsidRPr="00462322">
        <w:rPr>
          <w:i/>
          <w:iCs/>
        </w:rPr>
        <w:t>Benthos:</w:t>
      </w:r>
      <w:r>
        <w:t xml:space="preserve"> </w:t>
      </w:r>
      <w:r>
        <w:rPr>
          <w:iCs/>
        </w:rPr>
        <w:t xml:space="preserve">Source of </w:t>
      </w:r>
      <w:r w:rsidRPr="00406226">
        <w:rPr>
          <w:i/>
        </w:rPr>
        <w:t xml:space="preserve">minor </w:t>
      </w:r>
      <w:r>
        <w:rPr>
          <w:iCs/>
        </w:rPr>
        <w:t xml:space="preserve">concern for all </w:t>
      </w:r>
      <w:del w:id="120" w:author="Timothy James" w:date="2024-03-21T15:07:00Z" w16du:dateUtc="2024-03-21T19:07:00Z">
        <w:r w:rsidDel="00B64AA1">
          <w:rPr>
            <w:iCs/>
          </w:rPr>
          <w:delText xml:space="preserve">the </w:delText>
        </w:r>
      </w:del>
      <w:r>
        <w:rPr>
          <w:iCs/>
        </w:rPr>
        <w:t>CFs, where applicable.</w:t>
      </w:r>
    </w:p>
    <w:p w14:paraId="7AE9DE52" w14:textId="3BFE11B6" w:rsidR="00462322" w:rsidRPr="00462B79" w:rsidRDefault="00462322" w:rsidP="00462B79">
      <w:r w:rsidRPr="00462322">
        <w:rPr>
          <w:i/>
          <w:iCs/>
        </w:rPr>
        <w:t>Coastal features:</w:t>
      </w:r>
      <w:r>
        <w:t xml:space="preserve"> </w:t>
      </w:r>
      <w:r w:rsidRPr="00B64AA1">
        <w:rPr>
          <w:i/>
          <w:iCs/>
          <w:rPrChange w:id="121" w:author="Timothy James" w:date="2024-03-21T15:07:00Z" w16du:dateUtc="2024-03-21T19:07:00Z">
            <w:rPr/>
          </w:rPrChange>
        </w:rPr>
        <w:t>Not applicable</w:t>
      </w:r>
      <w:r>
        <w:t xml:space="preserve"> for most </w:t>
      </w:r>
      <w:del w:id="122" w:author="Timothy James" w:date="2024-03-21T15:07:00Z" w16du:dateUtc="2024-03-21T19:07:00Z">
        <w:r w:rsidDel="00B64AA1">
          <w:delText xml:space="preserve">of the </w:delText>
        </w:r>
      </w:del>
      <w:r>
        <w:t xml:space="preserve">CFs, </w:t>
      </w:r>
      <w:ins w:id="123" w:author="Timothy James" w:date="2024-03-21T15:07:00Z" w16du:dateUtc="2024-03-21T19:07:00Z">
        <w:r w:rsidR="00B64AA1">
          <w:t xml:space="preserve">except were a </w:t>
        </w:r>
      </w:ins>
      <w:r>
        <w:t>source of</w:t>
      </w:r>
      <w:r w:rsidRPr="00462322">
        <w:rPr>
          <w:i/>
          <w:iCs/>
        </w:rPr>
        <w:t xml:space="preserve"> notable</w:t>
      </w:r>
      <w:r>
        <w:t xml:space="preserve"> concern for estuaries </w:t>
      </w:r>
      <w:ins w:id="124" w:author="Timothy James" w:date="2024-03-21T15:07:00Z" w16du:dateUtc="2024-03-21T19:07:00Z">
        <w:r w:rsidR="00B64AA1">
          <w:t>where it is</w:t>
        </w:r>
      </w:ins>
      <w:del w:id="125" w:author="Timothy James" w:date="2024-03-21T15:07:00Z" w16du:dateUtc="2024-03-21T19:07:00Z">
        <w:r w:rsidDel="00B64AA1">
          <w:delText>–</w:delText>
        </w:r>
      </w:del>
      <w:r>
        <w:t xml:space="preserve"> recommended to </w:t>
      </w:r>
      <w:del w:id="126" w:author="Timothy James" w:date="2024-03-21T15:08:00Z" w16du:dateUtc="2024-03-21T19:08:00Z">
        <w:r w:rsidDel="00B64AA1">
          <w:delText xml:space="preserve">keep the </w:delText>
        </w:r>
      </w:del>
      <w:ins w:id="127" w:author="Timothy James" w:date="2024-03-21T15:08:00Z" w16du:dateUtc="2024-03-21T19:08:00Z">
        <w:r w:rsidR="00B64AA1">
          <w:t xml:space="preserve">limit the </w:t>
        </w:r>
      </w:ins>
      <w:r>
        <w:t>scale of the activity</w:t>
      </w:r>
      <w:del w:id="128" w:author="Timothy James" w:date="2024-03-21T15:08:00Z" w16du:dateUtc="2024-03-21T19:08:00Z">
        <w:r w:rsidDel="00B64AA1">
          <w:delText xml:space="preserve"> limited</w:delText>
        </w:r>
      </w:del>
      <w:r>
        <w:t xml:space="preserve">. </w:t>
      </w:r>
    </w:p>
    <w:p w14:paraId="72CDA330" w14:textId="0FA9F630" w:rsidR="000438C0" w:rsidRPr="006D76CE" w:rsidRDefault="000438C0" w:rsidP="00BE0361">
      <w:pPr>
        <w:pStyle w:val="Heading4"/>
      </w:pPr>
      <w:r w:rsidRPr="006D76CE">
        <w:t>Assumptions:</w:t>
      </w:r>
    </w:p>
    <w:p w14:paraId="55FA6A70" w14:textId="0DE45E19" w:rsidR="000438C0" w:rsidRPr="006D76CE" w:rsidRDefault="000438C0" w:rsidP="000438C0">
      <w:pPr>
        <w:spacing w:before="240"/>
      </w:pPr>
      <w:r w:rsidRPr="006D76CE">
        <w:t>We assumed that pole and line fishing can take place no further than 150 km (5 planning units) from the shoreline, at any depth, and only during the ice-free season.</w:t>
      </w:r>
    </w:p>
    <w:p w14:paraId="526B5590" w14:textId="77777777" w:rsidR="000438C0" w:rsidRPr="006D76CE" w:rsidRDefault="000438C0" w:rsidP="00BE0361">
      <w:pPr>
        <w:pStyle w:val="Heading4"/>
      </w:pPr>
      <w:r w:rsidRPr="006D76CE">
        <w:t>Data sources:</w:t>
      </w:r>
    </w:p>
    <w:p w14:paraId="7ABE50A6" w14:textId="3DEE3CC1" w:rsidR="000438C0" w:rsidRPr="006D76CE" w:rsidRDefault="000438C0" w:rsidP="000438C0">
      <w:pPr>
        <w:spacing w:before="240"/>
      </w:pPr>
      <w:r w:rsidRPr="006D76CE">
        <w:t>We used</w:t>
      </w:r>
      <w:r w:rsidR="00A56A74" w:rsidRPr="006D76CE">
        <w:t xml:space="preserve"> the</w:t>
      </w:r>
      <w:r w:rsidRPr="006D76CE">
        <w:t xml:space="preserve"> Global Fishing Watch (GFW) data </w:t>
      </w:r>
      <w:r w:rsidR="00A56A74" w:rsidRPr="006D76CE">
        <w:t>“</w:t>
      </w:r>
      <w:r w:rsidRPr="006D76CE">
        <w:t>pole_and_line</w:t>
      </w:r>
      <w:r w:rsidR="00A56A74" w:rsidRPr="006D76CE">
        <w:t>”</w:t>
      </w:r>
      <w:r w:rsidRPr="006D76CE">
        <w:t xml:space="preserve"> for January 2020 – January 2023</w:t>
      </w:r>
      <w:r w:rsidR="006E6A29">
        <w:t xml:space="preserve"> (</w:t>
      </w:r>
      <w:r w:rsidR="006E6A29" w:rsidRPr="006E6A29">
        <w:t>Global Fishing Watch</w:t>
      </w:r>
      <w:r w:rsidR="006E6A29">
        <w:t xml:space="preserve">, </w:t>
      </w:r>
      <w:r w:rsidR="006E6A29" w:rsidRPr="006E6A29">
        <w:t>2022)</w:t>
      </w:r>
      <w:r w:rsidRPr="006D76CE">
        <w:t>. Datasets were downloaded for each of the three years (2020, 2021, 2022) and separately for each EEZ. After being merged geographically, mean</w:t>
      </w:r>
      <w:r w:rsidR="003118C0">
        <w:t xml:space="preserve"> fishing effort values</w:t>
      </w:r>
      <w:r w:rsidRPr="006D76CE">
        <w:t xml:space="preserve"> were calculated for each 30 x 30 km Geranium planning unit.</w:t>
      </w:r>
    </w:p>
    <w:p w14:paraId="7228DA40" w14:textId="7C3D158B" w:rsidR="000438C0" w:rsidRPr="006D76CE" w:rsidRDefault="000438C0" w:rsidP="000438C0">
      <w:pPr>
        <w:spacing w:before="240"/>
      </w:pPr>
      <w:r w:rsidRPr="006D76CE">
        <w:rPr>
          <w:i/>
          <w:iCs/>
        </w:rPr>
        <w:t>Dataset produced:</w:t>
      </w:r>
      <w:r w:rsidRPr="006D76CE">
        <w:t xml:space="preserve"> September 2023</w:t>
      </w:r>
      <w:r w:rsidR="00450A55" w:rsidRPr="006D76CE">
        <w:t>.</w:t>
      </w:r>
    </w:p>
    <w:p w14:paraId="5729FAE0" w14:textId="0E9C8784" w:rsidR="000438C0" w:rsidRPr="006D76CE" w:rsidRDefault="000438C0" w:rsidP="000438C0">
      <w:pPr>
        <w:pStyle w:val="Heading3"/>
        <w:spacing w:before="240" w:after="240"/>
        <w:rPr>
          <w:color w:val="auto"/>
        </w:rPr>
      </w:pPr>
      <w:r w:rsidRPr="006D76CE">
        <w:rPr>
          <w:color w:val="auto"/>
        </w:rPr>
        <w:t>FIC: Invertebrate</w:t>
      </w:r>
      <w:del w:id="129" w:author="Timothy James" w:date="2024-03-21T14:12:00Z" w16du:dateUtc="2024-03-21T18:12:00Z">
        <w:r w:rsidR="009C54DE" w:rsidDel="009C54DE">
          <w:rPr>
            <w:color w:val="auto"/>
          </w:rPr>
          <w:delText>s</w:delText>
        </w:r>
      </w:del>
      <w:r w:rsidRPr="006D76CE">
        <w:rPr>
          <w:color w:val="auto"/>
        </w:rPr>
        <w:t xml:space="preserve"> Collection by Divers</w:t>
      </w:r>
    </w:p>
    <w:p w14:paraId="364506DD" w14:textId="6CBBFABE" w:rsidR="003118C0" w:rsidRDefault="000438C0" w:rsidP="003118C0">
      <w:pPr>
        <w:spacing w:before="240"/>
      </w:pPr>
      <w:r w:rsidRPr="006D76CE">
        <w:t>Invertebrate</w:t>
      </w:r>
      <w:del w:id="130" w:author="Timothy James" w:date="2024-03-21T15:09:00Z" w16du:dateUtc="2024-03-21T19:09:00Z">
        <w:r w:rsidRPr="006D76CE" w:rsidDel="00EC5C89">
          <w:delText>s</w:delText>
        </w:r>
      </w:del>
      <w:r w:rsidRPr="006D76CE">
        <w:t xml:space="preserve"> (</w:t>
      </w:r>
      <w:ins w:id="131" w:author="Timothy James" w:date="2024-03-21T15:08:00Z" w16du:dateUtc="2024-03-21T19:08:00Z">
        <w:r w:rsidR="00EC5C89">
          <w:t xml:space="preserve">e.g., </w:t>
        </w:r>
      </w:ins>
      <w:r w:rsidRPr="006D76CE">
        <w:t>scallops</w:t>
      </w:r>
      <w:ins w:id="132" w:author="Timothy James" w:date="2024-03-21T15:08:00Z" w16du:dateUtc="2024-03-21T19:08:00Z">
        <w:r w:rsidR="00EC5C89">
          <w:t xml:space="preserve"> and</w:t>
        </w:r>
      </w:ins>
      <w:del w:id="133" w:author="Timothy James" w:date="2024-03-21T15:08:00Z" w16du:dateUtc="2024-03-21T19:08:00Z">
        <w:r w:rsidRPr="006D76CE" w:rsidDel="00EC5C89">
          <w:delText>,</w:delText>
        </w:r>
      </w:del>
      <w:r w:rsidRPr="006D76CE">
        <w:t xml:space="preserve"> sea urchins) collection by divers is probably the least impactful as it is selective, can be very well</w:t>
      </w:r>
      <w:ins w:id="134" w:author="Timothy James" w:date="2024-03-21T15:09:00Z" w16du:dateUtc="2024-03-21T19:09:00Z">
        <w:r w:rsidR="00EC5C89">
          <w:t>-</w:t>
        </w:r>
      </w:ins>
      <w:del w:id="135" w:author="Timothy James" w:date="2024-03-21T15:09:00Z" w16du:dateUtc="2024-03-21T19:09:00Z">
        <w:r w:rsidRPr="006D76CE" w:rsidDel="00EC5C89">
          <w:delText xml:space="preserve"> </w:delText>
        </w:r>
      </w:del>
      <w:r w:rsidRPr="006D76CE">
        <w:t xml:space="preserve">regulated, and does not destroy benthic communities. It is an expensive way to harvest invertebrates and it is restricted to 20-25 m depth. These factors limit the use of this method of harvest on a commercial scale. However, it still </w:t>
      </w:r>
      <w:r w:rsidR="003118C0">
        <w:t>can</w:t>
      </w:r>
      <w:r w:rsidRPr="006D76CE">
        <w:t xml:space="preserve"> be considered </w:t>
      </w:r>
      <w:del w:id="136" w:author="Timothy James" w:date="2024-03-21T15:10:00Z" w16du:dateUtc="2024-03-21T19:10:00Z">
        <w:r w:rsidRPr="006D76CE" w:rsidDel="00EC5C89">
          <w:delText xml:space="preserve">as </w:delText>
        </w:r>
      </w:del>
      <w:r w:rsidRPr="006D76CE">
        <w:t>a potential activity in or near a protected area. Apart from scallops and sea urchin, divers also mow seaweed in some areas in the White Sea.</w:t>
      </w:r>
    </w:p>
    <w:p w14:paraId="72BE3858" w14:textId="330854C9" w:rsidR="003118C0" w:rsidRDefault="003118C0" w:rsidP="003118C0">
      <w:pPr>
        <w:spacing w:before="240"/>
      </w:pPr>
      <w:r w:rsidRPr="003118C0">
        <w:rPr>
          <w:i/>
          <w:iCs/>
        </w:rPr>
        <w:t>Examples:</w:t>
      </w:r>
      <w:r>
        <w:t xml:space="preserve"> There are </w:t>
      </w:r>
      <w:ins w:id="137" w:author="Timothy James" w:date="2024-03-21T15:11:00Z" w16du:dateUtc="2024-03-21T19:11:00Z">
        <w:r w:rsidR="00EC5C89">
          <w:t xml:space="preserve">currently </w:t>
        </w:r>
      </w:ins>
      <w:r>
        <w:t>no examples of invertebrate collection by divers at commercial scale in the ArcNet Area</w:t>
      </w:r>
      <w:del w:id="138" w:author="Timothy James" w:date="2024-03-21T15:11:00Z" w16du:dateUtc="2024-03-21T19:11:00Z">
        <w:r w:rsidDel="00EC5C89">
          <w:delText xml:space="preserve"> now</w:delText>
        </w:r>
      </w:del>
      <w:r>
        <w:t>.</w:t>
      </w:r>
    </w:p>
    <w:p w14:paraId="773FE83B" w14:textId="0E511F52" w:rsidR="003118C0" w:rsidRDefault="003118C0" w:rsidP="003118C0">
      <w:pPr>
        <w:pStyle w:val="Heading4"/>
      </w:pPr>
      <w:r w:rsidRPr="003118C0">
        <w:rPr>
          <w:highlight w:val="yellow"/>
        </w:rPr>
        <w:t>Assessment findings:</w:t>
      </w:r>
    </w:p>
    <w:p w14:paraId="19CE2234" w14:textId="55655469" w:rsidR="00CF05A0" w:rsidRDefault="00CF05A0" w:rsidP="00CF05A0">
      <w:r w:rsidRPr="00CF05A0">
        <w:rPr>
          <w:i/>
          <w:iCs/>
        </w:rPr>
        <w:t>Marine mammals:</w:t>
      </w:r>
      <w:r>
        <w:t xml:space="preserve"> Source of </w:t>
      </w:r>
      <w:r w:rsidRPr="00EC5C89">
        <w:rPr>
          <w:i/>
          <w:iCs/>
          <w:rPrChange w:id="139" w:author="Timothy James" w:date="2024-03-21T15:11:00Z" w16du:dateUtc="2024-03-21T19:11:00Z">
            <w:rPr/>
          </w:rPrChange>
        </w:rPr>
        <w:t>minor</w:t>
      </w:r>
      <w:r>
        <w:t xml:space="preserve"> concern for most </w:t>
      </w:r>
      <w:del w:id="140" w:author="Timothy James" w:date="2024-03-21T15:11:00Z" w16du:dateUtc="2024-03-21T19:11:00Z">
        <w:r w:rsidDel="00EC5C89">
          <w:delText xml:space="preserve">of the </w:delText>
        </w:r>
      </w:del>
      <w:r>
        <w:t xml:space="preserve">CFs. </w:t>
      </w:r>
      <w:r w:rsidRPr="00EC5C89">
        <w:rPr>
          <w:i/>
          <w:iCs/>
          <w:rPrChange w:id="141" w:author="Timothy James" w:date="2024-03-21T15:11:00Z" w16du:dateUtc="2024-03-21T19:11:00Z">
            <w:rPr/>
          </w:rPrChange>
        </w:rPr>
        <w:t>Notable</w:t>
      </w:r>
      <w:r>
        <w:t xml:space="preserve"> concern for some seasonal habitats with </w:t>
      </w:r>
      <w:ins w:id="142" w:author="Timothy James" w:date="2024-03-21T15:11:00Z" w16du:dateUtc="2024-03-21T19:11:00Z">
        <w:r w:rsidR="00EC5C89">
          <w:t xml:space="preserve">the </w:t>
        </w:r>
      </w:ins>
      <w:r>
        <w:t xml:space="preserve">recommendation to keep a distance from areas regularly used by animals. </w:t>
      </w:r>
      <w:r w:rsidRPr="00EC5C89">
        <w:rPr>
          <w:i/>
          <w:iCs/>
          <w:rPrChange w:id="143" w:author="Timothy James" w:date="2024-03-21T15:11:00Z" w16du:dateUtc="2024-03-21T19:11:00Z">
            <w:rPr/>
          </w:rPrChange>
        </w:rPr>
        <w:t>Significant</w:t>
      </w:r>
      <w:r>
        <w:t xml:space="preserve"> concern for a few critical habitats.</w:t>
      </w:r>
    </w:p>
    <w:p w14:paraId="78653455" w14:textId="6DB85A83" w:rsidR="00CF05A0" w:rsidRDefault="00CF05A0" w:rsidP="00CF05A0">
      <w:r w:rsidRPr="00156198">
        <w:rPr>
          <w:i/>
          <w:iCs/>
        </w:rPr>
        <w:lastRenderedPageBreak/>
        <w:t>Seabirds:</w:t>
      </w:r>
      <w:r w:rsidR="00156198">
        <w:t xml:space="preserve"> Source of </w:t>
      </w:r>
      <w:r w:rsidR="00156198" w:rsidRPr="00EC5C89">
        <w:rPr>
          <w:i/>
          <w:iCs/>
          <w:rPrChange w:id="144" w:author="Timothy James" w:date="2024-03-21T15:12:00Z" w16du:dateUtc="2024-03-21T19:12:00Z">
            <w:rPr/>
          </w:rPrChange>
        </w:rPr>
        <w:t>notable</w:t>
      </w:r>
      <w:r w:rsidR="00156198">
        <w:t xml:space="preserve"> concern for a significant number of CFs with </w:t>
      </w:r>
      <w:ins w:id="145" w:author="Timothy James" w:date="2024-03-21T15:12:00Z" w16du:dateUtc="2024-03-21T19:12:00Z">
        <w:r w:rsidR="00EC5C89">
          <w:t xml:space="preserve">the </w:t>
        </w:r>
      </w:ins>
      <w:r w:rsidR="00156198">
        <w:t>recommendation to keep a distance from areas regularly used by animals.</w:t>
      </w:r>
    </w:p>
    <w:p w14:paraId="14E14D38" w14:textId="0326EDC1" w:rsidR="00CF05A0" w:rsidRDefault="00CF05A0" w:rsidP="00CF05A0">
      <w:r w:rsidRPr="00156198">
        <w:rPr>
          <w:i/>
          <w:iCs/>
        </w:rPr>
        <w:t>Fish:</w:t>
      </w:r>
      <w:r>
        <w:t xml:space="preserve"> </w:t>
      </w:r>
      <w:r w:rsidRPr="00EC5C89">
        <w:rPr>
          <w:i/>
          <w:iCs/>
          <w:rPrChange w:id="146" w:author="Timothy James" w:date="2024-03-21T15:12:00Z" w16du:dateUtc="2024-03-21T19:12:00Z">
            <w:rPr/>
          </w:rPrChange>
        </w:rPr>
        <w:t>Minor</w:t>
      </w:r>
      <w:r>
        <w:t xml:space="preserve"> concern for the most of CFs.</w:t>
      </w:r>
    </w:p>
    <w:p w14:paraId="451F298E" w14:textId="4930972C" w:rsidR="00156198" w:rsidRDefault="00156198" w:rsidP="00CF05A0">
      <w:r w:rsidRPr="00156198">
        <w:rPr>
          <w:i/>
          <w:iCs/>
        </w:rPr>
        <w:t>Benthos:</w:t>
      </w:r>
      <w:r>
        <w:t xml:space="preserve"> Source of </w:t>
      </w:r>
      <w:r w:rsidRPr="00EC5C89">
        <w:rPr>
          <w:i/>
          <w:iCs/>
          <w:rPrChange w:id="147" w:author="Timothy James" w:date="2024-03-21T15:12:00Z" w16du:dateUtc="2024-03-21T19:12:00Z">
            <w:rPr/>
          </w:rPrChange>
        </w:rPr>
        <w:t>notable</w:t>
      </w:r>
      <w:r>
        <w:t xml:space="preserve"> concern for areas of high benthic biomass</w:t>
      </w:r>
      <w:ins w:id="148" w:author="Timothy James" w:date="2024-03-21T15:12:00Z" w16du:dateUtc="2024-03-21T19:12:00Z">
        <w:r w:rsidR="00EC5C89">
          <w:t xml:space="preserve"> where</w:t>
        </w:r>
      </w:ins>
      <w:del w:id="149" w:author="Timothy James" w:date="2024-03-21T15:12:00Z" w16du:dateUtc="2024-03-21T19:12:00Z">
        <w:r w:rsidDel="00EC5C89">
          <w:delText>:</w:delText>
        </w:r>
      </w:del>
      <w:r>
        <w:t xml:space="preserve"> the activity can only </w:t>
      </w:r>
      <w:ins w:id="150" w:author="Timothy James" w:date="2024-03-21T15:12:00Z" w16du:dateUtc="2024-03-21T19:12:00Z">
        <w:r w:rsidR="00EC5C89">
          <w:t xml:space="preserve">occur on </w:t>
        </w:r>
      </w:ins>
      <w:del w:id="151" w:author="Timothy James" w:date="2024-03-21T15:12:00Z" w16du:dateUtc="2024-03-21T19:12:00Z">
        <w:r w:rsidDel="00EC5C89">
          <w:delText xml:space="preserve">be of </w:delText>
        </w:r>
      </w:del>
      <w:ins w:id="152" w:author="Timothy James" w:date="2024-03-21T15:12:00Z" w16du:dateUtc="2024-03-21T19:12:00Z">
        <w:r w:rsidR="00EC5C89">
          <w:t xml:space="preserve">a </w:t>
        </w:r>
      </w:ins>
      <w:r>
        <w:t xml:space="preserve">limited scale. </w:t>
      </w:r>
    </w:p>
    <w:p w14:paraId="741B80DF" w14:textId="6F70744A" w:rsidR="00156198" w:rsidRPr="00CF05A0" w:rsidRDefault="00156198" w:rsidP="00CF05A0">
      <w:r w:rsidRPr="00156198">
        <w:rPr>
          <w:i/>
          <w:iCs/>
        </w:rPr>
        <w:t>Coastal features:</w:t>
      </w:r>
      <w:r>
        <w:t xml:space="preserve"> Source of </w:t>
      </w:r>
      <w:r w:rsidRPr="00EC5C89">
        <w:rPr>
          <w:i/>
          <w:iCs/>
          <w:rPrChange w:id="153" w:author="Timothy James" w:date="2024-03-21T15:12:00Z" w16du:dateUtc="2024-03-21T19:12:00Z">
            <w:rPr/>
          </w:rPrChange>
        </w:rPr>
        <w:t>notable</w:t>
      </w:r>
      <w:r>
        <w:t xml:space="preserve"> concern for coastal CFs</w:t>
      </w:r>
      <w:del w:id="154" w:author="Timothy James" w:date="2024-03-21T15:12:00Z" w16du:dateUtc="2024-03-21T19:12:00Z">
        <w:r w:rsidDel="00EC5C89">
          <w:delText>:</w:delText>
        </w:r>
      </w:del>
      <w:r>
        <w:t xml:space="preserve"> </w:t>
      </w:r>
      <w:ins w:id="155" w:author="Timothy James" w:date="2024-03-21T15:12:00Z" w16du:dateUtc="2024-03-21T19:12:00Z">
        <w:r w:rsidR="00EC5C89">
          <w:t xml:space="preserve">where </w:t>
        </w:r>
      </w:ins>
      <w:r>
        <w:t xml:space="preserve">the activity can only </w:t>
      </w:r>
      <w:ins w:id="156" w:author="Timothy James" w:date="2024-03-21T15:12:00Z" w16du:dateUtc="2024-03-21T19:12:00Z">
        <w:r w:rsidR="00EC5C89">
          <w:t xml:space="preserve">occur on </w:t>
        </w:r>
      </w:ins>
      <w:del w:id="157" w:author="Timothy James" w:date="2024-03-21T15:12:00Z" w16du:dateUtc="2024-03-21T19:12:00Z">
        <w:r w:rsidDel="00EC5C89">
          <w:delText xml:space="preserve">be of </w:delText>
        </w:r>
      </w:del>
      <w:ins w:id="158" w:author="Timothy James" w:date="2024-03-21T15:12:00Z" w16du:dateUtc="2024-03-21T19:12:00Z">
        <w:r w:rsidR="00EC5C89">
          <w:t xml:space="preserve">a </w:t>
        </w:r>
      </w:ins>
      <w:r>
        <w:t>limited scale.</w:t>
      </w:r>
    </w:p>
    <w:p w14:paraId="340C6447" w14:textId="1B2FAAEF" w:rsidR="000438C0" w:rsidRPr="003118C0" w:rsidRDefault="000438C0" w:rsidP="003118C0">
      <w:pPr>
        <w:spacing w:before="240"/>
        <w:rPr>
          <w:i/>
          <w:iCs/>
        </w:rPr>
      </w:pPr>
      <w:r w:rsidRPr="003118C0">
        <w:rPr>
          <w:i/>
          <w:iCs/>
        </w:rPr>
        <w:t xml:space="preserve">Assumptions: </w:t>
      </w:r>
    </w:p>
    <w:p w14:paraId="3960937F" w14:textId="238B1C59" w:rsidR="00E553C0" w:rsidRDefault="000438C0" w:rsidP="00E553C0">
      <w:pPr>
        <w:spacing w:before="240"/>
        <w:rPr>
          <w:ins w:id="159" w:author="Timothy James" w:date="2024-03-24T22:25:00Z" w16du:dateUtc="2024-03-25T02:25:00Z"/>
        </w:rPr>
      </w:pPr>
      <w:r w:rsidRPr="006D76CE">
        <w:t>We assume that harvesting by divers can take place no further than 45 km (1.5 planning units) from the shoreline, at depths no greater than 20 m, and only during the ice-free season.</w:t>
      </w:r>
    </w:p>
    <w:p w14:paraId="7F1656E6" w14:textId="43022C9C" w:rsidR="001F03B3" w:rsidRPr="001F03B3" w:rsidRDefault="001F03B3" w:rsidP="00E553C0">
      <w:pPr>
        <w:spacing w:before="240"/>
        <w:rPr>
          <w:ins w:id="160" w:author="Timothy James" w:date="2024-03-24T22:25:00Z" w16du:dateUtc="2024-03-25T02:25:00Z"/>
          <w:i/>
          <w:iCs/>
          <w:rPrChange w:id="161" w:author="Timothy James" w:date="2024-03-24T22:25:00Z" w16du:dateUtc="2024-03-25T02:25:00Z">
            <w:rPr>
              <w:ins w:id="162" w:author="Timothy James" w:date="2024-03-24T22:25:00Z" w16du:dateUtc="2024-03-25T02:25:00Z"/>
            </w:rPr>
          </w:rPrChange>
        </w:rPr>
      </w:pPr>
      <w:ins w:id="163" w:author="Timothy James" w:date="2024-03-24T22:25:00Z" w16du:dateUtc="2024-03-25T02:25:00Z">
        <w:r w:rsidRPr="001F03B3">
          <w:rPr>
            <w:i/>
            <w:iCs/>
            <w:rPrChange w:id="164" w:author="Timothy James" w:date="2024-03-24T22:25:00Z" w16du:dateUtc="2024-03-25T02:25:00Z">
              <w:rPr/>
            </w:rPrChange>
          </w:rPr>
          <w:t>Data sources:</w:t>
        </w:r>
      </w:ins>
    </w:p>
    <w:p w14:paraId="173E6DBB" w14:textId="7807DE19" w:rsidR="001F03B3" w:rsidRDefault="001F03B3" w:rsidP="00E553C0">
      <w:pPr>
        <w:spacing w:before="240"/>
      </w:pPr>
      <w:ins w:id="165" w:author="Timothy James" w:date="2024-03-24T22:25:00Z" w16du:dateUtc="2024-03-25T02:25:00Z">
        <w:r>
          <w:t>?</w:t>
        </w:r>
      </w:ins>
    </w:p>
    <w:p w14:paraId="5ED0D948" w14:textId="4C176A94" w:rsidR="000438C0" w:rsidRPr="006D76CE" w:rsidRDefault="000438C0" w:rsidP="000438C0">
      <w:pPr>
        <w:pStyle w:val="Heading3"/>
        <w:rPr>
          <w:color w:val="auto"/>
        </w:rPr>
      </w:pPr>
      <w:r w:rsidRPr="006D76CE">
        <w:rPr>
          <w:color w:val="auto"/>
        </w:rPr>
        <w:t>FLF: Longline Fishing</w:t>
      </w:r>
    </w:p>
    <w:p w14:paraId="12010468" w14:textId="17848BB9" w:rsidR="00E553C0" w:rsidRPr="006D76CE" w:rsidRDefault="00E553C0" w:rsidP="00E553C0">
      <w:pPr>
        <w:spacing w:before="240" w:after="0"/>
      </w:pPr>
      <w:r w:rsidRPr="006D76CE">
        <w:t>Impacts associated with longline fishing are significantly lower than the impacts of trawling, with almost no impact on the seafloor. However, there is a high level of seabird by</w:t>
      </w:r>
      <w:del w:id="166" w:author="Timothy James" w:date="2024-03-21T15:14:00Z" w16du:dateUtc="2024-03-21T19:14:00Z">
        <w:r w:rsidRPr="006D76CE" w:rsidDel="00EC5C89">
          <w:delText xml:space="preserve"> </w:delText>
        </w:r>
      </w:del>
      <w:r w:rsidRPr="006D76CE">
        <w:t>catch associated with this activity. It is estimated that there are more than 60 species of birds in the world that are affected by longline fishing gear. Among the species threatened by this type of fishery in the Arctic are cormorants, auks, skuas, shearwaters, albatrosses, and gulls. There are several approaches to reduce seabird mortality from longline fishing including:</w:t>
      </w:r>
    </w:p>
    <w:p w14:paraId="4C12C499" w14:textId="7B3132CE" w:rsidR="00E553C0" w:rsidRPr="006D76CE" w:rsidRDefault="00E553C0" w:rsidP="00E553C0">
      <w:pPr>
        <w:numPr>
          <w:ilvl w:val="0"/>
          <w:numId w:val="11"/>
        </w:numPr>
        <w:spacing w:before="240" w:after="0"/>
        <w:ind w:left="714" w:hanging="357"/>
      </w:pPr>
      <w:r w:rsidRPr="006D76CE">
        <w:t xml:space="preserve">setting lines at night: </w:t>
      </w:r>
      <w:r w:rsidR="00EC5C89">
        <w:t>S</w:t>
      </w:r>
      <w:r w:rsidRPr="006D76CE">
        <w:t>eabirds are primarily diurnal, and setting lines at night when they are less active can reduce interactions with fishing gear;</w:t>
      </w:r>
    </w:p>
    <w:p w14:paraId="070D11FA" w14:textId="5694D5EB" w:rsidR="00E553C0" w:rsidRPr="006D76CE" w:rsidRDefault="00E553C0" w:rsidP="00E553C0">
      <w:pPr>
        <w:numPr>
          <w:ilvl w:val="0"/>
          <w:numId w:val="11"/>
        </w:numPr>
        <w:spacing w:after="0"/>
        <w:ind w:left="714" w:hanging="357"/>
      </w:pPr>
      <w:r w:rsidRPr="006D76CE">
        <w:t xml:space="preserve">using weighted lines: </w:t>
      </w:r>
      <w:r w:rsidR="00EC5C89">
        <w:t>U</w:t>
      </w:r>
      <w:r w:rsidRPr="006D76CE">
        <w:t>sing weighted lines that sink quickly can reduce the amount of time that baited hooks are available to seabirds</w:t>
      </w:r>
      <w:ins w:id="167" w:author="Timothy James" w:date="2024-03-21T15:15:00Z" w16du:dateUtc="2024-03-21T19:15:00Z">
        <w:r w:rsidR="00EC5C89">
          <w:t>;</w:t>
        </w:r>
      </w:ins>
      <w:del w:id="168" w:author="Timothy James" w:date="2024-03-21T15:15:00Z" w16du:dateUtc="2024-03-21T19:15:00Z">
        <w:r w:rsidRPr="006D76CE" w:rsidDel="00EC5C89">
          <w:delText>.</w:delText>
        </w:r>
      </w:del>
    </w:p>
    <w:p w14:paraId="1B7768FB" w14:textId="39512EED" w:rsidR="00E553C0" w:rsidRPr="006D76CE" w:rsidRDefault="00E553C0" w:rsidP="00E553C0">
      <w:pPr>
        <w:numPr>
          <w:ilvl w:val="0"/>
          <w:numId w:val="11"/>
        </w:numPr>
        <w:spacing w:after="0"/>
        <w:ind w:left="714" w:hanging="357"/>
      </w:pPr>
      <w:r w:rsidRPr="006D76CE">
        <w:t xml:space="preserve">using bird-scaring lines: </w:t>
      </w:r>
      <w:r w:rsidR="00EC5C89">
        <w:t>B</w:t>
      </w:r>
      <w:r w:rsidRPr="006D76CE">
        <w:t>ird-scaring lines (BSLs) are colourful streamers that are attached to the main fishing line to deter seabirds from approaching the hooks. When deployed correctly, BSLs can be effective in reducing seabird interactions</w:t>
      </w:r>
      <w:ins w:id="169" w:author="Timothy James" w:date="2024-03-21T15:16:00Z" w16du:dateUtc="2024-03-21T19:16:00Z">
        <w:r w:rsidR="00EC5C89">
          <w:t>;</w:t>
        </w:r>
      </w:ins>
      <w:del w:id="170" w:author="Timothy James" w:date="2024-03-21T15:16:00Z" w16du:dateUtc="2024-03-21T19:16:00Z">
        <w:r w:rsidRPr="006D76CE" w:rsidDel="00EC5C89">
          <w:delText>.</w:delText>
        </w:r>
      </w:del>
    </w:p>
    <w:p w14:paraId="4F0331C2" w14:textId="6999F57B" w:rsidR="00E553C0" w:rsidRPr="006D76CE" w:rsidRDefault="00E553C0" w:rsidP="00E553C0">
      <w:pPr>
        <w:numPr>
          <w:ilvl w:val="0"/>
          <w:numId w:val="11"/>
        </w:numPr>
        <w:spacing w:after="0"/>
        <w:ind w:left="714" w:hanging="357"/>
      </w:pPr>
      <w:r w:rsidRPr="006D76CE">
        <w:t xml:space="preserve">setting lines deeper: </w:t>
      </w:r>
      <w:r w:rsidR="00EC5C89">
        <w:t>S</w:t>
      </w:r>
      <w:r w:rsidRPr="006D76CE">
        <w:t>eabirds are less likely to dive to depths greater than 10 metres, so setting lines deeper can reduce the risk of interactions with fishing gear</w:t>
      </w:r>
      <w:ins w:id="171" w:author="Timothy James" w:date="2024-03-21T15:16:00Z" w16du:dateUtc="2024-03-21T19:16:00Z">
        <w:r w:rsidR="00EC5C89">
          <w:t>;</w:t>
        </w:r>
      </w:ins>
      <w:del w:id="172" w:author="Timothy James" w:date="2024-03-21T15:16:00Z" w16du:dateUtc="2024-03-21T19:16:00Z">
        <w:r w:rsidRPr="006D76CE" w:rsidDel="00EC5C89">
          <w:delText>.</w:delText>
        </w:r>
      </w:del>
    </w:p>
    <w:p w14:paraId="4898D1BE" w14:textId="40453ADB" w:rsidR="00E553C0" w:rsidRPr="006D76CE" w:rsidRDefault="00E553C0" w:rsidP="00E553C0">
      <w:pPr>
        <w:numPr>
          <w:ilvl w:val="0"/>
          <w:numId w:val="11"/>
        </w:numPr>
        <w:spacing w:after="0"/>
        <w:ind w:left="714" w:hanging="357"/>
      </w:pPr>
      <w:r w:rsidRPr="006D76CE">
        <w:t xml:space="preserve">choosing fishing locations: </w:t>
      </w:r>
      <w:r w:rsidR="00EC5C89">
        <w:t>A</w:t>
      </w:r>
      <w:r w:rsidRPr="006D76CE">
        <w:t>voiding areas where seabirds are known to congregate can reduce interactions with fishing gear. Fishing in areas with lower seabird populations or during times when seabirds are less active can also be effective</w:t>
      </w:r>
      <w:ins w:id="173" w:author="Timothy James" w:date="2024-03-21T15:16:00Z" w16du:dateUtc="2024-03-21T19:16:00Z">
        <w:r w:rsidR="00EC5C89">
          <w:t>; and</w:t>
        </w:r>
      </w:ins>
      <w:del w:id="174" w:author="Timothy James" w:date="2024-03-21T15:16:00Z" w16du:dateUtc="2024-03-21T19:16:00Z">
        <w:r w:rsidRPr="006D76CE" w:rsidDel="00EC5C89">
          <w:delText>.</w:delText>
        </w:r>
      </w:del>
    </w:p>
    <w:p w14:paraId="5CA8B2D4" w14:textId="2ED459F1" w:rsidR="00E553C0" w:rsidRPr="006D76CE" w:rsidRDefault="00E553C0" w:rsidP="00E553C0">
      <w:pPr>
        <w:numPr>
          <w:ilvl w:val="0"/>
          <w:numId w:val="11"/>
        </w:numPr>
        <w:spacing w:after="0"/>
        <w:ind w:left="714" w:hanging="357"/>
      </w:pPr>
      <w:r w:rsidRPr="006D76CE">
        <w:t xml:space="preserve">monitoring and reporting: </w:t>
      </w:r>
      <w:r w:rsidR="00EC5C89">
        <w:t>M</w:t>
      </w:r>
      <w:r w:rsidRPr="006D76CE">
        <w:t>onitoring seabird interactions with fishing gear and reporting any incidents can help identify problem areas and inform future conservation efforts.</w:t>
      </w:r>
    </w:p>
    <w:p w14:paraId="4EE14449" w14:textId="622E9B24" w:rsidR="00E553C0" w:rsidRPr="006D76CE" w:rsidRDefault="00E553C0" w:rsidP="00E553C0">
      <w:pPr>
        <w:spacing w:before="240"/>
      </w:pPr>
      <w:r w:rsidRPr="006D76CE">
        <w:t>It</w:t>
      </w:r>
      <w:r w:rsidR="00EC5C89">
        <w:t xml:space="preserve"> i</w:t>
      </w:r>
      <w:r w:rsidRPr="006D76CE">
        <w:t>s important to note that no single approach is 100% effective in reducing seabird mortality from longline fishing, and a combination of approaches is often necessary to achieve significant reductions.</w:t>
      </w:r>
    </w:p>
    <w:p w14:paraId="0D2C83DD" w14:textId="15DE1F69" w:rsidR="000438C0" w:rsidRPr="006D76CE" w:rsidRDefault="00E553C0" w:rsidP="000438C0">
      <w:pPr>
        <w:spacing w:before="240"/>
      </w:pPr>
      <w:r w:rsidRPr="00E553C0">
        <w:rPr>
          <w:i/>
          <w:iCs/>
        </w:rPr>
        <w:t>Examples:</w:t>
      </w:r>
      <w:r>
        <w:t xml:space="preserve"> </w:t>
      </w:r>
      <w:r w:rsidR="000438C0" w:rsidRPr="006D76CE">
        <w:t xml:space="preserve">Longline fishing is used for fishing cod, haddock, halibuts, and grenadiers mostly in the Barents and the Bering Seas. In the Barents Sea the number of Russian longline fishing </w:t>
      </w:r>
      <w:r w:rsidR="000438C0" w:rsidRPr="006D76CE">
        <w:lastRenderedPageBreak/>
        <w:t xml:space="preserve">vessels is 10-15 times lower than </w:t>
      </w:r>
      <w:r w:rsidR="003118C0" w:rsidRPr="006D76CE">
        <w:t>the number</w:t>
      </w:r>
      <w:r w:rsidR="000438C0" w:rsidRPr="006D76CE">
        <w:t xml:space="preserve"> of trawlers; </w:t>
      </w:r>
      <w:r w:rsidRPr="006D76CE">
        <w:t>however,</w:t>
      </w:r>
      <w:r w:rsidR="000438C0" w:rsidRPr="006D76CE">
        <w:t xml:space="preserve"> this type of fishery is more common in Norway, where longline fishing vessel make up a third of the number of trawlers. </w:t>
      </w:r>
    </w:p>
    <w:p w14:paraId="7FCB6D8E" w14:textId="0005B882" w:rsidR="000438C0" w:rsidRDefault="00BE0361" w:rsidP="000438C0">
      <w:pPr>
        <w:pStyle w:val="Heading4"/>
      </w:pPr>
      <w:r w:rsidRPr="00E553C0">
        <w:rPr>
          <w:highlight w:val="yellow"/>
        </w:rPr>
        <w:t xml:space="preserve">Assessment </w:t>
      </w:r>
      <w:r w:rsidR="00E553C0">
        <w:rPr>
          <w:highlight w:val="yellow"/>
        </w:rPr>
        <w:t>findings</w:t>
      </w:r>
      <w:r w:rsidR="000438C0" w:rsidRPr="00E553C0">
        <w:rPr>
          <w:highlight w:val="yellow"/>
        </w:rPr>
        <w:t>:</w:t>
      </w:r>
    </w:p>
    <w:p w14:paraId="3DFC4F7C" w14:textId="6239ACC2" w:rsidR="00462322" w:rsidRDefault="00455A98" w:rsidP="00462322">
      <w:pPr>
        <w:rPr>
          <w:lang w:val="en-US"/>
        </w:rPr>
      </w:pPr>
      <w:r w:rsidRPr="00455A98">
        <w:rPr>
          <w:i/>
          <w:iCs/>
          <w:lang w:val="en-US"/>
        </w:rPr>
        <w:t>Marine mammals:</w:t>
      </w:r>
      <w:r>
        <w:rPr>
          <w:lang w:val="en-US"/>
        </w:rPr>
        <w:t xml:space="preserve"> Source of </w:t>
      </w:r>
      <w:r w:rsidRPr="00EC5C89">
        <w:rPr>
          <w:i/>
          <w:iCs/>
          <w:lang w:val="en-US"/>
          <w:rPrChange w:id="175" w:author="Timothy James" w:date="2024-03-21T15:17:00Z" w16du:dateUtc="2024-03-21T19:17:00Z">
            <w:rPr>
              <w:lang w:val="en-US"/>
            </w:rPr>
          </w:rPrChange>
        </w:rPr>
        <w:t>significant</w:t>
      </w:r>
      <w:r>
        <w:rPr>
          <w:lang w:val="en-US"/>
        </w:rPr>
        <w:t xml:space="preserve"> concern for smaller marine mammals, </w:t>
      </w:r>
      <w:ins w:id="176" w:author="Timothy James" w:date="2024-03-21T15:21:00Z" w16du:dateUtc="2024-03-21T19:21:00Z">
        <w:r w:rsidR="00CF3E99">
          <w:rPr>
            <w:lang w:val="en-US"/>
          </w:rPr>
          <w:t xml:space="preserve">and a </w:t>
        </w:r>
      </w:ins>
      <w:r>
        <w:rPr>
          <w:lang w:val="en-US"/>
        </w:rPr>
        <w:t xml:space="preserve">source of </w:t>
      </w:r>
      <w:r w:rsidRPr="00CF3E99">
        <w:rPr>
          <w:i/>
          <w:iCs/>
          <w:lang w:val="en-US"/>
          <w:rPrChange w:id="177" w:author="Timothy James" w:date="2024-03-21T15:21:00Z" w16du:dateUtc="2024-03-21T19:21:00Z">
            <w:rPr>
              <w:lang w:val="en-US"/>
            </w:rPr>
          </w:rPrChange>
        </w:rPr>
        <w:t>notable</w:t>
      </w:r>
      <w:r>
        <w:rPr>
          <w:lang w:val="en-US"/>
        </w:rPr>
        <w:t xml:space="preserve"> concern for other important habits </w:t>
      </w:r>
      <w:ins w:id="178" w:author="Timothy James" w:date="2024-03-21T15:21:00Z" w16du:dateUtc="2024-03-21T19:21:00Z">
        <w:r w:rsidR="00CF3E99">
          <w:rPr>
            <w:lang w:val="en-US"/>
          </w:rPr>
          <w:t>where</w:t>
        </w:r>
      </w:ins>
      <w:del w:id="179" w:author="Timothy James" w:date="2024-03-21T15:21:00Z" w16du:dateUtc="2024-03-21T19:21:00Z">
        <w:r w:rsidDel="00CF3E99">
          <w:rPr>
            <w:lang w:val="en-US"/>
          </w:rPr>
          <w:delText>–</w:delText>
        </w:r>
      </w:del>
      <w:r>
        <w:rPr>
          <w:lang w:val="en-US"/>
        </w:rPr>
        <w:t xml:space="preserve"> </w:t>
      </w:r>
      <w:ins w:id="180" w:author="Timothy James" w:date="2024-03-21T15:21:00Z" w16du:dateUtc="2024-03-21T19:21:00Z">
        <w:r w:rsidR="00CF3E99">
          <w:rPr>
            <w:lang w:val="en-US"/>
          </w:rPr>
          <w:t xml:space="preserve">the </w:t>
        </w:r>
      </w:ins>
      <w:r>
        <w:rPr>
          <w:lang w:val="en-US"/>
        </w:rPr>
        <w:t xml:space="preserve">scale of the activity should be very limited. Source of </w:t>
      </w:r>
      <w:r w:rsidRPr="00CF3E99">
        <w:rPr>
          <w:i/>
          <w:iCs/>
          <w:lang w:val="en-US"/>
          <w:rPrChange w:id="181" w:author="Timothy James" w:date="2024-03-21T15:21:00Z" w16du:dateUtc="2024-03-21T19:21:00Z">
            <w:rPr>
              <w:lang w:val="en-US"/>
            </w:rPr>
          </w:rPrChange>
        </w:rPr>
        <w:t>minor</w:t>
      </w:r>
      <w:r>
        <w:rPr>
          <w:lang w:val="en-US"/>
        </w:rPr>
        <w:t xml:space="preserve"> concern during seasons when animals are not present in the area.</w:t>
      </w:r>
    </w:p>
    <w:p w14:paraId="59584E00" w14:textId="5EE99D87" w:rsidR="00455A98" w:rsidRDefault="00455A98" w:rsidP="00462322">
      <w:pPr>
        <w:rPr>
          <w:lang w:val="en-US"/>
        </w:rPr>
      </w:pPr>
      <w:r w:rsidRPr="00455A98">
        <w:rPr>
          <w:i/>
          <w:iCs/>
          <w:lang w:val="en-US"/>
        </w:rPr>
        <w:t>Seabirds:</w:t>
      </w:r>
      <w:r>
        <w:rPr>
          <w:lang w:val="en-US"/>
        </w:rPr>
        <w:t xml:space="preserve"> Source of </w:t>
      </w:r>
      <w:r w:rsidRPr="00CF3E99">
        <w:rPr>
          <w:i/>
          <w:iCs/>
          <w:lang w:val="en-US"/>
          <w:rPrChange w:id="182" w:author="Timothy James" w:date="2024-03-21T15:21:00Z" w16du:dateUtc="2024-03-21T19:21:00Z">
            <w:rPr>
              <w:lang w:val="en-US"/>
            </w:rPr>
          </w:rPrChange>
        </w:rPr>
        <w:t>minor</w:t>
      </w:r>
      <w:r>
        <w:rPr>
          <w:lang w:val="en-US"/>
        </w:rPr>
        <w:t xml:space="preserve"> concern for most </w:t>
      </w:r>
      <w:del w:id="183" w:author="Timothy James" w:date="2024-03-21T15:21:00Z" w16du:dateUtc="2024-03-21T19:21:00Z">
        <w:r w:rsidDel="00CF3E99">
          <w:rPr>
            <w:lang w:val="en-US"/>
          </w:rPr>
          <w:delText xml:space="preserve">of the </w:delText>
        </w:r>
      </w:del>
      <w:r>
        <w:rPr>
          <w:lang w:val="en-US"/>
        </w:rPr>
        <w:t xml:space="preserve">CFs, </w:t>
      </w:r>
      <w:ins w:id="184" w:author="Timothy James" w:date="2024-03-21T15:21:00Z" w16du:dateUtc="2024-03-21T19:21:00Z">
        <w:r w:rsidR="00CF3E99">
          <w:rPr>
            <w:lang w:val="en-US"/>
          </w:rPr>
          <w:t xml:space="preserve">and a </w:t>
        </w:r>
      </w:ins>
      <w:r>
        <w:rPr>
          <w:lang w:val="en-US"/>
        </w:rPr>
        <w:t xml:space="preserve">source of </w:t>
      </w:r>
      <w:r w:rsidRPr="00CF3E99">
        <w:rPr>
          <w:i/>
          <w:iCs/>
          <w:lang w:val="en-US"/>
          <w:rPrChange w:id="185" w:author="Timothy James" w:date="2024-03-21T15:21:00Z" w16du:dateUtc="2024-03-21T19:21:00Z">
            <w:rPr>
              <w:lang w:val="en-US"/>
            </w:rPr>
          </w:rPrChange>
        </w:rPr>
        <w:t>significant</w:t>
      </w:r>
      <w:r>
        <w:rPr>
          <w:lang w:val="en-US"/>
        </w:rPr>
        <w:t xml:space="preserve"> concern for spectacled eiders. </w:t>
      </w:r>
    </w:p>
    <w:p w14:paraId="3F3D6B18" w14:textId="27013C09" w:rsidR="00455A98" w:rsidRDefault="00455A98" w:rsidP="00455A98">
      <w:pPr>
        <w:rPr>
          <w:lang w:val="en-US"/>
        </w:rPr>
      </w:pPr>
      <w:r w:rsidRPr="00455A98">
        <w:rPr>
          <w:i/>
          <w:iCs/>
          <w:lang w:val="en-US"/>
        </w:rPr>
        <w:t>Fish:</w:t>
      </w:r>
      <w:r>
        <w:rPr>
          <w:lang w:val="en-US"/>
        </w:rPr>
        <w:t xml:space="preserve"> Source of </w:t>
      </w:r>
      <w:r w:rsidRPr="00CF3E99">
        <w:rPr>
          <w:i/>
          <w:iCs/>
          <w:lang w:val="en-US"/>
          <w:rPrChange w:id="186" w:author="Timothy James" w:date="2024-03-21T15:21:00Z" w16du:dateUtc="2024-03-21T19:21:00Z">
            <w:rPr>
              <w:lang w:val="en-US"/>
            </w:rPr>
          </w:rPrChange>
        </w:rPr>
        <w:t>minor</w:t>
      </w:r>
      <w:r>
        <w:rPr>
          <w:lang w:val="en-US"/>
        </w:rPr>
        <w:t xml:space="preserve"> concern for most </w:t>
      </w:r>
      <w:del w:id="187" w:author="Timothy James" w:date="2024-03-21T15:21:00Z" w16du:dateUtc="2024-03-21T19:21:00Z">
        <w:r w:rsidDel="00CF3E99">
          <w:rPr>
            <w:lang w:val="en-US"/>
          </w:rPr>
          <w:delText xml:space="preserve">of the </w:delText>
        </w:r>
      </w:del>
      <w:r>
        <w:rPr>
          <w:lang w:val="en-US"/>
        </w:rPr>
        <w:t xml:space="preserve">CFs, </w:t>
      </w:r>
      <w:ins w:id="188" w:author="Timothy James" w:date="2024-03-21T15:21:00Z" w16du:dateUtc="2024-03-21T19:21:00Z">
        <w:r w:rsidR="00CF3E99">
          <w:rPr>
            <w:lang w:val="en-US"/>
          </w:rPr>
          <w:t xml:space="preserve">and a </w:t>
        </w:r>
      </w:ins>
      <w:r>
        <w:rPr>
          <w:lang w:val="en-US"/>
        </w:rPr>
        <w:t xml:space="preserve">source of </w:t>
      </w:r>
      <w:r w:rsidRPr="00CF3E99">
        <w:rPr>
          <w:i/>
          <w:iCs/>
          <w:lang w:val="en-US"/>
          <w:rPrChange w:id="189" w:author="Timothy James" w:date="2024-03-21T15:21:00Z" w16du:dateUtc="2024-03-21T19:21:00Z">
            <w:rPr>
              <w:lang w:val="en-US"/>
            </w:rPr>
          </w:rPrChange>
        </w:rPr>
        <w:t>significant</w:t>
      </w:r>
      <w:r>
        <w:rPr>
          <w:lang w:val="en-US"/>
        </w:rPr>
        <w:t xml:space="preserve"> concern for capelin during </w:t>
      </w:r>
      <w:ins w:id="190" w:author="Timothy James" w:date="2024-03-21T15:22:00Z" w16du:dateUtc="2024-03-21T19:22:00Z">
        <w:r w:rsidR="00CF3E99">
          <w:rPr>
            <w:lang w:val="en-US"/>
          </w:rPr>
          <w:t xml:space="preserve">the </w:t>
        </w:r>
      </w:ins>
      <w:r>
        <w:rPr>
          <w:lang w:val="en-US"/>
        </w:rPr>
        <w:t>spawning season.</w:t>
      </w:r>
    </w:p>
    <w:p w14:paraId="0A5F4939" w14:textId="21A7E6AC" w:rsidR="00455A98" w:rsidRDefault="00455A98" w:rsidP="00455A98">
      <w:pPr>
        <w:rPr>
          <w:lang w:val="en-US"/>
        </w:rPr>
      </w:pPr>
      <w:r w:rsidRPr="00455A98">
        <w:rPr>
          <w:i/>
          <w:iCs/>
          <w:lang w:val="en-US"/>
        </w:rPr>
        <w:t>Benthos:</w:t>
      </w:r>
      <w:r>
        <w:rPr>
          <w:lang w:val="en-US"/>
        </w:rPr>
        <w:t xml:space="preserve"> Source of </w:t>
      </w:r>
      <w:r w:rsidRPr="00CF3E99">
        <w:rPr>
          <w:i/>
          <w:iCs/>
          <w:lang w:val="en-US"/>
          <w:rPrChange w:id="191" w:author="Timothy James" w:date="2024-03-21T15:22:00Z" w16du:dateUtc="2024-03-21T19:22:00Z">
            <w:rPr>
              <w:lang w:val="en-US"/>
            </w:rPr>
          </w:rPrChange>
        </w:rPr>
        <w:t>minor</w:t>
      </w:r>
      <w:r>
        <w:rPr>
          <w:lang w:val="en-US"/>
        </w:rPr>
        <w:t xml:space="preserve"> concern for most </w:t>
      </w:r>
      <w:del w:id="192" w:author="Timothy James" w:date="2024-03-21T15:22:00Z" w16du:dateUtc="2024-03-21T19:22:00Z">
        <w:r w:rsidDel="00CF3E99">
          <w:rPr>
            <w:lang w:val="en-US"/>
          </w:rPr>
          <w:delText xml:space="preserve">of the </w:delText>
        </w:r>
      </w:del>
      <w:r>
        <w:rPr>
          <w:lang w:val="en-US"/>
        </w:rPr>
        <w:t xml:space="preserve">CFs, </w:t>
      </w:r>
      <w:ins w:id="193" w:author="Timothy James" w:date="2024-03-21T15:22:00Z" w16du:dateUtc="2024-03-21T19:22:00Z">
        <w:r w:rsidR="00CF3E99">
          <w:rPr>
            <w:lang w:val="en-US"/>
          </w:rPr>
          <w:t xml:space="preserve">and a </w:t>
        </w:r>
      </w:ins>
      <w:r>
        <w:rPr>
          <w:lang w:val="en-US"/>
        </w:rPr>
        <w:t xml:space="preserve">source of </w:t>
      </w:r>
      <w:r w:rsidRPr="00CF3E99">
        <w:rPr>
          <w:i/>
          <w:iCs/>
          <w:lang w:val="en-US"/>
          <w:rPrChange w:id="194" w:author="Timothy James" w:date="2024-03-21T15:22:00Z" w16du:dateUtc="2024-03-21T19:22:00Z">
            <w:rPr>
              <w:lang w:val="en-US"/>
            </w:rPr>
          </w:rPrChange>
        </w:rPr>
        <w:t>notable</w:t>
      </w:r>
      <w:r>
        <w:rPr>
          <w:lang w:val="en-US"/>
        </w:rPr>
        <w:t xml:space="preserve"> concern for benthic biomass hotspot areas. </w:t>
      </w:r>
    </w:p>
    <w:p w14:paraId="7FB562DA" w14:textId="7E4F193C" w:rsidR="00455A98" w:rsidRDefault="00455A98" w:rsidP="00455A98">
      <w:pPr>
        <w:rPr>
          <w:lang w:val="en-US"/>
        </w:rPr>
      </w:pPr>
      <w:r w:rsidRPr="00455A98">
        <w:rPr>
          <w:i/>
          <w:iCs/>
          <w:lang w:val="en-US"/>
        </w:rPr>
        <w:t>Coastal features:</w:t>
      </w:r>
      <w:r>
        <w:rPr>
          <w:lang w:val="en-US"/>
        </w:rPr>
        <w:t xml:space="preserve"> </w:t>
      </w:r>
      <w:r w:rsidRPr="00CF3E99">
        <w:rPr>
          <w:i/>
          <w:iCs/>
          <w:lang w:val="en-US"/>
          <w:rPrChange w:id="195" w:author="Timothy James" w:date="2024-03-21T15:22:00Z" w16du:dateUtc="2024-03-21T19:22:00Z">
            <w:rPr>
              <w:lang w:val="en-US"/>
            </w:rPr>
          </w:rPrChange>
        </w:rPr>
        <w:t>Not applicable</w:t>
      </w:r>
      <w:r>
        <w:rPr>
          <w:lang w:val="en-US"/>
        </w:rPr>
        <w:t xml:space="preserve"> for coastal CFs.</w:t>
      </w:r>
    </w:p>
    <w:p w14:paraId="6557BC29" w14:textId="77777777" w:rsidR="000438C0" w:rsidRPr="006D76CE" w:rsidRDefault="000438C0" w:rsidP="000438C0">
      <w:pPr>
        <w:pStyle w:val="Heading4"/>
      </w:pPr>
      <w:r w:rsidRPr="006D76CE">
        <w:t xml:space="preserve">Assumptions: </w:t>
      </w:r>
    </w:p>
    <w:p w14:paraId="71DA67CE" w14:textId="367A174C" w:rsidR="000438C0" w:rsidRPr="006D76CE" w:rsidRDefault="000438C0" w:rsidP="000438C0">
      <w:pPr>
        <w:spacing w:before="240"/>
      </w:pPr>
      <w:r w:rsidRPr="006D76CE">
        <w:t xml:space="preserve">We assumed that there are no limitations regarding distance to the </w:t>
      </w:r>
      <w:r w:rsidR="0098040B">
        <w:t xml:space="preserve">shoreline </w:t>
      </w:r>
      <w:r w:rsidRPr="006D76CE">
        <w:t>and that longline fishing can take place at depths less than 1000 m and is not restricted by sea ice cover.</w:t>
      </w:r>
    </w:p>
    <w:p w14:paraId="0276DFB1" w14:textId="77777777" w:rsidR="000438C0" w:rsidRPr="006D76CE" w:rsidRDefault="000438C0" w:rsidP="00BE0361">
      <w:pPr>
        <w:pStyle w:val="Heading4"/>
      </w:pPr>
      <w:r w:rsidRPr="006D76CE">
        <w:t>Data sources:</w:t>
      </w:r>
    </w:p>
    <w:p w14:paraId="25703549" w14:textId="6E9C3267" w:rsidR="000438C0" w:rsidRPr="006D76CE" w:rsidRDefault="000438C0" w:rsidP="000438C0">
      <w:pPr>
        <w:spacing w:before="240"/>
      </w:pPr>
      <w:r w:rsidRPr="006D76CE">
        <w:t>We used</w:t>
      </w:r>
      <w:r w:rsidR="00745080" w:rsidRPr="006D76CE">
        <w:t xml:space="preserve"> the</w:t>
      </w:r>
      <w:r w:rsidRPr="006D76CE">
        <w:t xml:space="preserve"> Global Fishing Watch (GFW) data </w:t>
      </w:r>
      <w:r w:rsidR="00745080" w:rsidRPr="006D76CE">
        <w:t>field “</w:t>
      </w:r>
      <w:r w:rsidRPr="006D76CE">
        <w:t>longlines</w:t>
      </w:r>
      <w:r w:rsidR="00745080" w:rsidRPr="006D76CE">
        <w:t>”</w:t>
      </w:r>
      <w:r w:rsidRPr="006D76CE">
        <w:t xml:space="preserve"> for January 2020 – January 2023</w:t>
      </w:r>
      <w:r w:rsidR="006E6A29">
        <w:t xml:space="preserve"> (</w:t>
      </w:r>
      <w:r w:rsidR="006E6A29" w:rsidRPr="006E6A29">
        <w:t>Global Fishing Watch</w:t>
      </w:r>
      <w:r w:rsidR="006E6A29">
        <w:t xml:space="preserve">, </w:t>
      </w:r>
      <w:r w:rsidR="006E6A29" w:rsidRPr="006E6A29">
        <w:t>2022)</w:t>
      </w:r>
      <w:r w:rsidR="006E6A29" w:rsidRPr="006D76CE">
        <w:t>.</w:t>
      </w:r>
      <w:r w:rsidRPr="006D76CE">
        <w:t xml:space="preserve"> Datasets were downloaded for each of the three years (2020, 2021, 2022) and separately for each EEZ. After being merged geographically, mean</w:t>
      </w:r>
      <w:r w:rsidR="00E553C0">
        <w:t xml:space="preserve"> fishing effort values</w:t>
      </w:r>
      <w:r w:rsidRPr="006D76CE">
        <w:t xml:space="preserve"> </w:t>
      </w:r>
      <w:r w:rsidR="00745080" w:rsidRPr="006D76CE">
        <w:t xml:space="preserve">were </w:t>
      </w:r>
      <w:r w:rsidRPr="006D76CE">
        <w:t>calculated for each 30 x 30 km Geranium planning unit.</w:t>
      </w:r>
    </w:p>
    <w:p w14:paraId="5CB8FCE6" w14:textId="664E5B06" w:rsidR="000438C0" w:rsidRPr="006D76CE" w:rsidRDefault="000438C0" w:rsidP="000438C0">
      <w:pPr>
        <w:spacing w:before="240"/>
      </w:pPr>
      <w:r w:rsidRPr="006D76CE">
        <w:rPr>
          <w:i/>
          <w:iCs/>
        </w:rPr>
        <w:t>Dataset produced:</w:t>
      </w:r>
      <w:r w:rsidRPr="006D76CE">
        <w:t xml:space="preserve"> September 2023</w:t>
      </w:r>
      <w:r w:rsidR="00450A55" w:rsidRPr="006D76CE">
        <w:t>.</w:t>
      </w:r>
    </w:p>
    <w:p w14:paraId="75D67B2C" w14:textId="2E0F1F8E" w:rsidR="000438C0" w:rsidRPr="006D76CE" w:rsidRDefault="000438C0" w:rsidP="000438C0">
      <w:pPr>
        <w:pStyle w:val="Heading3"/>
        <w:rPr>
          <w:color w:val="auto"/>
        </w:rPr>
      </w:pPr>
      <w:r w:rsidRPr="006D76CE">
        <w:rPr>
          <w:color w:val="auto"/>
        </w:rPr>
        <w:t>FPS: Purse Seine Fishing</w:t>
      </w:r>
    </w:p>
    <w:p w14:paraId="3500C29E" w14:textId="6796E617" w:rsidR="00E553C0" w:rsidRDefault="000438C0" w:rsidP="000438C0">
      <w:pPr>
        <w:spacing w:before="240"/>
      </w:pPr>
      <w:r w:rsidRPr="006D76CE">
        <w:t>Purse seine</w:t>
      </w:r>
      <w:del w:id="196" w:author="Timothy James" w:date="2024-03-21T15:22:00Z" w16du:dateUtc="2024-03-21T19:22:00Z">
        <w:r w:rsidRPr="006D76CE" w:rsidDel="00CF3E99">
          <w:delText>r</w:delText>
        </w:r>
      </w:del>
      <w:r w:rsidRPr="006D76CE">
        <w:t xml:space="preserve"> fishing is a method of fishing that uses a large net, known as a purse seine, that encircles schools of </w:t>
      </w:r>
      <w:r w:rsidR="00E553C0" w:rsidRPr="006D76CE">
        <w:t>fish, closing</w:t>
      </w:r>
      <w:r w:rsidRPr="006D76CE">
        <w:t xml:space="preserve"> at the bottom to trap them. </w:t>
      </w:r>
    </w:p>
    <w:p w14:paraId="6048E05B" w14:textId="77777777" w:rsidR="00E553C0" w:rsidRPr="006D76CE" w:rsidRDefault="00E553C0" w:rsidP="00E553C0">
      <w:pPr>
        <w:spacing w:before="240"/>
      </w:pPr>
      <w:r w:rsidRPr="006D76CE">
        <w:t>While purse seine fishing can be an efficient way to catch large quantities of fish, it is also non-selective, causing high bycatch especially of small fish species. Sometimes marine mammals also get caught by a purse seine.</w:t>
      </w:r>
    </w:p>
    <w:p w14:paraId="40402CD0" w14:textId="7B7C53D3" w:rsidR="000438C0" w:rsidRPr="006D76CE" w:rsidRDefault="00E553C0" w:rsidP="000438C0">
      <w:pPr>
        <w:spacing w:before="240"/>
      </w:pPr>
      <w:r w:rsidRPr="00E553C0">
        <w:rPr>
          <w:i/>
          <w:iCs/>
        </w:rPr>
        <w:t>Examples:</w:t>
      </w:r>
      <w:r>
        <w:t xml:space="preserve"> </w:t>
      </w:r>
      <w:r w:rsidR="000438C0" w:rsidRPr="006D76CE">
        <w:t>Purse seine</w:t>
      </w:r>
      <w:del w:id="197" w:author="Timothy James" w:date="2024-03-21T15:23:00Z" w16du:dateUtc="2024-03-21T19:23:00Z">
        <w:r w:rsidR="000438C0" w:rsidRPr="006D76CE" w:rsidDel="00CF3E99">
          <w:delText>r</w:delText>
        </w:r>
      </w:del>
      <w:r w:rsidR="000438C0" w:rsidRPr="006D76CE">
        <w:t>s are used for fishing for salmon in the North Pacific</w:t>
      </w:r>
      <w:del w:id="198" w:author="Timothy James" w:date="2024-03-21T15:23:00Z" w16du:dateUtc="2024-03-21T19:23:00Z">
        <w:r w:rsidR="000438C0" w:rsidRPr="006D76CE" w:rsidDel="00CF3E99">
          <w:delText>,</w:delText>
        </w:r>
      </w:del>
      <w:r w:rsidR="000438C0" w:rsidRPr="006D76CE">
        <w:t xml:space="preserve"> </w:t>
      </w:r>
      <w:ins w:id="199" w:author="Timothy James" w:date="2024-03-21T15:23:00Z" w16du:dateUtc="2024-03-21T19:23:00Z">
        <w:r w:rsidR="00CF3E99">
          <w:t xml:space="preserve">and </w:t>
        </w:r>
      </w:ins>
      <w:r w:rsidR="000438C0" w:rsidRPr="006D76CE">
        <w:t>for herring and mackerel in the North Atlantic. In the Arctic</w:t>
      </w:r>
      <w:ins w:id="200" w:author="Timothy James" w:date="2024-03-21T15:23:00Z" w16du:dateUtc="2024-03-21T19:23:00Z">
        <w:r w:rsidR="00CF3E99">
          <w:t>,</w:t>
        </w:r>
      </w:ins>
      <w:r w:rsidR="000438C0" w:rsidRPr="006D76CE">
        <w:t xml:space="preserve"> they are mostly used in the Bering and Barents Seas and in ice free areas only. It is a very important fishing method in Norway. </w:t>
      </w:r>
    </w:p>
    <w:p w14:paraId="7903FBB4" w14:textId="798E4278" w:rsidR="000438C0" w:rsidRDefault="00BE0361" w:rsidP="00BE0361">
      <w:pPr>
        <w:pStyle w:val="Heading4"/>
      </w:pPr>
      <w:r w:rsidRPr="00E553C0">
        <w:rPr>
          <w:highlight w:val="yellow"/>
        </w:rPr>
        <w:t xml:space="preserve">Assessment </w:t>
      </w:r>
      <w:r w:rsidR="00E553C0" w:rsidRPr="00E553C0">
        <w:rPr>
          <w:highlight w:val="yellow"/>
        </w:rPr>
        <w:t>findings</w:t>
      </w:r>
      <w:r w:rsidR="000438C0" w:rsidRPr="00E553C0">
        <w:rPr>
          <w:highlight w:val="yellow"/>
        </w:rPr>
        <w:t>:</w:t>
      </w:r>
    </w:p>
    <w:p w14:paraId="1CE0DD15" w14:textId="30D06F7E" w:rsidR="00455A98" w:rsidRDefault="00B74ADF" w:rsidP="00455A98">
      <w:r w:rsidRPr="00B74ADF">
        <w:rPr>
          <w:i/>
          <w:iCs/>
        </w:rPr>
        <w:t>Marine mammals:</w:t>
      </w:r>
      <w:r>
        <w:t xml:space="preserve"> Source of </w:t>
      </w:r>
      <w:r w:rsidRPr="00CF3E99">
        <w:rPr>
          <w:i/>
          <w:iCs/>
          <w:rPrChange w:id="201" w:author="Timothy James" w:date="2024-03-21T15:23:00Z" w16du:dateUtc="2024-03-21T19:23:00Z">
            <w:rPr/>
          </w:rPrChange>
        </w:rPr>
        <w:t>minor</w:t>
      </w:r>
      <w:r>
        <w:t xml:space="preserve"> concern for </w:t>
      </w:r>
      <w:ins w:id="202" w:author="Timothy James" w:date="2024-03-21T15:23:00Z" w16du:dateUtc="2024-03-21T19:23:00Z">
        <w:r w:rsidR="00CF3E99">
          <w:t xml:space="preserve">the </w:t>
        </w:r>
      </w:ins>
      <w:r>
        <w:t>majority of seal CFs except for</w:t>
      </w:r>
      <w:ins w:id="203" w:author="Timothy James" w:date="2024-03-21T15:24:00Z" w16du:dateUtc="2024-03-21T19:24:00Z">
        <w:r w:rsidR="00CF3E99">
          <w:t xml:space="preserve"> </w:t>
        </w:r>
      </w:ins>
      <w:r>
        <w:t xml:space="preserve"> </w:t>
      </w:r>
      <w:ins w:id="204" w:author="Timothy James" w:date="2024-03-21T15:23:00Z" w16du:dateUtc="2024-03-21T19:23:00Z">
        <w:r w:rsidR="00CF3E99">
          <w:t xml:space="preserve">the </w:t>
        </w:r>
      </w:ins>
      <w:r>
        <w:t xml:space="preserve">ringed seal Spitsbergen population, harbour seal, eared seals, and sea otter habitats </w:t>
      </w:r>
      <w:ins w:id="205" w:author="Timothy James" w:date="2024-03-21T15:24:00Z" w16du:dateUtc="2024-03-21T19:24:00Z">
        <w:r w:rsidR="00CF3E99">
          <w:t xml:space="preserve">where it is a </w:t>
        </w:r>
        <w:r w:rsidR="00CF3E99">
          <w:lastRenderedPageBreak/>
          <w:t xml:space="preserve">source of </w:t>
        </w:r>
      </w:ins>
      <w:del w:id="206" w:author="Timothy James" w:date="2024-03-21T15:24:00Z" w16du:dateUtc="2024-03-21T19:24:00Z">
        <w:r w:rsidDel="00CF3E99">
          <w:delText xml:space="preserve">(all – </w:delText>
        </w:r>
      </w:del>
      <w:r w:rsidRPr="00CF3E99">
        <w:rPr>
          <w:i/>
          <w:iCs/>
          <w:rPrChange w:id="207" w:author="Timothy James" w:date="2024-03-21T15:24:00Z" w16du:dateUtc="2024-03-21T19:24:00Z">
            <w:rPr/>
          </w:rPrChange>
        </w:rPr>
        <w:t>significant</w:t>
      </w:r>
      <w:r>
        <w:t xml:space="preserve"> concern</w:t>
      </w:r>
      <w:del w:id="208" w:author="Timothy James" w:date="2024-03-21T15:24:00Z" w16du:dateUtc="2024-03-21T19:24:00Z">
        <w:r w:rsidDel="00CF3E99">
          <w:delText>)</w:delText>
        </w:r>
      </w:del>
      <w:r>
        <w:t xml:space="preserve">. Source of </w:t>
      </w:r>
      <w:r w:rsidRPr="00B70953">
        <w:rPr>
          <w:i/>
          <w:iCs/>
          <w:rPrChange w:id="209" w:author="Timothy James" w:date="2024-03-21T15:29:00Z" w16du:dateUtc="2024-03-21T19:29:00Z">
            <w:rPr/>
          </w:rPrChange>
        </w:rPr>
        <w:t>notable</w:t>
      </w:r>
      <w:r>
        <w:t xml:space="preserve"> concern for key habitats of many cetaceans </w:t>
      </w:r>
      <w:ins w:id="210" w:author="Timothy James" w:date="2024-03-21T15:30:00Z" w16du:dateUtc="2024-03-21T19:30:00Z">
        <w:r w:rsidR="00B70953">
          <w:t>with the</w:t>
        </w:r>
      </w:ins>
      <w:del w:id="211" w:author="Timothy James" w:date="2024-03-21T15:30:00Z" w16du:dateUtc="2024-03-21T19:30:00Z">
        <w:r w:rsidDel="00B70953">
          <w:delText>–</w:delText>
        </w:r>
      </w:del>
      <w:r>
        <w:t xml:space="preserve"> recommendation </w:t>
      </w:r>
      <w:del w:id="212" w:author="Timothy James" w:date="2024-03-21T15:30:00Z" w16du:dateUtc="2024-03-21T19:30:00Z">
        <w:r w:rsidDel="00B70953">
          <w:delText xml:space="preserve">is </w:delText>
        </w:r>
      </w:del>
      <w:r>
        <w:t xml:space="preserve">to keep away from regular animal aggregations and keep the activity </w:t>
      </w:r>
      <w:ins w:id="213" w:author="Timothy James" w:date="2024-03-21T15:30:00Z" w16du:dateUtc="2024-03-21T19:30:00Z">
        <w:r w:rsidR="00B70953">
          <w:t xml:space="preserve">to a very limited </w:t>
        </w:r>
      </w:ins>
      <w:r>
        <w:t>scale</w:t>
      </w:r>
      <w:del w:id="214" w:author="Timothy James" w:date="2024-03-21T15:30:00Z" w16du:dateUtc="2024-03-21T19:30:00Z">
        <w:r w:rsidDel="00B70953">
          <w:delText xml:space="preserve"> very limited</w:delText>
        </w:r>
      </w:del>
      <w:r>
        <w:t xml:space="preserve">. Source of </w:t>
      </w:r>
      <w:r w:rsidRPr="00B70953">
        <w:rPr>
          <w:i/>
          <w:iCs/>
          <w:rPrChange w:id="215" w:author="Timothy James" w:date="2024-03-21T15:30:00Z" w16du:dateUtc="2024-03-21T19:30:00Z">
            <w:rPr/>
          </w:rPrChange>
        </w:rPr>
        <w:t>significant</w:t>
      </w:r>
      <w:r>
        <w:t xml:space="preserve"> concern for some critical habitats of cetaceans. </w:t>
      </w:r>
    </w:p>
    <w:p w14:paraId="4FA090F8" w14:textId="48518CA4" w:rsidR="00B74ADF" w:rsidRDefault="00B74ADF" w:rsidP="00455A98">
      <w:r w:rsidRPr="00B74ADF">
        <w:rPr>
          <w:i/>
          <w:iCs/>
        </w:rPr>
        <w:t>Seabirds:</w:t>
      </w:r>
      <w:r>
        <w:t xml:space="preserve"> Source of </w:t>
      </w:r>
      <w:r w:rsidRPr="00B90431">
        <w:rPr>
          <w:i/>
          <w:iCs/>
          <w:rPrChange w:id="216" w:author="Timothy James" w:date="2024-03-21T15:30:00Z" w16du:dateUtc="2024-03-21T19:30:00Z">
            <w:rPr/>
          </w:rPrChange>
        </w:rPr>
        <w:t>minor</w:t>
      </w:r>
      <w:r>
        <w:t xml:space="preserve"> concern for majority of CFs. Source of </w:t>
      </w:r>
      <w:r w:rsidRPr="00B90431">
        <w:rPr>
          <w:i/>
          <w:iCs/>
          <w:rPrChange w:id="217" w:author="Timothy James" w:date="2024-03-21T15:30:00Z" w16du:dateUtc="2024-03-21T19:30:00Z">
            <w:rPr/>
          </w:rPrChange>
        </w:rPr>
        <w:t>notable</w:t>
      </w:r>
      <w:r>
        <w:t xml:space="preserve"> concern for little auk</w:t>
      </w:r>
      <w:r w:rsidR="00DB49FF">
        <w:t xml:space="preserve">, </w:t>
      </w:r>
      <w:r>
        <w:t>Atlantic puffin</w:t>
      </w:r>
      <w:r w:rsidR="00DB49FF">
        <w:t>, thick-billed murre, common murre, and horned puffin.</w:t>
      </w:r>
    </w:p>
    <w:p w14:paraId="0016335C" w14:textId="76E8DEE9" w:rsidR="00B74ADF" w:rsidRDefault="00B74ADF" w:rsidP="00B74ADF">
      <w:pPr>
        <w:rPr>
          <w:lang w:val="en-US"/>
        </w:rPr>
      </w:pPr>
      <w:r w:rsidRPr="00455A98">
        <w:rPr>
          <w:i/>
          <w:iCs/>
          <w:lang w:val="en-US"/>
        </w:rPr>
        <w:t>Fish:</w:t>
      </w:r>
      <w:r>
        <w:rPr>
          <w:lang w:val="en-US"/>
        </w:rPr>
        <w:t xml:space="preserve"> Source of </w:t>
      </w:r>
      <w:r w:rsidRPr="00B90431">
        <w:rPr>
          <w:i/>
          <w:iCs/>
          <w:lang w:val="en-US"/>
          <w:rPrChange w:id="218" w:author="Timothy James" w:date="2024-03-21T15:31:00Z" w16du:dateUtc="2024-03-21T19:31:00Z">
            <w:rPr>
              <w:lang w:val="en-US"/>
            </w:rPr>
          </w:rPrChange>
        </w:rPr>
        <w:t>minor</w:t>
      </w:r>
      <w:r>
        <w:rPr>
          <w:lang w:val="en-US"/>
        </w:rPr>
        <w:t xml:space="preserve"> concern for most </w:t>
      </w:r>
      <w:del w:id="219" w:author="Timothy James" w:date="2024-03-21T15:31:00Z" w16du:dateUtc="2024-03-21T19:31:00Z">
        <w:r w:rsidDel="00B90431">
          <w:rPr>
            <w:lang w:val="en-US"/>
          </w:rPr>
          <w:delText xml:space="preserve">of the </w:delText>
        </w:r>
      </w:del>
      <w:r>
        <w:rPr>
          <w:lang w:val="en-US"/>
        </w:rPr>
        <w:t>CFs</w:t>
      </w:r>
      <w:del w:id="220" w:author="Timothy James" w:date="2024-03-21T15:31:00Z" w16du:dateUtc="2024-03-21T19:31:00Z">
        <w:r w:rsidDel="00B90431">
          <w:rPr>
            <w:lang w:val="en-US"/>
          </w:rPr>
          <w:delText>,</w:delText>
        </w:r>
      </w:del>
      <w:ins w:id="221" w:author="Timothy James" w:date="2024-03-21T15:31:00Z" w16du:dateUtc="2024-03-21T19:31:00Z">
        <w:r w:rsidR="00B90431">
          <w:rPr>
            <w:lang w:val="en-US"/>
          </w:rPr>
          <w:t xml:space="preserve"> and a</w:t>
        </w:r>
      </w:ins>
      <w:r>
        <w:rPr>
          <w:lang w:val="en-US"/>
        </w:rPr>
        <w:t xml:space="preserve"> source of </w:t>
      </w:r>
      <w:r w:rsidRPr="00B90431">
        <w:rPr>
          <w:i/>
          <w:iCs/>
          <w:lang w:val="en-US"/>
          <w:rPrChange w:id="222" w:author="Timothy James" w:date="2024-03-21T15:31:00Z" w16du:dateUtc="2024-03-21T19:31:00Z">
            <w:rPr>
              <w:lang w:val="en-US"/>
            </w:rPr>
          </w:rPrChange>
        </w:rPr>
        <w:t>significant</w:t>
      </w:r>
      <w:r>
        <w:rPr>
          <w:lang w:val="en-US"/>
        </w:rPr>
        <w:t xml:space="preserve"> concern for capelin during </w:t>
      </w:r>
      <w:ins w:id="223" w:author="Timothy James" w:date="2024-03-21T15:31:00Z" w16du:dateUtc="2024-03-21T19:31:00Z">
        <w:r w:rsidR="00B90431">
          <w:rPr>
            <w:lang w:val="en-US"/>
          </w:rPr>
          <w:t xml:space="preserve">the </w:t>
        </w:r>
      </w:ins>
      <w:r>
        <w:rPr>
          <w:lang w:val="en-US"/>
        </w:rPr>
        <w:t>spawning season.</w:t>
      </w:r>
    </w:p>
    <w:p w14:paraId="3A793E09" w14:textId="350D7CF8" w:rsidR="00B74ADF" w:rsidRDefault="00B74ADF" w:rsidP="00B74ADF">
      <w:pPr>
        <w:rPr>
          <w:lang w:val="en-US"/>
        </w:rPr>
      </w:pPr>
      <w:r w:rsidRPr="00455A98">
        <w:rPr>
          <w:i/>
          <w:iCs/>
          <w:lang w:val="en-US"/>
        </w:rPr>
        <w:t>Benthos:</w:t>
      </w:r>
      <w:r>
        <w:rPr>
          <w:lang w:val="en-US"/>
        </w:rPr>
        <w:t xml:space="preserve"> Source of </w:t>
      </w:r>
      <w:r w:rsidRPr="00B90431">
        <w:rPr>
          <w:i/>
          <w:iCs/>
          <w:lang w:val="en-US"/>
          <w:rPrChange w:id="224" w:author="Timothy James" w:date="2024-03-21T15:31:00Z" w16du:dateUtc="2024-03-21T19:31:00Z">
            <w:rPr>
              <w:lang w:val="en-US"/>
            </w:rPr>
          </w:rPrChange>
        </w:rPr>
        <w:t>minor</w:t>
      </w:r>
      <w:r>
        <w:rPr>
          <w:lang w:val="en-US"/>
        </w:rPr>
        <w:t xml:space="preserve"> concern for </w:t>
      </w:r>
      <w:r w:rsidR="00DB49FF">
        <w:rPr>
          <w:lang w:val="en-US"/>
        </w:rPr>
        <w:t xml:space="preserve">all </w:t>
      </w:r>
      <w:r>
        <w:rPr>
          <w:lang w:val="en-US"/>
        </w:rPr>
        <w:t>CFs</w:t>
      </w:r>
      <w:r w:rsidR="00DB49FF">
        <w:rPr>
          <w:lang w:val="en-US"/>
        </w:rPr>
        <w:t xml:space="preserve"> where applicable.</w:t>
      </w:r>
    </w:p>
    <w:p w14:paraId="584DA1A8" w14:textId="1BB67B48" w:rsidR="00B74ADF" w:rsidRDefault="00B74ADF" w:rsidP="00B74ADF">
      <w:pPr>
        <w:rPr>
          <w:lang w:val="en-US"/>
        </w:rPr>
      </w:pPr>
      <w:r w:rsidRPr="00455A98">
        <w:rPr>
          <w:i/>
          <w:iCs/>
          <w:lang w:val="en-US"/>
        </w:rPr>
        <w:t>Coastal features:</w:t>
      </w:r>
      <w:r>
        <w:rPr>
          <w:lang w:val="en-US"/>
        </w:rPr>
        <w:t xml:space="preserve"> Source of </w:t>
      </w:r>
      <w:r w:rsidRPr="00B90431">
        <w:rPr>
          <w:i/>
          <w:iCs/>
          <w:lang w:val="en-US"/>
          <w:rPrChange w:id="225" w:author="Timothy James" w:date="2024-03-21T15:31:00Z" w16du:dateUtc="2024-03-21T19:31:00Z">
            <w:rPr>
              <w:lang w:val="en-US"/>
            </w:rPr>
          </w:rPrChange>
        </w:rPr>
        <w:t>minor</w:t>
      </w:r>
      <w:r>
        <w:rPr>
          <w:lang w:val="en-US"/>
        </w:rPr>
        <w:t xml:space="preserve"> concern for most </w:t>
      </w:r>
      <w:del w:id="226" w:author="Timothy James" w:date="2024-03-21T15:31:00Z" w16du:dateUtc="2024-03-21T19:31:00Z">
        <w:r w:rsidDel="00B90431">
          <w:rPr>
            <w:lang w:val="en-US"/>
          </w:rPr>
          <w:delText xml:space="preserve">of the </w:delText>
        </w:r>
      </w:del>
      <w:r>
        <w:rPr>
          <w:lang w:val="en-US"/>
        </w:rPr>
        <w:t>CFs</w:t>
      </w:r>
      <w:del w:id="227" w:author="Timothy James" w:date="2024-03-21T15:31:00Z" w16du:dateUtc="2024-03-21T19:31:00Z">
        <w:r w:rsidDel="00B90431">
          <w:rPr>
            <w:lang w:val="en-US"/>
          </w:rPr>
          <w:delText>,</w:delText>
        </w:r>
      </w:del>
      <w:r>
        <w:rPr>
          <w:lang w:val="en-US"/>
        </w:rPr>
        <w:t xml:space="preserve"> </w:t>
      </w:r>
      <w:ins w:id="228" w:author="Timothy James" w:date="2024-03-21T15:31:00Z" w16du:dateUtc="2024-03-21T19:31:00Z">
        <w:r w:rsidR="00B90431">
          <w:rPr>
            <w:lang w:val="en-US"/>
          </w:rPr>
          <w:t xml:space="preserve">and a </w:t>
        </w:r>
      </w:ins>
      <w:r>
        <w:rPr>
          <w:lang w:val="en-US"/>
        </w:rPr>
        <w:t>source of significant concern for estuaries.</w:t>
      </w:r>
    </w:p>
    <w:p w14:paraId="20F44235" w14:textId="43B6B525" w:rsidR="000438C0" w:rsidRPr="006D76CE" w:rsidRDefault="000438C0" w:rsidP="00BE0361">
      <w:pPr>
        <w:pStyle w:val="Heading4"/>
      </w:pPr>
      <w:r w:rsidRPr="006D76CE">
        <w:t>Assumptions:</w:t>
      </w:r>
    </w:p>
    <w:p w14:paraId="559CAAF1" w14:textId="454853B6" w:rsidR="000438C0" w:rsidRPr="006D76CE" w:rsidRDefault="000438C0" w:rsidP="000438C0">
      <w:pPr>
        <w:spacing w:before="240"/>
      </w:pPr>
      <w:r w:rsidRPr="006D76CE">
        <w:t>We assumed that purse seine</w:t>
      </w:r>
      <w:del w:id="229" w:author="Timothy James" w:date="2024-03-21T15:31:00Z" w16du:dateUtc="2024-03-21T19:31:00Z">
        <w:r w:rsidRPr="006D76CE" w:rsidDel="00B90431">
          <w:delText>r</w:delText>
        </w:r>
      </w:del>
      <w:r w:rsidRPr="006D76CE">
        <w:t xml:space="preserve"> </w:t>
      </w:r>
      <w:ins w:id="230" w:author="Timothy James" w:date="2024-03-21T15:31:00Z" w16du:dateUtc="2024-03-21T19:31:00Z">
        <w:r w:rsidR="00B90431">
          <w:t>f</w:t>
        </w:r>
      </w:ins>
      <w:ins w:id="231" w:author="Timothy James" w:date="2024-03-21T15:32:00Z" w16du:dateUtc="2024-03-21T19:32:00Z">
        <w:r w:rsidR="00B90431">
          <w:t xml:space="preserve">ishing </w:t>
        </w:r>
      </w:ins>
      <w:r w:rsidRPr="006D76CE">
        <w:t xml:space="preserve">is not limited by the distance to the </w:t>
      </w:r>
      <w:r w:rsidR="00E553C0" w:rsidRPr="006D76CE">
        <w:t>shoreline</w:t>
      </w:r>
      <w:r w:rsidRPr="006D76CE">
        <w:t xml:space="preserve"> or depth</w:t>
      </w:r>
      <w:del w:id="232" w:author="Timothy James" w:date="2024-03-21T15:32:00Z" w16du:dateUtc="2024-03-21T19:32:00Z">
        <w:r w:rsidRPr="006D76CE" w:rsidDel="00B90431">
          <w:delText>s</w:delText>
        </w:r>
      </w:del>
      <w:r w:rsidRPr="006D76CE">
        <w:t xml:space="preserve"> and can only take place during </w:t>
      </w:r>
      <w:ins w:id="233" w:author="Timothy James" w:date="2024-03-21T15:33:00Z" w16du:dateUtc="2024-03-21T19:33:00Z">
        <w:r w:rsidR="00B90431">
          <w:t xml:space="preserve">the </w:t>
        </w:r>
      </w:ins>
      <w:r w:rsidRPr="006D76CE">
        <w:t>ice-free season.</w:t>
      </w:r>
    </w:p>
    <w:p w14:paraId="0FF67E4F" w14:textId="77777777" w:rsidR="000438C0" w:rsidRPr="006D76CE" w:rsidRDefault="000438C0" w:rsidP="00BE0361">
      <w:pPr>
        <w:pStyle w:val="Heading4"/>
      </w:pPr>
      <w:r w:rsidRPr="006D76CE">
        <w:t>Data sources:</w:t>
      </w:r>
    </w:p>
    <w:p w14:paraId="7E584395" w14:textId="58B49041" w:rsidR="000438C0" w:rsidRPr="006D76CE" w:rsidRDefault="00745080" w:rsidP="00745080">
      <w:r w:rsidRPr="006D76CE">
        <w:t xml:space="preserve">We used the </w:t>
      </w:r>
      <w:r w:rsidR="000438C0" w:rsidRPr="006D76CE">
        <w:t xml:space="preserve">Global Fishing Watch (GFW) data </w:t>
      </w:r>
      <w:r w:rsidRPr="006D76CE">
        <w:t>fields</w:t>
      </w:r>
      <w:r w:rsidR="000438C0" w:rsidRPr="006D76CE">
        <w:t xml:space="preserve"> </w:t>
      </w:r>
      <w:r w:rsidRPr="006D76CE">
        <w:t>“</w:t>
      </w:r>
      <w:r w:rsidR="000438C0" w:rsidRPr="006D76CE">
        <w:t>other_purse_seines</w:t>
      </w:r>
      <w:r w:rsidRPr="006D76CE">
        <w:t>”</w:t>
      </w:r>
      <w:r w:rsidR="000438C0" w:rsidRPr="006D76CE">
        <w:t xml:space="preserve"> and </w:t>
      </w:r>
      <w:r w:rsidRPr="006D76CE">
        <w:t>“</w:t>
      </w:r>
      <w:r w:rsidR="000438C0" w:rsidRPr="006D76CE">
        <w:t>tuna_purse_</w:t>
      </w:r>
      <w:r w:rsidR="00E553C0" w:rsidRPr="006D76CE">
        <w:t>seines” for</w:t>
      </w:r>
      <w:r w:rsidR="000438C0" w:rsidRPr="006D76CE">
        <w:t xml:space="preserve"> January 2020 – January 2023</w:t>
      </w:r>
      <w:r w:rsidR="006E6A29">
        <w:t xml:space="preserve"> (</w:t>
      </w:r>
      <w:r w:rsidR="006E6A29" w:rsidRPr="006E6A29">
        <w:t>Global Fishing Watch</w:t>
      </w:r>
      <w:r w:rsidR="006E6A29">
        <w:t xml:space="preserve">, </w:t>
      </w:r>
      <w:r w:rsidR="006E6A29" w:rsidRPr="006E6A29">
        <w:t>2022)</w:t>
      </w:r>
      <w:r w:rsidR="006E6A29" w:rsidRPr="006D76CE">
        <w:t>.</w:t>
      </w:r>
      <w:r w:rsidR="000438C0" w:rsidRPr="006D76CE">
        <w:t xml:space="preserve"> Since there is no tuna fishing in the </w:t>
      </w:r>
      <w:r w:rsidR="00E553C0" w:rsidRPr="006D76CE">
        <w:t>Arctic, we</w:t>
      </w:r>
      <w:r w:rsidR="000438C0" w:rsidRPr="006D76CE">
        <w:t xml:space="preserve"> considered </w:t>
      </w:r>
      <w:r w:rsidRPr="006D76CE">
        <w:t xml:space="preserve">the </w:t>
      </w:r>
      <w:r w:rsidR="000438C0" w:rsidRPr="006D76CE">
        <w:t xml:space="preserve">GFW “tuna purse seine” </w:t>
      </w:r>
      <w:r w:rsidRPr="006D76CE">
        <w:t>field to mean</w:t>
      </w:r>
      <w:r w:rsidR="000438C0" w:rsidRPr="006D76CE">
        <w:t xml:space="preserve"> purse seine fishing. Datasets were downloaded for each of the three years (2020, 2021, 2022) and separately for each EEZ. After being merged geographically, mean</w:t>
      </w:r>
      <w:r w:rsidR="00E553C0">
        <w:t xml:space="preserve"> fishing effort values </w:t>
      </w:r>
      <w:r w:rsidR="000438C0" w:rsidRPr="006D76CE">
        <w:t>were calculated for each 30 x 30 km Geranium planning unit.</w:t>
      </w:r>
    </w:p>
    <w:p w14:paraId="1B25B5C0" w14:textId="0C59EAAF" w:rsidR="000438C0" w:rsidRPr="006D76CE" w:rsidRDefault="000438C0" w:rsidP="000438C0">
      <w:pPr>
        <w:spacing w:before="240"/>
      </w:pPr>
      <w:r w:rsidRPr="006D76CE">
        <w:rPr>
          <w:i/>
          <w:iCs/>
        </w:rPr>
        <w:t>Dataset produced:</w:t>
      </w:r>
      <w:r w:rsidRPr="006D76CE">
        <w:t xml:space="preserve"> September 2023</w:t>
      </w:r>
      <w:r w:rsidR="00450A55" w:rsidRPr="006D76CE">
        <w:t>.</w:t>
      </w:r>
    </w:p>
    <w:p w14:paraId="561C5B98" w14:textId="42AA20E5" w:rsidR="000438C0" w:rsidRPr="006D76CE" w:rsidRDefault="000438C0" w:rsidP="000438C0">
      <w:pPr>
        <w:pStyle w:val="Heading3"/>
        <w:rPr>
          <w:color w:val="auto"/>
        </w:rPr>
      </w:pPr>
      <w:r w:rsidRPr="006D76CE">
        <w:rPr>
          <w:color w:val="auto"/>
        </w:rPr>
        <w:t>FPT: Pelagic Trawling</w:t>
      </w:r>
    </w:p>
    <w:p w14:paraId="725AB072" w14:textId="09FEF326" w:rsidR="00E553C0" w:rsidRPr="006D76CE" w:rsidRDefault="00E553C0" w:rsidP="00E553C0">
      <w:pPr>
        <w:spacing w:before="240"/>
      </w:pPr>
      <w:r w:rsidRPr="006D76CE">
        <w:t xml:space="preserve">Pelagic trawling is associated with </w:t>
      </w:r>
      <w:del w:id="234" w:author="Timothy James" w:date="2024-03-21T16:43:00Z" w16du:dateUtc="2024-03-21T20:43:00Z">
        <w:r w:rsidDel="00E956A9">
          <w:delText xml:space="preserve">such </w:delText>
        </w:r>
      </w:del>
      <w:r>
        <w:t xml:space="preserve">specific impacts </w:t>
      </w:r>
      <w:ins w:id="235" w:author="Timothy James" w:date="2024-03-21T16:43:00Z" w16du:dateUtc="2024-03-21T20:43:00Z">
        <w:r w:rsidR="00E956A9">
          <w:t xml:space="preserve">such </w:t>
        </w:r>
      </w:ins>
      <w:r>
        <w:t xml:space="preserve">as </w:t>
      </w:r>
      <w:r w:rsidRPr="006D76CE">
        <w:t>a high rate of bycatch, including juvenile specimens of fished species</w:t>
      </w:r>
      <w:del w:id="236" w:author="Timothy James" w:date="2024-03-21T16:43:00Z" w16du:dateUtc="2024-03-21T20:43:00Z">
        <w:r w:rsidRPr="006D76CE" w:rsidDel="00E956A9">
          <w:delText>,</w:delText>
        </w:r>
      </w:del>
      <w:r w:rsidRPr="006D76CE">
        <w:t xml:space="preserve"> and small cetaceans, </w:t>
      </w:r>
      <w:r>
        <w:t>as</w:t>
      </w:r>
      <w:r w:rsidRPr="006D76CE">
        <w:t xml:space="preserve"> well as the </w:t>
      </w:r>
      <w:r>
        <w:t xml:space="preserve">more general </w:t>
      </w:r>
      <w:r w:rsidRPr="006D76CE">
        <w:t>impacts of shipping</w:t>
      </w:r>
      <w:commentRangeStart w:id="237"/>
      <w:r w:rsidRPr="006D76CE">
        <w:t>. In Russia, pelagic trawl</w:t>
      </w:r>
      <w:ins w:id="238" w:author="Timothy James" w:date="2024-03-21T16:44:00Z" w16du:dateUtc="2024-03-21T20:44:00Z">
        <w:r w:rsidR="00E956A9">
          <w:t xml:space="preserve"> gear</w:t>
        </w:r>
      </w:ins>
      <w:del w:id="239" w:author="Timothy James" w:date="2024-03-21T16:44:00Z" w16du:dateUtc="2024-03-21T20:44:00Z">
        <w:r w:rsidRPr="006D76CE" w:rsidDel="00E956A9">
          <w:delText>s</w:delText>
        </w:r>
      </w:del>
      <w:r w:rsidRPr="006D76CE">
        <w:t xml:space="preserve"> </w:t>
      </w:r>
      <w:del w:id="240" w:author="Timothy James" w:date="2024-03-21T16:44:00Z" w16du:dateUtc="2024-03-21T20:44:00Z">
        <w:r w:rsidRPr="006D76CE" w:rsidDel="00E956A9">
          <w:delText xml:space="preserve">are </w:delText>
        </w:r>
      </w:del>
      <w:ins w:id="241" w:author="Timothy James" w:date="2024-03-21T16:44:00Z" w16du:dateUtc="2024-03-21T20:44:00Z">
        <w:r w:rsidR="00E956A9">
          <w:t xml:space="preserve">is </w:t>
        </w:r>
      </w:ins>
      <w:r w:rsidRPr="006D76CE">
        <w:t xml:space="preserve">sometimes used </w:t>
      </w:r>
      <w:del w:id="242" w:author="Timothy James" w:date="2024-03-21T16:44:00Z" w16du:dateUtc="2024-03-21T20:44:00Z">
        <w:r w:rsidRPr="006D76CE" w:rsidDel="00E956A9">
          <w:delText xml:space="preserve">in </w:delText>
        </w:r>
      </w:del>
      <w:ins w:id="243" w:author="Timothy James" w:date="2024-03-21T16:44:00Z" w16du:dateUtc="2024-03-21T20:44:00Z">
        <w:r w:rsidR="00E956A9">
          <w:t>for</w:t>
        </w:r>
        <w:r w:rsidR="00E956A9" w:rsidRPr="006D76CE">
          <w:t xml:space="preserve"> </w:t>
        </w:r>
      </w:ins>
      <w:r w:rsidRPr="006D76CE">
        <w:t>bottom trawling</w:t>
      </w:r>
      <w:ins w:id="244" w:author="Timothy James" w:date="2024-03-21T16:43:00Z" w16du:dateUtc="2024-03-21T20:43:00Z">
        <w:r w:rsidR="00E956A9">
          <w:t>,</w:t>
        </w:r>
      </w:ins>
      <w:r w:rsidRPr="006D76CE">
        <w:t xml:space="preserve"> </w:t>
      </w:r>
      <w:ins w:id="245" w:author="Timothy James" w:date="2024-03-21T16:44:00Z" w16du:dateUtc="2024-03-21T20:44:00Z">
        <w:r w:rsidR="00E956A9">
          <w:t xml:space="preserve">and due to their much larger </w:t>
        </w:r>
      </w:ins>
      <w:ins w:id="246" w:author="Timothy James" w:date="2024-03-21T16:45:00Z" w16du:dateUtc="2024-03-21T20:45:00Z">
        <w:r w:rsidR="00E956A9">
          <w:t xml:space="preserve">size, </w:t>
        </w:r>
      </w:ins>
      <w:r w:rsidRPr="006D76CE">
        <w:t>lead</w:t>
      </w:r>
      <w:ins w:id="247" w:author="Timothy James" w:date="2024-03-21T16:45:00Z" w16du:dateUtc="2024-03-21T20:45:00Z">
        <w:r w:rsidR="00E956A9">
          <w:t>s</w:t>
        </w:r>
      </w:ins>
      <w:del w:id="248" w:author="Timothy James" w:date="2024-03-21T16:45:00Z" w16du:dateUtc="2024-03-21T20:45:00Z">
        <w:r w:rsidRPr="006D76CE" w:rsidDel="00E956A9">
          <w:delText>ing</w:delText>
        </w:r>
      </w:del>
      <w:r w:rsidRPr="006D76CE">
        <w:t xml:space="preserve"> to all the associated impacts </w:t>
      </w:r>
      <w:ins w:id="249" w:author="Timothy James" w:date="2024-03-21T16:45:00Z" w16du:dateUtc="2024-03-21T20:45:00Z">
        <w:r w:rsidR="00E956A9">
          <w:t xml:space="preserve">of bottom drawling, but on </w:t>
        </w:r>
      </w:ins>
      <w:r w:rsidRPr="006D76CE">
        <w:t>an even larger scale.</w:t>
      </w:r>
      <w:commentRangeEnd w:id="237"/>
      <w:r w:rsidR="00E956A9">
        <w:rPr>
          <w:rStyle w:val="CommentReference"/>
        </w:rPr>
        <w:commentReference w:id="237"/>
      </w:r>
      <w:r w:rsidRPr="006D76CE">
        <w:t xml:space="preserve"> This practice is illegal.</w:t>
      </w:r>
    </w:p>
    <w:p w14:paraId="18F2B1DC" w14:textId="4CD6D122" w:rsidR="000438C0" w:rsidRPr="006D76CE" w:rsidRDefault="00E553C0" w:rsidP="000438C0">
      <w:pPr>
        <w:spacing w:before="240"/>
        <w:rPr>
          <w:rFonts w:ascii="Times New Roman" w:eastAsia="Times New Roman" w:hAnsi="Times New Roman" w:cs="Times New Roman"/>
        </w:rPr>
      </w:pPr>
      <w:r w:rsidRPr="00E553C0">
        <w:rPr>
          <w:i/>
          <w:iCs/>
        </w:rPr>
        <w:t>Examples:</w:t>
      </w:r>
      <w:r>
        <w:t xml:space="preserve"> </w:t>
      </w:r>
      <w:r w:rsidR="000438C0" w:rsidRPr="006D76CE">
        <w:t xml:space="preserve">Pelagic trawling is the most common type of fishery in the Arctic waters, accounting for more than 90% of overall catch. It is used for catching walleye pollock, squid, herring, mackerel, capelin, and other species in the Bering and Chukchi Seas, </w:t>
      </w:r>
      <w:ins w:id="250" w:author="Timothy James" w:date="2024-03-21T16:45:00Z" w16du:dateUtc="2024-03-21T20:45:00Z">
        <w:r w:rsidR="00E956A9">
          <w:t>a</w:t>
        </w:r>
      </w:ins>
      <w:ins w:id="251" w:author="Timothy James" w:date="2024-03-21T16:46:00Z" w16du:dateUtc="2024-03-21T20:46:00Z">
        <w:r w:rsidR="00E956A9">
          <w:t xml:space="preserve">nd </w:t>
        </w:r>
      </w:ins>
      <w:r w:rsidR="000438C0" w:rsidRPr="006D76CE">
        <w:t>Greenlandic waters.</w:t>
      </w:r>
      <w:r w:rsidR="000438C0" w:rsidRPr="006D76CE">
        <w:rPr>
          <w:rFonts w:ascii="Times New Roman" w:eastAsia="Times New Roman" w:hAnsi="Times New Roman" w:cs="Times New Roman"/>
        </w:rPr>
        <w:t xml:space="preserve"> </w:t>
      </w:r>
    </w:p>
    <w:p w14:paraId="319DFE05" w14:textId="0D35D00D" w:rsidR="000438C0" w:rsidRDefault="00BE0361" w:rsidP="000438C0">
      <w:pPr>
        <w:pStyle w:val="Heading4"/>
      </w:pPr>
      <w:r w:rsidRPr="00E553C0">
        <w:rPr>
          <w:highlight w:val="yellow"/>
        </w:rPr>
        <w:t xml:space="preserve">Assessment </w:t>
      </w:r>
      <w:r w:rsidR="00E553C0" w:rsidRPr="00E553C0">
        <w:rPr>
          <w:highlight w:val="yellow"/>
        </w:rPr>
        <w:t>findings</w:t>
      </w:r>
      <w:r w:rsidR="000438C0" w:rsidRPr="00E553C0">
        <w:rPr>
          <w:highlight w:val="yellow"/>
        </w:rPr>
        <w:t>:</w:t>
      </w:r>
      <w:r w:rsidR="000438C0" w:rsidRPr="006D76CE">
        <w:t xml:space="preserve"> </w:t>
      </w:r>
    </w:p>
    <w:p w14:paraId="09ADCCF7" w14:textId="1623A845" w:rsidR="00DB49FF" w:rsidRDefault="00DB49FF" w:rsidP="00DB49FF">
      <w:r w:rsidRPr="00406A31">
        <w:rPr>
          <w:i/>
          <w:iCs/>
        </w:rPr>
        <w:t>Marine mammals:</w:t>
      </w:r>
      <w:r>
        <w:t xml:space="preserve"> Pelagic trawling is a source of </w:t>
      </w:r>
      <w:r w:rsidRPr="00E956A9">
        <w:rPr>
          <w:i/>
          <w:iCs/>
          <w:rPrChange w:id="252" w:author="Timothy James" w:date="2024-03-21T16:46:00Z" w16du:dateUtc="2024-03-21T20:46:00Z">
            <w:rPr/>
          </w:rPrChange>
        </w:rPr>
        <w:t>significant</w:t>
      </w:r>
      <w:r>
        <w:t xml:space="preserve"> concern for many CFs</w:t>
      </w:r>
      <w:ins w:id="253" w:author="Timothy James" w:date="2024-03-21T16:46:00Z" w16du:dateUtc="2024-03-21T20:46:00Z">
        <w:r w:rsidR="00E956A9">
          <w:t>,</w:t>
        </w:r>
      </w:ins>
      <w:r>
        <w:t xml:space="preserve"> </w:t>
      </w:r>
      <w:ins w:id="254" w:author="Timothy James" w:date="2024-03-21T16:46:00Z" w16du:dateUtc="2024-03-21T20:46:00Z">
        <w:r w:rsidR="00E956A9">
          <w:t>including</w:t>
        </w:r>
      </w:ins>
      <w:del w:id="255" w:author="Timothy James" w:date="2024-03-21T16:46:00Z" w16du:dateUtc="2024-03-21T20:46:00Z">
        <w:r w:rsidDel="00E956A9">
          <w:delText>–</w:delText>
        </w:r>
      </w:del>
      <w:r>
        <w:t xml:space="preserve"> seal habitats as well as critical</w:t>
      </w:r>
      <w:ins w:id="256" w:author="Timothy James" w:date="2024-03-21T16:46:00Z" w16du:dateUtc="2024-03-21T20:46:00Z">
        <w:r w:rsidR="00E956A9">
          <w:t>,</w:t>
        </w:r>
      </w:ins>
      <w:r>
        <w:t xml:space="preserve"> well-defined habitats for smaller cetaceans. Source of </w:t>
      </w:r>
      <w:r w:rsidRPr="00E956A9">
        <w:rPr>
          <w:i/>
          <w:iCs/>
          <w:rPrChange w:id="257" w:author="Timothy James" w:date="2024-03-21T16:46:00Z" w16du:dateUtc="2024-03-21T20:46:00Z">
            <w:rPr/>
          </w:rPrChange>
        </w:rPr>
        <w:t>notable</w:t>
      </w:r>
      <w:r>
        <w:t xml:space="preserve"> concern for many other marine mammal habitats </w:t>
      </w:r>
      <w:ins w:id="258" w:author="Timothy James" w:date="2024-03-21T16:47:00Z" w16du:dateUtc="2024-03-21T20:47:00Z">
        <w:r w:rsidR="00E956A9">
          <w:t>where</w:t>
        </w:r>
      </w:ins>
      <w:del w:id="259" w:author="Timothy James" w:date="2024-03-21T16:47:00Z" w16du:dateUtc="2024-03-21T20:47:00Z">
        <w:r w:rsidDel="00E956A9">
          <w:delText>– to</w:delText>
        </w:r>
      </w:del>
      <w:ins w:id="260" w:author="Timothy James" w:date="2024-03-21T16:47:00Z" w16du:dateUtc="2024-03-21T20:47:00Z">
        <w:r w:rsidR="00E956A9">
          <w:t xml:space="preserve"> risks can be</w:t>
        </w:r>
      </w:ins>
      <w:r>
        <w:t xml:space="preserve"> minimise</w:t>
      </w:r>
      <w:ins w:id="261" w:author="Timothy James" w:date="2024-03-21T16:47:00Z" w16du:dateUtc="2024-03-21T20:47:00Z">
        <w:r w:rsidR="00E956A9">
          <w:t>d</w:t>
        </w:r>
      </w:ins>
      <w:r>
        <w:t xml:space="preserve"> </w:t>
      </w:r>
      <w:del w:id="262" w:author="Timothy James" w:date="2024-03-21T16:47:00Z" w16du:dateUtc="2024-03-21T20:47:00Z">
        <w:r w:rsidDel="00E956A9">
          <w:delText xml:space="preserve">risks the activity </w:delText>
        </w:r>
        <w:r w:rsidRPr="00DB49FF" w:rsidDel="00E956A9">
          <w:delText xml:space="preserve">should be of a very </w:delText>
        </w:r>
      </w:del>
      <w:ins w:id="263" w:author="Timothy James" w:date="2024-03-21T16:47:00Z" w16du:dateUtc="2024-03-21T20:47:00Z">
        <w:r w:rsidR="00E956A9">
          <w:t xml:space="preserve">with strict </w:t>
        </w:r>
      </w:ins>
      <w:r w:rsidRPr="00DB49FF">
        <w:t>limit</w:t>
      </w:r>
      <w:ins w:id="264" w:author="Timothy James" w:date="2024-03-21T16:47:00Z" w16du:dateUtc="2024-03-21T20:47:00Z">
        <w:r w:rsidR="00E956A9">
          <w:t>ations on</w:t>
        </w:r>
      </w:ins>
      <w:del w:id="265" w:author="Timothy James" w:date="2024-03-21T16:47:00Z" w16du:dateUtc="2024-03-21T20:47:00Z">
        <w:r w:rsidRPr="00DB49FF" w:rsidDel="00E956A9">
          <w:delText>ed</w:delText>
        </w:r>
      </w:del>
      <w:r w:rsidRPr="00DB49FF">
        <w:t xml:space="preserve"> scale</w:t>
      </w:r>
      <w:del w:id="266" w:author="Timothy James" w:date="2024-03-21T16:47:00Z" w16du:dateUtc="2024-03-21T20:47:00Z">
        <w:r w:rsidRPr="00DB49FF" w:rsidDel="00E956A9">
          <w:delText xml:space="preserve"> only</w:delText>
        </w:r>
      </w:del>
      <w:r w:rsidRPr="00DB49FF">
        <w:t xml:space="preserve">, </w:t>
      </w:r>
      <w:del w:id="267" w:author="Timothy James" w:date="2024-03-21T16:48:00Z" w16du:dateUtc="2024-03-21T20:48:00Z">
        <w:r w:rsidRPr="00DB49FF" w:rsidDel="00E956A9">
          <w:delText xml:space="preserve">works </w:delText>
        </w:r>
      </w:del>
      <w:r w:rsidRPr="00DB49FF">
        <w:t>keep</w:t>
      </w:r>
      <w:ins w:id="268" w:author="Timothy James" w:date="2024-03-21T16:48:00Z" w16du:dateUtc="2024-03-21T20:48:00Z">
        <w:r w:rsidR="00E956A9">
          <w:t>ing</w:t>
        </w:r>
      </w:ins>
      <w:r w:rsidRPr="00DB49FF">
        <w:t xml:space="preserve"> away from </w:t>
      </w:r>
      <w:r w:rsidRPr="00DB49FF">
        <w:lastRenderedPageBreak/>
        <w:t xml:space="preserve">cetacean concentration areas, </w:t>
      </w:r>
      <w:ins w:id="269" w:author="Timothy James" w:date="2024-03-21T16:48:00Z" w16du:dateUtc="2024-03-21T20:48:00Z">
        <w:r w:rsidR="00E956A9">
          <w:t xml:space="preserve">and having observers on board </w:t>
        </w:r>
      </w:ins>
      <w:r w:rsidRPr="00DB49FF">
        <w:t>ships</w:t>
      </w:r>
      <w:del w:id="270" w:author="Timothy James" w:date="2024-03-21T16:48:00Z" w16du:dateUtc="2024-03-21T20:48:00Z">
        <w:r w:rsidRPr="00DB49FF" w:rsidDel="00E956A9">
          <w:delText xml:space="preserve"> should have observers on board</w:delText>
        </w:r>
      </w:del>
      <w:r>
        <w:t xml:space="preserve">. </w:t>
      </w:r>
    </w:p>
    <w:p w14:paraId="2CE26B4E" w14:textId="5C64CE50" w:rsidR="00DB49FF" w:rsidRDefault="00DB49FF" w:rsidP="00DB49FF">
      <w:r w:rsidRPr="00406A31">
        <w:rPr>
          <w:i/>
          <w:iCs/>
        </w:rPr>
        <w:t>Seabirds:</w:t>
      </w:r>
      <w:r>
        <w:t xml:space="preserve"> Source of </w:t>
      </w:r>
      <w:r w:rsidRPr="00E956A9">
        <w:rPr>
          <w:i/>
          <w:iCs/>
          <w:rPrChange w:id="271" w:author="Timothy James" w:date="2024-03-21T16:48:00Z" w16du:dateUtc="2024-03-21T20:48:00Z">
            <w:rPr/>
          </w:rPrChange>
        </w:rPr>
        <w:t>notable</w:t>
      </w:r>
      <w:r>
        <w:t xml:space="preserve"> concern for many seabird CFs</w:t>
      </w:r>
      <w:del w:id="272" w:author="Timothy James" w:date="2024-03-21T16:48:00Z" w16du:dateUtc="2024-03-21T20:48:00Z">
        <w:r w:rsidDel="00E956A9">
          <w:delText>:</w:delText>
        </w:r>
      </w:del>
      <w:r>
        <w:t xml:space="preserve"> </w:t>
      </w:r>
      <w:ins w:id="273" w:author="Timothy James" w:date="2024-03-21T16:48:00Z" w16du:dateUtc="2024-03-21T20:48:00Z">
        <w:r w:rsidR="00E956A9">
          <w:t xml:space="preserve">where the </w:t>
        </w:r>
      </w:ins>
      <w:r w:rsidRPr="00DB49FF">
        <w:t xml:space="preserve">activity </w:t>
      </w:r>
      <w:ins w:id="274" w:author="Timothy James" w:date="2024-03-21T16:49:00Z" w16du:dateUtc="2024-03-21T20:49:00Z">
        <w:r w:rsidR="00E956A9">
          <w:t xml:space="preserve">should </w:t>
        </w:r>
      </w:ins>
      <w:del w:id="275" w:author="Timothy James" w:date="2024-03-21T16:49:00Z" w16du:dateUtc="2024-03-21T20:49:00Z">
        <w:r w:rsidRPr="00DB49FF" w:rsidDel="00E956A9">
          <w:delText xml:space="preserve">can </w:delText>
        </w:r>
      </w:del>
      <w:r>
        <w:t xml:space="preserve">only </w:t>
      </w:r>
      <w:r w:rsidRPr="00DB49FF">
        <w:t xml:space="preserve">take place at </w:t>
      </w:r>
      <w:del w:id="276" w:author="Timothy James" w:date="2024-03-21T16:49:00Z" w16du:dateUtc="2024-03-21T20:49:00Z">
        <w:r w:rsidRPr="00DB49FF" w:rsidDel="00E956A9">
          <w:delText xml:space="preserve">the </w:delText>
        </w:r>
      </w:del>
      <w:r w:rsidRPr="00DB49FF">
        <w:t xml:space="preserve">depths of more than </w:t>
      </w:r>
      <w:r>
        <w:t>40</w:t>
      </w:r>
      <w:del w:id="277" w:author="Timothy James" w:date="2024-03-21T16:49:00Z" w16du:dateUtc="2024-03-21T20:49:00Z">
        <w:r w:rsidDel="00E956A9">
          <w:delText>-50</w:delText>
        </w:r>
      </w:del>
      <w:r>
        <w:t xml:space="preserve"> m to minimise risks. </w:t>
      </w:r>
      <w:r w:rsidR="00406A31" w:rsidRPr="00E956A9">
        <w:rPr>
          <w:i/>
          <w:iCs/>
          <w:rPrChange w:id="278" w:author="Timothy James" w:date="2024-03-21T16:49:00Z" w16du:dateUtc="2024-03-21T20:49:00Z">
            <w:rPr/>
          </w:rPrChange>
        </w:rPr>
        <w:t>Significant</w:t>
      </w:r>
      <w:r w:rsidR="00406A31">
        <w:t xml:space="preserve"> concern for spectacled eider.</w:t>
      </w:r>
    </w:p>
    <w:p w14:paraId="02D02A5B" w14:textId="03060DA2" w:rsidR="00406A31" w:rsidRDefault="00406A31" w:rsidP="00DB49FF">
      <w:r w:rsidRPr="00406A31">
        <w:rPr>
          <w:i/>
          <w:iCs/>
        </w:rPr>
        <w:t>Fish:</w:t>
      </w:r>
      <w:r>
        <w:t xml:space="preserve"> Source of </w:t>
      </w:r>
      <w:r w:rsidRPr="00E956A9">
        <w:rPr>
          <w:i/>
          <w:iCs/>
          <w:rPrChange w:id="279" w:author="Timothy James" w:date="2024-03-21T16:49:00Z" w16du:dateUtc="2024-03-21T20:49:00Z">
            <w:rPr/>
          </w:rPrChange>
        </w:rPr>
        <w:t>significant</w:t>
      </w:r>
      <w:r>
        <w:t xml:space="preserve"> concern for a number of CFs</w:t>
      </w:r>
      <w:ins w:id="280" w:author="Timothy James" w:date="2024-03-21T16:49:00Z" w16du:dateUtc="2024-03-21T20:49:00Z">
        <w:r w:rsidR="00E956A9">
          <w:t>,</w:t>
        </w:r>
      </w:ins>
      <w:r>
        <w:t xml:space="preserve"> including key spawning areas and other critical habitats for several species.</w:t>
      </w:r>
    </w:p>
    <w:p w14:paraId="17C1A271" w14:textId="79F62B8D" w:rsidR="00406A31" w:rsidRDefault="00406A31" w:rsidP="00DB49FF">
      <w:r w:rsidRPr="00406A31">
        <w:rPr>
          <w:i/>
          <w:iCs/>
        </w:rPr>
        <w:t>Benthos:</w:t>
      </w:r>
      <w:r>
        <w:t xml:space="preserve"> Source of </w:t>
      </w:r>
      <w:r w:rsidRPr="00E956A9">
        <w:rPr>
          <w:i/>
          <w:iCs/>
          <w:rPrChange w:id="281" w:author="Timothy James" w:date="2024-03-21T16:49:00Z" w16du:dateUtc="2024-03-21T20:49:00Z">
            <w:rPr/>
          </w:rPrChange>
        </w:rPr>
        <w:t>minor</w:t>
      </w:r>
      <w:r>
        <w:t xml:space="preserve"> concern for all applicable CFs.</w:t>
      </w:r>
    </w:p>
    <w:p w14:paraId="1DD4574F" w14:textId="6CA14891" w:rsidR="00406A31" w:rsidRPr="00DB49FF" w:rsidRDefault="00406A31" w:rsidP="00DB49FF">
      <w:r w:rsidRPr="00406A31">
        <w:rPr>
          <w:i/>
          <w:iCs/>
        </w:rPr>
        <w:t>Coastal features:</w:t>
      </w:r>
      <w:r>
        <w:t xml:space="preserve"> Source of </w:t>
      </w:r>
      <w:r w:rsidRPr="00E956A9">
        <w:rPr>
          <w:i/>
          <w:iCs/>
          <w:rPrChange w:id="282" w:author="Timothy James" w:date="2024-03-21T16:49:00Z" w16du:dateUtc="2024-03-21T20:49:00Z">
            <w:rPr/>
          </w:rPrChange>
        </w:rPr>
        <w:t>significant</w:t>
      </w:r>
      <w:r>
        <w:t xml:space="preserve"> concern for kelp CFs. </w:t>
      </w:r>
    </w:p>
    <w:p w14:paraId="0BFAE8C3" w14:textId="1A71BF54" w:rsidR="000438C0" w:rsidRPr="006D76CE" w:rsidRDefault="000438C0" w:rsidP="000438C0">
      <w:pPr>
        <w:pStyle w:val="Heading4"/>
      </w:pPr>
      <w:r w:rsidRPr="006D76CE">
        <w:t xml:space="preserve">Assumptions: </w:t>
      </w:r>
    </w:p>
    <w:p w14:paraId="33C044CD" w14:textId="41A3C140" w:rsidR="000438C0" w:rsidRPr="006D76CE" w:rsidRDefault="000438C0" w:rsidP="000438C0">
      <w:pPr>
        <w:spacing w:before="240"/>
      </w:pPr>
      <w:r w:rsidRPr="006D76CE">
        <w:t>We assumed that there are no limitations regarding distance to the shore</w:t>
      </w:r>
      <w:r w:rsidR="0098040B">
        <w:t>line</w:t>
      </w:r>
      <w:ins w:id="283" w:author="Timothy James" w:date="2024-03-21T16:50:00Z" w16du:dateUtc="2024-03-21T20:50:00Z">
        <w:r w:rsidR="00E956A9">
          <w:t>,</w:t>
        </w:r>
      </w:ins>
      <w:del w:id="284" w:author="Timothy James" w:date="2024-03-21T16:50:00Z" w16du:dateUtc="2024-03-21T20:50:00Z">
        <w:r w:rsidRPr="006D76CE" w:rsidDel="00E956A9">
          <w:delText xml:space="preserve"> and</w:delText>
        </w:r>
      </w:del>
      <w:r w:rsidRPr="006D76CE">
        <w:t xml:space="preserve"> that pelagic trawling occurs at depths less than 600 m and can only happen during the ice-free season.</w:t>
      </w:r>
    </w:p>
    <w:p w14:paraId="422575DE" w14:textId="77777777" w:rsidR="000438C0" w:rsidRPr="006D76CE" w:rsidRDefault="000438C0" w:rsidP="00745080">
      <w:pPr>
        <w:pStyle w:val="Heading4"/>
      </w:pPr>
      <w:r w:rsidRPr="006D76CE">
        <w:t>Data sources:</w:t>
      </w:r>
    </w:p>
    <w:p w14:paraId="1EA0E9B9" w14:textId="25666ACA" w:rsidR="00745080" w:rsidRPr="006D76CE" w:rsidRDefault="000438C0" w:rsidP="00745080">
      <w:pPr>
        <w:spacing w:before="240"/>
      </w:pPr>
      <w:r w:rsidRPr="006D76CE">
        <w:t xml:space="preserve">We used </w:t>
      </w:r>
      <w:r w:rsidR="00745080" w:rsidRPr="006D76CE">
        <w:t xml:space="preserve">the </w:t>
      </w:r>
      <w:r w:rsidRPr="006D76CE">
        <w:t xml:space="preserve">Global Fishing Watch (GFW) data </w:t>
      </w:r>
      <w:r w:rsidR="00745080" w:rsidRPr="006D76CE">
        <w:t>field</w:t>
      </w:r>
      <w:r w:rsidRPr="006D76CE">
        <w:t xml:space="preserve"> </w:t>
      </w:r>
      <w:r w:rsidR="00745080" w:rsidRPr="006D76CE">
        <w:t>“</w:t>
      </w:r>
      <w:r w:rsidRPr="006D76CE">
        <w:t>trawlers</w:t>
      </w:r>
      <w:r w:rsidR="00745080" w:rsidRPr="006D76CE">
        <w:t>”</w:t>
      </w:r>
      <w:r w:rsidRPr="006D76CE">
        <w:t xml:space="preserve"> for January 2020 – January 2023</w:t>
      </w:r>
      <w:r w:rsidR="006E6A29">
        <w:t xml:space="preserve"> (</w:t>
      </w:r>
      <w:r w:rsidR="006E6A29" w:rsidRPr="006E6A29">
        <w:t>Global Fishing Watch</w:t>
      </w:r>
      <w:r w:rsidR="006E6A29">
        <w:t xml:space="preserve">, </w:t>
      </w:r>
      <w:r w:rsidR="006E6A29" w:rsidRPr="006E6A29">
        <w:t>2022)</w:t>
      </w:r>
      <w:r w:rsidR="006E6A29" w:rsidRPr="006D76CE">
        <w:t>.</w:t>
      </w:r>
      <w:r w:rsidRPr="006D76CE">
        <w:t xml:space="preserve"> GFW does not distinguish between bottom and pelagic trawling. As for bottom trawling, we considered the trawling hours distribution map as representing both bottom and pelagic </w:t>
      </w:r>
      <w:r w:rsidR="00E553C0" w:rsidRPr="006D76CE">
        <w:t>trawling,</w:t>
      </w:r>
      <w:r w:rsidRPr="006D76CE">
        <w:t xml:space="preserve"> noting that further investigation is required to distinguish between these two gear types.</w:t>
      </w:r>
    </w:p>
    <w:p w14:paraId="32EDC94D" w14:textId="7A9F811A" w:rsidR="000438C0" w:rsidRPr="006D76CE" w:rsidRDefault="000438C0" w:rsidP="00745080">
      <w:pPr>
        <w:spacing w:before="240"/>
      </w:pPr>
      <w:r w:rsidRPr="006D76CE">
        <w:t>Datasets were downloaded for each of the three years (2020, 2021, 2022) and separately for each EEZ. After being merged geographically, mean</w:t>
      </w:r>
      <w:r w:rsidR="00E553C0">
        <w:t xml:space="preserve"> fishing effort values</w:t>
      </w:r>
      <w:r w:rsidRPr="006D76CE">
        <w:t xml:space="preserve"> were calculated for each 30 x 30 km Geranium planning unit.</w:t>
      </w:r>
    </w:p>
    <w:p w14:paraId="67506656" w14:textId="30510AC6" w:rsidR="000438C0" w:rsidRPr="006D76CE" w:rsidRDefault="000438C0" w:rsidP="000438C0">
      <w:pPr>
        <w:spacing w:before="240"/>
      </w:pPr>
      <w:r w:rsidRPr="006D76CE">
        <w:rPr>
          <w:i/>
          <w:iCs/>
        </w:rPr>
        <w:t>Dataset produced:</w:t>
      </w:r>
      <w:r w:rsidRPr="006D76CE">
        <w:t xml:space="preserve"> September 2023</w:t>
      </w:r>
      <w:r w:rsidR="00450A55" w:rsidRPr="006D76CE">
        <w:t>.</w:t>
      </w:r>
    </w:p>
    <w:p w14:paraId="573F754A" w14:textId="7E78F7B0" w:rsidR="000438C0" w:rsidRPr="006D76CE" w:rsidRDefault="000438C0" w:rsidP="000438C0">
      <w:pPr>
        <w:pStyle w:val="Heading3"/>
        <w:rPr>
          <w:color w:val="auto"/>
        </w:rPr>
      </w:pPr>
      <w:r w:rsidRPr="006D76CE">
        <w:rPr>
          <w:color w:val="auto"/>
        </w:rPr>
        <w:t>FSE: Seine and Stationary Seine</w:t>
      </w:r>
      <w:r w:rsidR="00C05B7F">
        <w:rPr>
          <w:color w:val="auto"/>
        </w:rPr>
        <w:t xml:space="preserve"> Fishing</w:t>
      </w:r>
    </w:p>
    <w:p w14:paraId="38836FED" w14:textId="6BCF186F" w:rsidR="000438C0" w:rsidRDefault="002B3468" w:rsidP="000438C0">
      <w:pPr>
        <w:spacing w:before="240"/>
      </w:pPr>
      <w:r>
        <w:t xml:space="preserve">This type of fishing </w:t>
      </w:r>
      <w:del w:id="285" w:author="Timothy James" w:date="2024-03-21T16:50:00Z" w16du:dateUtc="2024-03-21T20:50:00Z">
        <w:r w:rsidDel="00E956A9">
          <w:delText>has</w:delText>
        </w:r>
        <w:r w:rsidR="000438C0" w:rsidRPr="006D76CE" w:rsidDel="00E956A9">
          <w:delText xml:space="preserve"> </w:delText>
        </w:r>
      </w:del>
      <w:ins w:id="286" w:author="Timothy James" w:date="2024-03-21T16:50:00Z" w16du:dateUtc="2024-03-21T20:50:00Z">
        <w:r w:rsidR="00E956A9">
          <w:t>poses</w:t>
        </w:r>
        <w:r w:rsidR="00E956A9" w:rsidRPr="006D76CE">
          <w:t xml:space="preserve"> </w:t>
        </w:r>
      </w:ins>
      <w:r w:rsidR="000438C0" w:rsidRPr="006D76CE">
        <w:t>relatively low risk for biodiversity. However</w:t>
      </w:r>
      <w:ins w:id="287" w:author="Timothy James" w:date="2024-03-21T16:50:00Z" w16du:dateUtc="2024-03-21T20:50:00Z">
        <w:r w:rsidR="00E956A9">
          <w:t>,</w:t>
        </w:r>
      </w:ins>
      <w:r w:rsidR="000438C0" w:rsidRPr="006D76CE">
        <w:t xml:space="preserve"> stationary seines can cause bycatch or entanglement of marine mammals (seals, beluga whales, </w:t>
      </w:r>
      <w:ins w:id="288" w:author="Timothy James" w:date="2024-03-21T16:51:00Z" w16du:dateUtc="2024-03-21T20:51:00Z">
        <w:r w:rsidR="00E956A9">
          <w:t xml:space="preserve">and </w:t>
        </w:r>
      </w:ins>
      <w:r w:rsidR="000438C0" w:rsidRPr="006D76CE">
        <w:t xml:space="preserve">even bowhead whales). </w:t>
      </w:r>
    </w:p>
    <w:p w14:paraId="75B19031" w14:textId="2C993A33" w:rsidR="002B3468" w:rsidRDefault="002B3468" w:rsidP="000438C0">
      <w:pPr>
        <w:spacing w:before="240"/>
      </w:pPr>
      <w:r w:rsidRPr="00476524">
        <w:rPr>
          <w:i/>
          <w:iCs/>
        </w:rPr>
        <w:t>Examples:</w:t>
      </w:r>
      <w:r>
        <w:t xml:space="preserve"> </w:t>
      </w:r>
      <w:r w:rsidRPr="006D76CE">
        <w:t xml:space="preserve">This type of fishing method is used in the Atlantic and in the Pacific sectors of the Arctic </w:t>
      </w:r>
      <w:r w:rsidR="00E956A9">
        <w:t>–</w:t>
      </w:r>
      <w:r w:rsidRPr="006D76CE">
        <w:t xml:space="preserve"> in the Bering, Chukchi, White and Barents Seas. It is used to catch salmon, saffron cod, and herring. It is used in shallow, coastal areas and </w:t>
      </w:r>
      <w:del w:id="289" w:author="Timothy James" w:date="2024-03-21T16:52:00Z" w16du:dateUtc="2024-03-21T20:52:00Z">
        <w:r w:rsidRPr="006D76CE" w:rsidDel="00E956A9">
          <w:delText xml:space="preserve">are </w:delText>
        </w:r>
      </w:del>
      <w:ins w:id="290" w:author="Timothy James" w:date="2024-03-21T16:52:00Z" w16du:dateUtc="2024-03-21T20:52:00Z">
        <w:r w:rsidR="00E956A9">
          <w:t>is</w:t>
        </w:r>
        <w:r w:rsidR="00E956A9" w:rsidRPr="006D76CE">
          <w:t xml:space="preserve"> </w:t>
        </w:r>
      </w:ins>
      <w:r w:rsidRPr="006D76CE">
        <w:t>often installed for the short season when anadromous fish are coming into the rivers.</w:t>
      </w:r>
    </w:p>
    <w:p w14:paraId="78018EC7" w14:textId="0606EC5D" w:rsidR="00476524" w:rsidRPr="00E956A9" w:rsidRDefault="00476524" w:rsidP="000438C0">
      <w:pPr>
        <w:spacing w:before="240"/>
        <w:rPr>
          <w:i/>
          <w:iCs/>
          <w:rPrChange w:id="291" w:author="Timothy James" w:date="2024-03-21T16:52:00Z" w16du:dateUtc="2024-03-21T20:52:00Z">
            <w:rPr/>
          </w:rPrChange>
        </w:rPr>
      </w:pPr>
      <w:r w:rsidRPr="00E956A9">
        <w:rPr>
          <w:i/>
          <w:iCs/>
          <w:highlight w:val="yellow"/>
          <w:rPrChange w:id="292" w:author="Timothy James" w:date="2024-03-21T16:52:00Z" w16du:dateUtc="2024-03-21T20:52:00Z">
            <w:rPr>
              <w:highlight w:val="yellow"/>
            </w:rPr>
          </w:rPrChange>
        </w:rPr>
        <w:t>Assessment findings:</w:t>
      </w:r>
      <w:r w:rsidRPr="00E956A9">
        <w:rPr>
          <w:i/>
          <w:iCs/>
          <w:rPrChange w:id="293" w:author="Timothy James" w:date="2024-03-21T16:52:00Z" w16du:dateUtc="2024-03-21T20:52:00Z">
            <w:rPr/>
          </w:rPrChange>
        </w:rPr>
        <w:t xml:space="preserve"> </w:t>
      </w:r>
    </w:p>
    <w:p w14:paraId="2E2CBD38" w14:textId="0EBEB8F2" w:rsidR="00406A31" w:rsidRDefault="00406A31" w:rsidP="000438C0">
      <w:pPr>
        <w:spacing w:before="240"/>
      </w:pPr>
      <w:r w:rsidRPr="00E956A9">
        <w:rPr>
          <w:i/>
          <w:iCs/>
          <w:rPrChange w:id="294" w:author="Timothy James" w:date="2024-03-21T16:52:00Z" w16du:dateUtc="2024-03-21T20:52:00Z">
            <w:rPr/>
          </w:rPrChange>
        </w:rPr>
        <w:t>Marine mammals</w:t>
      </w:r>
      <w:r>
        <w:t xml:space="preserve">: </w:t>
      </w:r>
      <w:r w:rsidR="00650046">
        <w:t xml:space="preserve">Source of </w:t>
      </w:r>
      <w:r w:rsidR="00650046" w:rsidRPr="00E956A9">
        <w:rPr>
          <w:i/>
          <w:iCs/>
          <w:rPrChange w:id="295" w:author="Timothy James" w:date="2024-03-21T16:52:00Z" w16du:dateUtc="2024-03-21T20:52:00Z">
            <w:rPr/>
          </w:rPrChange>
        </w:rPr>
        <w:t>notable</w:t>
      </w:r>
      <w:r w:rsidR="00650046">
        <w:t xml:space="preserve"> concern for </w:t>
      </w:r>
      <w:ins w:id="296" w:author="Timothy James" w:date="2024-03-21T16:52:00Z" w16du:dateUtc="2024-03-21T20:52:00Z">
        <w:r w:rsidR="00E956A9">
          <w:t xml:space="preserve">the </w:t>
        </w:r>
      </w:ins>
      <w:r w:rsidR="00650046">
        <w:t>majority of CFs</w:t>
      </w:r>
      <w:ins w:id="297" w:author="Timothy James" w:date="2024-03-21T16:52:00Z" w16du:dateUtc="2024-03-21T20:52:00Z">
        <w:r w:rsidR="00E956A9">
          <w:t xml:space="preserve"> where</w:t>
        </w:r>
      </w:ins>
      <w:del w:id="298" w:author="Timothy James" w:date="2024-03-21T16:52:00Z" w16du:dateUtc="2024-03-21T20:52:00Z">
        <w:r w:rsidR="00650046" w:rsidDel="00E956A9">
          <w:delText>:</w:delText>
        </w:r>
      </w:del>
      <w:r w:rsidR="00650046">
        <w:t xml:space="preserve"> measures to prevent seal entanglement and pingers to keep away smaller cetaceans (like porpoises) should be implemented. Source of </w:t>
      </w:r>
      <w:r w:rsidR="00650046" w:rsidRPr="00E956A9">
        <w:rPr>
          <w:i/>
          <w:iCs/>
          <w:rPrChange w:id="299" w:author="Timothy James" w:date="2024-03-21T16:52:00Z" w16du:dateUtc="2024-03-21T20:52:00Z">
            <w:rPr/>
          </w:rPrChange>
        </w:rPr>
        <w:t>significant</w:t>
      </w:r>
      <w:r w:rsidR="00650046">
        <w:t xml:space="preserve"> concern in critical habitats.</w:t>
      </w:r>
    </w:p>
    <w:p w14:paraId="4A852F83" w14:textId="4C1230B8" w:rsidR="00650046" w:rsidRDefault="00650046" w:rsidP="000438C0">
      <w:pPr>
        <w:spacing w:before="240"/>
      </w:pPr>
      <w:r>
        <w:lastRenderedPageBreak/>
        <w:t xml:space="preserve">Seabirds: Source of </w:t>
      </w:r>
      <w:r w:rsidRPr="00E956A9">
        <w:rPr>
          <w:i/>
          <w:iCs/>
          <w:rPrChange w:id="300" w:author="Timothy James" w:date="2024-03-21T16:52:00Z" w16du:dateUtc="2024-03-21T20:52:00Z">
            <w:rPr/>
          </w:rPrChange>
        </w:rPr>
        <w:t>significant</w:t>
      </w:r>
      <w:r>
        <w:t xml:space="preserve"> </w:t>
      </w:r>
      <w:del w:id="301" w:author="Timothy James" w:date="2024-03-21T16:52:00Z" w16du:dateUtc="2024-03-21T20:52:00Z">
        <w:r w:rsidDel="00E956A9">
          <w:delText xml:space="preserve">and </w:delText>
        </w:r>
      </w:del>
      <w:ins w:id="302" w:author="Timothy James" w:date="2024-03-21T16:52:00Z" w16du:dateUtc="2024-03-21T20:52:00Z">
        <w:r w:rsidR="00E956A9">
          <w:t xml:space="preserve">or </w:t>
        </w:r>
      </w:ins>
      <w:r w:rsidRPr="00E956A9">
        <w:rPr>
          <w:i/>
          <w:iCs/>
          <w:rPrChange w:id="303" w:author="Timothy James" w:date="2024-03-21T16:52:00Z" w16du:dateUtc="2024-03-21T20:52:00Z">
            <w:rPr/>
          </w:rPrChange>
        </w:rPr>
        <w:t>notable</w:t>
      </w:r>
      <w:r>
        <w:t xml:space="preserve"> concern for most </w:t>
      </w:r>
      <w:del w:id="304" w:author="Timothy James" w:date="2024-03-21T16:53:00Z" w16du:dateUtc="2024-03-21T20:53:00Z">
        <w:r w:rsidDel="00E956A9">
          <w:delText xml:space="preserve">of </w:delText>
        </w:r>
      </w:del>
      <w:r>
        <w:t>CFs</w:t>
      </w:r>
      <w:del w:id="305" w:author="Timothy James" w:date="2024-03-21T16:53:00Z" w16du:dateUtc="2024-03-21T20:53:00Z">
        <w:r w:rsidDel="0098040B">
          <w:delText>:</w:delText>
        </w:r>
      </w:del>
      <w:r>
        <w:t xml:space="preserve"> </w:t>
      </w:r>
      <w:ins w:id="306" w:author="Timothy James" w:date="2024-03-21T16:53:00Z" w16du:dateUtc="2024-03-21T20:53:00Z">
        <w:r w:rsidR="0098040B">
          <w:t xml:space="preserve">and </w:t>
        </w:r>
      </w:ins>
      <w:r>
        <w:t>seabird colonies and known regular bird aggregation areas should be avoided.</w:t>
      </w:r>
    </w:p>
    <w:p w14:paraId="0B1281D7" w14:textId="6066C837" w:rsidR="00650046" w:rsidRDefault="00650046" w:rsidP="000438C0">
      <w:pPr>
        <w:spacing w:before="240"/>
      </w:pPr>
      <w:r>
        <w:t xml:space="preserve">Fish: Source of </w:t>
      </w:r>
      <w:r w:rsidRPr="0098040B">
        <w:rPr>
          <w:i/>
          <w:iCs/>
          <w:rPrChange w:id="307" w:author="Timothy James" w:date="2024-03-21T16:53:00Z" w16du:dateUtc="2024-03-21T20:53:00Z">
            <w:rPr/>
          </w:rPrChange>
        </w:rPr>
        <w:t>minor</w:t>
      </w:r>
      <w:r>
        <w:t xml:space="preserve"> concern for the majority of CFs.</w:t>
      </w:r>
    </w:p>
    <w:p w14:paraId="47776D19" w14:textId="09315BCE" w:rsidR="00650046" w:rsidRDefault="00650046" w:rsidP="000438C0">
      <w:pPr>
        <w:spacing w:before="240"/>
      </w:pPr>
      <w:r>
        <w:t xml:space="preserve">Benthos: Source of </w:t>
      </w:r>
      <w:r w:rsidRPr="0098040B">
        <w:rPr>
          <w:i/>
          <w:iCs/>
          <w:rPrChange w:id="308" w:author="Timothy James" w:date="2024-03-21T16:53:00Z" w16du:dateUtc="2024-03-21T20:53:00Z">
            <w:rPr/>
          </w:rPrChange>
        </w:rPr>
        <w:t>minor</w:t>
      </w:r>
      <w:r>
        <w:t xml:space="preserve"> concern for benthic features where applicable.</w:t>
      </w:r>
    </w:p>
    <w:p w14:paraId="7F0F65A7" w14:textId="033FCA05" w:rsidR="00650046" w:rsidRPr="006D76CE" w:rsidRDefault="00650046" w:rsidP="000438C0">
      <w:pPr>
        <w:spacing w:before="240"/>
      </w:pPr>
      <w:r>
        <w:t xml:space="preserve">Coastal features: source of </w:t>
      </w:r>
      <w:r w:rsidRPr="0098040B">
        <w:rPr>
          <w:i/>
          <w:iCs/>
          <w:rPrChange w:id="309" w:author="Timothy James" w:date="2024-03-21T16:53:00Z" w16du:dateUtc="2024-03-21T20:53:00Z">
            <w:rPr/>
          </w:rPrChange>
        </w:rPr>
        <w:t>significant</w:t>
      </w:r>
      <w:r>
        <w:t xml:space="preserve"> concern for kelp CFs, </w:t>
      </w:r>
      <w:ins w:id="310" w:author="Timothy James" w:date="2024-03-21T16:53:00Z" w16du:dateUtc="2024-03-21T20:53:00Z">
        <w:r w:rsidR="0098040B">
          <w:t xml:space="preserve">and </w:t>
        </w:r>
      </w:ins>
      <w:r>
        <w:t xml:space="preserve">intertidal zones. Source of </w:t>
      </w:r>
      <w:r w:rsidRPr="0098040B">
        <w:rPr>
          <w:i/>
          <w:iCs/>
          <w:rPrChange w:id="311" w:author="Timothy James" w:date="2024-03-21T16:53:00Z" w16du:dateUtc="2024-03-21T20:53:00Z">
            <w:rPr/>
          </w:rPrChange>
        </w:rPr>
        <w:t>notable</w:t>
      </w:r>
      <w:r>
        <w:t xml:space="preserve"> concern for estuaries</w:t>
      </w:r>
      <w:del w:id="312" w:author="Timothy James" w:date="2024-03-21T16:53:00Z" w16du:dateUtc="2024-03-21T20:53:00Z">
        <w:r w:rsidDel="0098040B">
          <w:delText>:</w:delText>
        </w:r>
      </w:del>
      <w:r>
        <w:t xml:space="preserve"> </w:t>
      </w:r>
      <w:ins w:id="313" w:author="Timothy James" w:date="2024-03-21T16:54:00Z" w16du:dateUtc="2024-03-21T20:54:00Z">
        <w:r w:rsidR="0098040B">
          <w:t xml:space="preserve">where the activity </w:t>
        </w:r>
      </w:ins>
      <w:r>
        <w:t xml:space="preserve">can take place at </w:t>
      </w:r>
      <w:ins w:id="314" w:author="Timothy James" w:date="2024-03-21T16:54:00Z" w16du:dateUtc="2024-03-21T20:54:00Z">
        <w:r w:rsidR="0098040B">
          <w:t xml:space="preserve">a </w:t>
        </w:r>
      </w:ins>
      <w:r>
        <w:t>limited scale only.</w:t>
      </w:r>
    </w:p>
    <w:p w14:paraId="25699AFC" w14:textId="77777777" w:rsidR="000438C0" w:rsidRPr="006D76CE" w:rsidRDefault="000438C0" w:rsidP="000438C0">
      <w:pPr>
        <w:pStyle w:val="Heading4"/>
      </w:pPr>
      <w:r w:rsidRPr="006D76CE">
        <w:t>Assumptions:</w:t>
      </w:r>
    </w:p>
    <w:p w14:paraId="5F6B7EC0" w14:textId="1C675D71" w:rsidR="000438C0" w:rsidRPr="006D76CE" w:rsidRDefault="000438C0" w:rsidP="000438C0">
      <w:pPr>
        <w:spacing w:before="240"/>
      </w:pPr>
      <w:r w:rsidRPr="006D76CE">
        <w:t>We assumed that seine and stationary seine fishing can only take place in the coastal waters not more than 45 km (1.5 planning unit) from shore</w:t>
      </w:r>
      <w:del w:id="315" w:author="Timothy James" w:date="2024-03-21T16:54:00Z" w16du:dateUtc="2024-03-21T20:54:00Z">
        <w:r w:rsidRPr="006D76CE" w:rsidDel="0098040B">
          <w:delText>line</w:delText>
        </w:r>
      </w:del>
      <w:r w:rsidRPr="006D76CE">
        <w:t xml:space="preserve"> and with depths less than 20 m during </w:t>
      </w:r>
      <w:ins w:id="316" w:author="Timothy James" w:date="2024-03-21T16:54:00Z" w16du:dateUtc="2024-03-21T20:54:00Z">
        <w:r w:rsidR="0098040B">
          <w:t xml:space="preserve">the </w:t>
        </w:r>
      </w:ins>
      <w:r w:rsidRPr="006D76CE">
        <w:t>ice-free seasons.</w:t>
      </w:r>
    </w:p>
    <w:p w14:paraId="31B7D385" w14:textId="77777777" w:rsidR="000438C0" w:rsidRPr="006D76CE" w:rsidRDefault="000438C0" w:rsidP="00BE0361">
      <w:pPr>
        <w:pStyle w:val="Heading4"/>
      </w:pPr>
      <w:r w:rsidRPr="006D76CE">
        <w:t>Data sources:</w:t>
      </w:r>
    </w:p>
    <w:p w14:paraId="743A6FC1" w14:textId="4EFCF4E3" w:rsidR="000438C0" w:rsidRPr="006D76CE" w:rsidRDefault="006E59E1" w:rsidP="000438C0">
      <w:pPr>
        <w:spacing w:before="240"/>
      </w:pPr>
      <w:r w:rsidRPr="006D76CE">
        <w:t>The d</w:t>
      </w:r>
      <w:r w:rsidR="000438C0" w:rsidRPr="006D76CE">
        <w:t xml:space="preserve">ataset represents areas where stationary seine gear </w:t>
      </w:r>
      <w:r w:rsidRPr="006D76CE">
        <w:t xml:space="preserve">was </w:t>
      </w:r>
      <w:r w:rsidR="000438C0" w:rsidRPr="006D76CE">
        <w:t xml:space="preserve">used for fishing based on </w:t>
      </w:r>
      <w:bookmarkStart w:id="317" w:name="_Hlk161061186"/>
      <w:ins w:id="318" w:author="Timothy James" w:date="2024-03-24T20:49:00Z" w16du:dateUtc="2024-03-25T00:49:00Z">
        <w:r w:rsidR="00ED03F0" w:rsidRPr="00ED03F0">
          <w:t xml:space="preserve">Marchenko et al. </w:t>
        </w:r>
      </w:ins>
      <w:del w:id="319" w:author="Timothy James" w:date="2024-03-24T20:49:00Z" w16du:dateUtc="2024-03-25T00:49:00Z">
        <w:r w:rsidR="00C56C5F" w:rsidDel="00ED03F0">
          <w:delText xml:space="preserve">Pacific salmon of the Russian Far East </w:delText>
        </w:r>
      </w:del>
      <w:r w:rsidR="00C56C5F">
        <w:t>(2021)</w:t>
      </w:r>
      <w:bookmarkEnd w:id="317"/>
      <w:r w:rsidR="00C56C5F">
        <w:t xml:space="preserve"> </w:t>
      </w:r>
      <w:r w:rsidR="000438C0" w:rsidRPr="006D76CE">
        <w:t xml:space="preserve">by VNIRO (Russia). </w:t>
      </w:r>
    </w:p>
    <w:p w14:paraId="00DE222C" w14:textId="5829B589" w:rsidR="000438C0" w:rsidRPr="006D76CE" w:rsidRDefault="000438C0" w:rsidP="000438C0">
      <w:pPr>
        <w:spacing w:before="240"/>
      </w:pPr>
      <w:r w:rsidRPr="006D76CE">
        <w:rPr>
          <w:i/>
          <w:iCs/>
        </w:rPr>
        <w:t>Dataset produced:</w:t>
      </w:r>
      <w:r w:rsidRPr="006D76CE">
        <w:t xml:space="preserve"> September 2023</w:t>
      </w:r>
      <w:r w:rsidR="006E59E1" w:rsidRPr="006D76CE">
        <w:t>.</w:t>
      </w:r>
    </w:p>
    <w:p w14:paraId="38D38ECA" w14:textId="075D5D0D" w:rsidR="000438C0" w:rsidRPr="006D76CE" w:rsidRDefault="000438C0" w:rsidP="000438C0">
      <w:pPr>
        <w:pStyle w:val="Heading3"/>
        <w:rPr>
          <w:color w:val="auto"/>
        </w:rPr>
      </w:pPr>
      <w:r w:rsidRPr="006D76CE">
        <w:rPr>
          <w:color w:val="auto"/>
        </w:rPr>
        <w:t>FSM: Seaweed Mowing</w:t>
      </w:r>
    </w:p>
    <w:p w14:paraId="2719BD64" w14:textId="3E54F60F" w:rsidR="000438C0" w:rsidRDefault="0098040B" w:rsidP="000438C0">
      <w:pPr>
        <w:spacing w:before="240"/>
      </w:pPr>
      <w:ins w:id="320" w:author="Timothy James" w:date="2024-03-21T16:55:00Z" w16du:dateUtc="2024-03-21T20:55:00Z">
        <w:r>
          <w:t>Seaweed m</w:t>
        </w:r>
      </w:ins>
      <w:del w:id="321" w:author="Timothy James" w:date="2024-03-21T16:55:00Z" w16du:dateUtc="2024-03-21T20:55:00Z">
        <w:r w:rsidR="000438C0" w:rsidRPr="006D76CE" w:rsidDel="0098040B">
          <w:delText>M</w:delText>
        </w:r>
      </w:del>
      <w:r w:rsidR="000438C0" w:rsidRPr="006D76CE">
        <w:t>owing destroys kelp forests</w:t>
      </w:r>
      <w:ins w:id="322" w:author="Timothy James" w:date="2024-03-21T16:55:00Z" w16du:dateUtc="2024-03-21T20:55:00Z">
        <w:r>
          <w:t>,</w:t>
        </w:r>
      </w:ins>
      <w:del w:id="323" w:author="Timothy James" w:date="2024-03-21T16:55:00Z" w16du:dateUtc="2024-03-21T20:55:00Z">
        <w:r w:rsidR="000438C0" w:rsidRPr="006D76CE" w:rsidDel="0098040B">
          <w:delText xml:space="preserve"> and </w:delText>
        </w:r>
      </w:del>
      <w:r w:rsidR="000438C0" w:rsidRPr="006D76CE">
        <w:t>leav</w:t>
      </w:r>
      <w:ins w:id="324" w:author="Timothy James" w:date="2024-03-21T16:55:00Z" w16du:dateUtc="2024-03-21T20:55:00Z">
        <w:r>
          <w:t>ing</w:t>
        </w:r>
      </w:ins>
      <w:del w:id="325" w:author="Timothy James" w:date="2024-03-21T16:55:00Z" w16du:dateUtc="2024-03-21T20:55:00Z">
        <w:r w:rsidR="000438C0" w:rsidRPr="006D76CE" w:rsidDel="0098040B">
          <w:delText>es</w:delText>
        </w:r>
      </w:del>
      <w:r w:rsidR="000438C0" w:rsidRPr="006D76CE">
        <w:t xml:space="preserve"> </w:t>
      </w:r>
      <w:ins w:id="326" w:author="Timothy James" w:date="2024-03-21T16:55:00Z" w16du:dateUtc="2024-03-21T20:55:00Z">
        <w:r>
          <w:t xml:space="preserve">only </w:t>
        </w:r>
      </w:ins>
      <w:r w:rsidR="000438C0" w:rsidRPr="006D76CE">
        <w:t xml:space="preserve">rhizoids </w:t>
      </w:r>
      <w:ins w:id="327" w:author="Timothy James" w:date="2024-03-21T16:55:00Z" w16du:dateUtc="2024-03-21T20:55:00Z">
        <w:r>
          <w:t xml:space="preserve">behind </w:t>
        </w:r>
      </w:ins>
      <w:r w:rsidR="000438C0" w:rsidRPr="006D76CE">
        <w:t xml:space="preserve">making it </w:t>
      </w:r>
      <w:del w:id="328" w:author="Timothy James" w:date="2024-03-21T16:55:00Z" w16du:dateUtc="2024-03-21T20:55:00Z">
        <w:r w:rsidR="000438C0" w:rsidRPr="006D76CE" w:rsidDel="0098040B">
          <w:delText xml:space="preserve">more </w:delText>
        </w:r>
      </w:del>
      <w:r w:rsidR="000438C0" w:rsidRPr="006D76CE">
        <w:t xml:space="preserve">difficult for kelp forests to recover. </w:t>
      </w:r>
    </w:p>
    <w:p w14:paraId="65C8B898" w14:textId="0A993CAA" w:rsidR="00615363" w:rsidRDefault="00615363" w:rsidP="000438C0">
      <w:pPr>
        <w:spacing w:before="240"/>
      </w:pPr>
      <w:r w:rsidRPr="00615363">
        <w:rPr>
          <w:i/>
          <w:iCs/>
        </w:rPr>
        <w:t>Examples:</w:t>
      </w:r>
      <w:r>
        <w:t xml:space="preserve"> </w:t>
      </w:r>
      <w:r w:rsidRPr="006D76CE">
        <w:t>Seaweed mowing is being practised in the White Sea, Iceland, and Greenland.</w:t>
      </w:r>
    </w:p>
    <w:p w14:paraId="637FD4A2" w14:textId="363656E8" w:rsidR="00615363" w:rsidRDefault="00615363" w:rsidP="000438C0">
      <w:pPr>
        <w:spacing w:before="240"/>
        <w:rPr>
          <w:i/>
          <w:iCs/>
        </w:rPr>
      </w:pPr>
      <w:r w:rsidRPr="00615363">
        <w:rPr>
          <w:i/>
          <w:iCs/>
          <w:highlight w:val="yellow"/>
        </w:rPr>
        <w:t>Assessment findings:</w:t>
      </w:r>
    </w:p>
    <w:p w14:paraId="4BD0532C" w14:textId="7478EF5F" w:rsidR="00D83C85" w:rsidRPr="00D83C85" w:rsidRDefault="00D83C85" w:rsidP="000438C0">
      <w:pPr>
        <w:spacing w:before="240"/>
      </w:pPr>
      <w:r>
        <w:rPr>
          <w:i/>
          <w:iCs/>
        </w:rPr>
        <w:t xml:space="preserve">Marine mammals: </w:t>
      </w:r>
      <w:r w:rsidRPr="00D83C85">
        <w:t xml:space="preserve">Source of </w:t>
      </w:r>
      <w:r w:rsidRPr="0098040B">
        <w:rPr>
          <w:i/>
          <w:iCs/>
          <w:rPrChange w:id="329" w:author="Timothy James" w:date="2024-03-21T16:55:00Z" w16du:dateUtc="2024-03-21T20:55:00Z">
            <w:rPr/>
          </w:rPrChange>
        </w:rPr>
        <w:t>minor</w:t>
      </w:r>
      <w:r w:rsidRPr="00D83C85">
        <w:t xml:space="preserve"> concern for majority of species. </w:t>
      </w:r>
      <w:r w:rsidRPr="0098040B">
        <w:rPr>
          <w:i/>
          <w:iCs/>
          <w:rPrChange w:id="330" w:author="Timothy James" w:date="2024-03-21T16:56:00Z" w16du:dateUtc="2024-03-21T20:56:00Z">
            <w:rPr/>
          </w:rPrChange>
        </w:rPr>
        <w:t>Notable</w:t>
      </w:r>
      <w:r w:rsidRPr="00D83C85">
        <w:t xml:space="preserve"> concern </w:t>
      </w:r>
      <w:ins w:id="331" w:author="Timothy James" w:date="2024-03-21T16:56:00Z" w16du:dateUtc="2024-03-21T20:56:00Z">
        <w:r w:rsidR="0098040B">
          <w:t xml:space="preserve">under the </w:t>
        </w:r>
      </w:ins>
      <w:del w:id="332" w:author="Timothy James" w:date="2024-03-21T16:56:00Z" w16du:dateUtc="2024-03-21T20:56:00Z">
        <w:r w:rsidRPr="00D83C85" w:rsidDel="0098040B">
          <w:delText xml:space="preserve">with a </w:delText>
        </w:r>
      </w:del>
      <w:r w:rsidRPr="00D83C85">
        <w:t xml:space="preserve">condition </w:t>
      </w:r>
      <w:ins w:id="333" w:author="Timothy James" w:date="2024-03-21T16:56:00Z" w16du:dateUtc="2024-03-21T20:56:00Z">
        <w:r w:rsidR="0098040B">
          <w:t xml:space="preserve">that </w:t>
        </w:r>
      </w:ins>
      <w:del w:id="334" w:author="Timothy James" w:date="2024-03-21T16:56:00Z" w16du:dateUtc="2024-03-21T20:56:00Z">
        <w:r w:rsidRPr="00D83C85" w:rsidDel="0098040B">
          <w:delText xml:space="preserve">to keep away from </w:delText>
        </w:r>
      </w:del>
      <w:r w:rsidRPr="00D83C85">
        <w:t>animal aggregations for some cetacean CFs</w:t>
      </w:r>
      <w:ins w:id="335" w:author="Timothy James" w:date="2024-03-21T16:56:00Z" w16du:dateUtc="2024-03-21T20:56:00Z">
        <w:r w:rsidR="0098040B">
          <w:t xml:space="preserve"> are avoided</w:t>
        </w:r>
      </w:ins>
      <w:r w:rsidRPr="00D83C85">
        <w:t xml:space="preserve">. </w:t>
      </w:r>
      <w:r w:rsidRPr="0098040B">
        <w:rPr>
          <w:i/>
          <w:iCs/>
          <w:rPrChange w:id="336" w:author="Timothy James" w:date="2024-03-21T16:56:00Z" w16du:dateUtc="2024-03-21T20:56:00Z">
            <w:rPr/>
          </w:rPrChange>
        </w:rPr>
        <w:t>Significant</w:t>
      </w:r>
      <w:r w:rsidRPr="00D83C85">
        <w:t xml:space="preserve"> concern for critical, well-defined habitats for some species including sea otter, Steller sea lion, beluga, </w:t>
      </w:r>
      <w:ins w:id="337" w:author="Timothy James" w:date="2024-03-21T16:56:00Z" w16du:dateUtc="2024-03-21T20:56:00Z">
        <w:r w:rsidR="0098040B">
          <w:t xml:space="preserve">and </w:t>
        </w:r>
      </w:ins>
      <w:r w:rsidRPr="00D83C85">
        <w:t>narwhal.</w:t>
      </w:r>
    </w:p>
    <w:p w14:paraId="33633E2B" w14:textId="66A8A6C8" w:rsidR="00D83C85" w:rsidRDefault="00D83C85" w:rsidP="000438C0">
      <w:pPr>
        <w:spacing w:before="240"/>
        <w:rPr>
          <w:i/>
          <w:iCs/>
        </w:rPr>
      </w:pPr>
      <w:r>
        <w:rPr>
          <w:i/>
          <w:iCs/>
        </w:rPr>
        <w:t xml:space="preserve">Seabirds: </w:t>
      </w:r>
      <w:r w:rsidRPr="00D83C85">
        <w:t xml:space="preserve">Source of </w:t>
      </w:r>
      <w:r w:rsidRPr="0098040B">
        <w:rPr>
          <w:i/>
          <w:iCs/>
          <w:rPrChange w:id="338" w:author="Timothy James" w:date="2024-03-21T16:56:00Z" w16du:dateUtc="2024-03-21T20:56:00Z">
            <w:rPr/>
          </w:rPrChange>
        </w:rPr>
        <w:t>significant</w:t>
      </w:r>
      <w:r w:rsidRPr="00D83C85">
        <w:t xml:space="preserve"> concern for coastal birds.</w:t>
      </w:r>
    </w:p>
    <w:p w14:paraId="4DA9E499" w14:textId="1D39436D" w:rsidR="00D83C85" w:rsidRDefault="00D83C85" w:rsidP="000438C0">
      <w:pPr>
        <w:spacing w:before="240"/>
      </w:pPr>
      <w:r>
        <w:rPr>
          <w:i/>
          <w:iCs/>
        </w:rPr>
        <w:t xml:space="preserve">Fish: </w:t>
      </w:r>
      <w:r w:rsidRPr="00D83C85">
        <w:t xml:space="preserve">Source of </w:t>
      </w:r>
      <w:r w:rsidRPr="0098040B">
        <w:rPr>
          <w:i/>
          <w:iCs/>
          <w:rPrChange w:id="339" w:author="Timothy James" w:date="2024-03-21T16:56:00Z" w16du:dateUtc="2024-03-21T20:56:00Z">
            <w:rPr/>
          </w:rPrChange>
        </w:rPr>
        <w:t>minor</w:t>
      </w:r>
      <w:r w:rsidRPr="00D83C85">
        <w:t xml:space="preserve"> concern for most </w:t>
      </w:r>
      <w:del w:id="340" w:author="Timothy James" w:date="2024-03-21T16:56:00Z" w16du:dateUtc="2024-03-21T20:56:00Z">
        <w:r w:rsidRPr="00D83C85" w:rsidDel="0098040B">
          <w:delText xml:space="preserve">of the </w:delText>
        </w:r>
      </w:del>
      <w:r w:rsidRPr="00D83C85">
        <w:t xml:space="preserve">CFs except for capelin spawning grounds </w:t>
      </w:r>
      <w:ins w:id="341" w:author="Timothy James" w:date="2024-03-21T16:56:00Z" w16du:dateUtc="2024-03-21T20:56:00Z">
        <w:r w:rsidR="0098040B">
          <w:t>where it is a</w:t>
        </w:r>
      </w:ins>
      <w:del w:id="342" w:author="Timothy James" w:date="2024-03-21T16:56:00Z" w16du:dateUtc="2024-03-21T20:56:00Z">
        <w:r w:rsidRPr="00D83C85" w:rsidDel="0098040B">
          <w:delText>–</w:delText>
        </w:r>
      </w:del>
      <w:r w:rsidRPr="00D83C85">
        <w:t xml:space="preserve"> source of </w:t>
      </w:r>
      <w:r w:rsidRPr="0098040B">
        <w:rPr>
          <w:i/>
          <w:iCs/>
          <w:rPrChange w:id="343" w:author="Timothy James" w:date="2024-03-21T16:56:00Z" w16du:dateUtc="2024-03-21T20:56:00Z">
            <w:rPr/>
          </w:rPrChange>
        </w:rPr>
        <w:t>significant</w:t>
      </w:r>
      <w:r w:rsidRPr="00D83C85">
        <w:t xml:space="preserve"> concern.</w:t>
      </w:r>
    </w:p>
    <w:p w14:paraId="606F9E5F" w14:textId="48DFA84B" w:rsidR="00D83C85" w:rsidRDefault="00D83C85" w:rsidP="000438C0">
      <w:pPr>
        <w:spacing w:before="240"/>
      </w:pPr>
      <w:r w:rsidRPr="00446567">
        <w:rPr>
          <w:i/>
          <w:iCs/>
        </w:rPr>
        <w:t>Benthos:</w:t>
      </w:r>
      <w:r>
        <w:t xml:space="preserve"> Source of </w:t>
      </w:r>
      <w:r w:rsidRPr="0098040B">
        <w:rPr>
          <w:i/>
          <w:iCs/>
          <w:rPrChange w:id="344" w:author="Timothy James" w:date="2024-03-21T16:56:00Z" w16du:dateUtc="2024-03-21T20:56:00Z">
            <w:rPr/>
          </w:rPrChange>
        </w:rPr>
        <w:t>significant</w:t>
      </w:r>
      <w:r>
        <w:t xml:space="preserve"> concern</w:t>
      </w:r>
      <w:r w:rsidR="00446567">
        <w:t xml:space="preserve"> for benthic biomass hotspots. Source of </w:t>
      </w:r>
      <w:r w:rsidR="00446567" w:rsidRPr="0098040B">
        <w:rPr>
          <w:i/>
          <w:iCs/>
          <w:rPrChange w:id="345" w:author="Timothy James" w:date="2024-03-21T16:56:00Z" w16du:dateUtc="2024-03-21T20:56:00Z">
            <w:rPr/>
          </w:rPrChange>
        </w:rPr>
        <w:t>minor</w:t>
      </w:r>
      <w:r w:rsidR="00446567">
        <w:t xml:space="preserve"> concern for other CFs.</w:t>
      </w:r>
    </w:p>
    <w:p w14:paraId="3755C437" w14:textId="1C8A0D1F" w:rsidR="00446567" w:rsidRPr="00615363" w:rsidRDefault="00446567" w:rsidP="000438C0">
      <w:pPr>
        <w:spacing w:before="240"/>
        <w:rPr>
          <w:i/>
          <w:iCs/>
        </w:rPr>
      </w:pPr>
      <w:r w:rsidRPr="00446567">
        <w:rPr>
          <w:i/>
          <w:iCs/>
        </w:rPr>
        <w:t>Coastal features:</w:t>
      </w:r>
      <w:r>
        <w:t xml:space="preserve"> Source of </w:t>
      </w:r>
      <w:r w:rsidRPr="0098040B">
        <w:rPr>
          <w:i/>
          <w:iCs/>
          <w:rPrChange w:id="346" w:author="Timothy James" w:date="2024-03-21T16:56:00Z" w16du:dateUtc="2024-03-21T20:56:00Z">
            <w:rPr/>
          </w:rPrChange>
        </w:rPr>
        <w:t>significant</w:t>
      </w:r>
      <w:r>
        <w:t xml:space="preserve"> concern for most of the coastal CFs.</w:t>
      </w:r>
    </w:p>
    <w:p w14:paraId="21836F49" w14:textId="6E32862A" w:rsidR="000438C0" w:rsidRPr="006D76CE" w:rsidRDefault="000438C0" w:rsidP="000438C0">
      <w:pPr>
        <w:pStyle w:val="Heading4"/>
      </w:pPr>
      <w:r w:rsidRPr="006D76CE">
        <w:t xml:space="preserve">Assumptions: </w:t>
      </w:r>
    </w:p>
    <w:p w14:paraId="4A5101B6" w14:textId="5BD5C4ED" w:rsidR="000438C0" w:rsidRPr="006D76CE" w:rsidRDefault="000438C0" w:rsidP="000438C0">
      <w:pPr>
        <w:spacing w:before="240"/>
      </w:pPr>
      <w:r w:rsidRPr="006D76CE">
        <w:lastRenderedPageBreak/>
        <w:t xml:space="preserve">We assumed that there are no limitations regarding distance to the </w:t>
      </w:r>
      <w:r w:rsidR="0098040B">
        <w:t>shoreline</w:t>
      </w:r>
      <w:ins w:id="347" w:author="Timothy James" w:date="2024-03-21T17:02:00Z" w16du:dateUtc="2024-03-21T21:02:00Z">
        <w:r w:rsidR="0098040B">
          <w:t>,</w:t>
        </w:r>
      </w:ins>
      <w:r w:rsidR="0098040B">
        <w:t xml:space="preserve"> </w:t>
      </w:r>
      <w:del w:id="348" w:author="Timothy James" w:date="2024-03-21T17:03:00Z" w16du:dateUtc="2024-03-21T21:03:00Z">
        <w:r w:rsidRPr="006D76CE" w:rsidDel="0098040B">
          <w:delText xml:space="preserve">and </w:delText>
        </w:r>
      </w:del>
      <w:r w:rsidRPr="006D76CE">
        <w:t>that seaweed mowing can take place at depths less than 50 m</w:t>
      </w:r>
      <w:ins w:id="349" w:author="Timothy James" w:date="2024-03-21T17:03:00Z" w16du:dateUtc="2024-03-21T21:03:00Z">
        <w:r w:rsidR="0098040B">
          <w:t>,</w:t>
        </w:r>
      </w:ins>
      <w:r w:rsidRPr="006D76CE">
        <w:t xml:space="preserve"> and can only happen during the ice-free season.</w:t>
      </w:r>
    </w:p>
    <w:p w14:paraId="6A871393" w14:textId="77777777" w:rsidR="000438C0" w:rsidRPr="006D76CE" w:rsidRDefault="000438C0" w:rsidP="000438C0">
      <w:pPr>
        <w:pStyle w:val="Heading4"/>
      </w:pPr>
      <w:r w:rsidRPr="006D76CE">
        <w:t>Data Sources:</w:t>
      </w:r>
    </w:p>
    <w:p w14:paraId="5B06DBA5" w14:textId="2BF61DFE" w:rsidR="000438C0" w:rsidRPr="006D76CE" w:rsidRDefault="000438C0" w:rsidP="000438C0">
      <w:pPr>
        <w:spacing w:before="240"/>
      </w:pPr>
      <w:r w:rsidRPr="006D76CE">
        <w:t>The dataset was created manually based on the following publicly available sources:</w:t>
      </w:r>
    </w:p>
    <w:p w14:paraId="312542B3" w14:textId="32218026" w:rsidR="000438C0" w:rsidRPr="006D76CE" w:rsidRDefault="000438C0" w:rsidP="000438C0">
      <w:pPr>
        <w:pStyle w:val="ListParagraph"/>
        <w:numPr>
          <w:ilvl w:val="0"/>
          <w:numId w:val="4"/>
        </w:numPr>
        <w:spacing w:before="240"/>
      </w:pPr>
      <w:r w:rsidRPr="005B6E71">
        <w:t>Arctic</w:t>
      </w:r>
      <w:r w:rsidRPr="006D76CE">
        <w:t xml:space="preserve"> - Blue Bioeconomy in the Arctic Region</w:t>
      </w:r>
      <w:r w:rsidR="00B00478">
        <w:t xml:space="preserve">, </w:t>
      </w:r>
      <w:ins w:id="350" w:author="Timothy James" w:date="2024-03-24T22:31:00Z" w16du:dateUtc="2024-03-25T02:31:00Z">
        <w:r w:rsidR="007E21E1" w:rsidRPr="007E21E1">
          <w:t xml:space="preserve">Björnsdóttir </w:t>
        </w:r>
        <w:r w:rsidR="007E21E1">
          <w:t xml:space="preserve">et al. </w:t>
        </w:r>
      </w:ins>
      <w:ins w:id="351" w:author="Timothy James" w:date="2024-03-24T22:26:00Z" w16du:dateUtc="2024-03-25T02:26:00Z">
        <w:r w:rsidR="001F03B3">
          <w:t>(</w:t>
        </w:r>
      </w:ins>
      <w:r w:rsidR="00B00478">
        <w:t>2021</w:t>
      </w:r>
      <w:ins w:id="352" w:author="Timothy James" w:date="2024-03-24T22:26:00Z" w16du:dateUtc="2024-03-25T02:26:00Z">
        <w:r w:rsidR="001F03B3">
          <w:t>)</w:t>
        </w:r>
      </w:ins>
      <w:ins w:id="353" w:author="Timothy James" w:date="2024-03-21T17:03:00Z" w16du:dateUtc="2024-03-21T21:03:00Z">
        <w:r w:rsidR="00A41B60">
          <w:t>.</w:t>
        </w:r>
      </w:ins>
    </w:p>
    <w:p w14:paraId="7D7CAD3B" w14:textId="2C42F70F" w:rsidR="000438C0" w:rsidRPr="006D76CE" w:rsidRDefault="000438C0" w:rsidP="000438C0">
      <w:pPr>
        <w:pStyle w:val="ListParagraph"/>
        <w:numPr>
          <w:ilvl w:val="0"/>
          <w:numId w:val="4"/>
        </w:numPr>
        <w:spacing w:before="240"/>
      </w:pPr>
      <w:r w:rsidRPr="006D76CE">
        <w:t>Iceland</w:t>
      </w:r>
      <w:r w:rsidR="00B00478" w:rsidRPr="00B00478">
        <w:t xml:space="preserve"> </w:t>
      </w:r>
      <w:r w:rsidR="005B6E71">
        <w:t xml:space="preserve">- </w:t>
      </w:r>
      <w:r w:rsidR="00B00478">
        <w:t>Kennedy</w:t>
      </w:r>
      <w:del w:id="354" w:author="Timothy James" w:date="2024-03-24T22:31:00Z" w16du:dateUtc="2024-03-25T02:31:00Z">
        <w:r w:rsidR="00B00478" w:rsidDel="000E75CB">
          <w:delText>,</w:delText>
        </w:r>
      </w:del>
      <w:r w:rsidR="00B00478">
        <w:t xml:space="preserve"> </w:t>
      </w:r>
      <w:ins w:id="355" w:author="Timothy James" w:date="2024-03-24T22:31:00Z" w16du:dateUtc="2024-03-25T02:31:00Z">
        <w:r w:rsidR="000E75CB">
          <w:t>(</w:t>
        </w:r>
      </w:ins>
      <w:r w:rsidR="00B00478">
        <w:t>2023</w:t>
      </w:r>
      <w:ins w:id="356" w:author="Timothy James" w:date="2024-03-24T22:31:00Z" w16du:dateUtc="2024-03-25T02:31:00Z">
        <w:r w:rsidR="000E75CB">
          <w:t>)</w:t>
        </w:r>
      </w:ins>
      <w:r w:rsidRPr="00B00478">
        <w:t>,</w:t>
      </w:r>
      <w:r w:rsidRPr="006D76CE">
        <w:t xml:space="preserve"> </w:t>
      </w:r>
      <w:r w:rsidR="005B6E71">
        <w:t>Thorvin</w:t>
      </w:r>
      <w:del w:id="357" w:author="Timothy James" w:date="2024-03-24T22:31:00Z" w16du:dateUtc="2024-03-25T02:31:00Z">
        <w:r w:rsidR="005B6E71" w:rsidDel="000E75CB">
          <w:delText>,</w:delText>
        </w:r>
      </w:del>
      <w:r w:rsidR="005B6E71">
        <w:t xml:space="preserve"> </w:t>
      </w:r>
      <w:ins w:id="358" w:author="Timothy James" w:date="2024-03-24T22:31:00Z" w16du:dateUtc="2024-03-25T02:31:00Z">
        <w:r w:rsidR="000E75CB">
          <w:t>(</w:t>
        </w:r>
      </w:ins>
      <w:r w:rsidR="005B6E71">
        <w:t>2014</w:t>
      </w:r>
      <w:ins w:id="359" w:author="Timothy James" w:date="2024-03-24T22:31:00Z" w16du:dateUtc="2024-03-25T02:31:00Z">
        <w:r w:rsidR="000E75CB">
          <w:t>)</w:t>
        </w:r>
      </w:ins>
      <w:r w:rsidR="005B6E71">
        <w:t>, Thorverk</w:t>
      </w:r>
      <w:del w:id="360" w:author="Timothy James" w:date="2024-03-24T22:31:00Z" w16du:dateUtc="2024-03-25T02:31:00Z">
        <w:r w:rsidR="005B6E71" w:rsidDel="000E75CB">
          <w:delText>,</w:delText>
        </w:r>
      </w:del>
      <w:r w:rsidR="005B6E71">
        <w:t xml:space="preserve"> </w:t>
      </w:r>
      <w:ins w:id="361" w:author="Timothy James" w:date="2024-03-24T22:32:00Z" w16du:dateUtc="2024-03-25T02:32:00Z">
        <w:r w:rsidR="000E75CB">
          <w:t>(</w:t>
        </w:r>
      </w:ins>
      <w:r w:rsidR="005B6E71">
        <w:t>2023</w:t>
      </w:r>
      <w:ins w:id="362" w:author="Timothy James" w:date="2024-03-24T22:32:00Z" w16du:dateUtc="2024-03-25T02:32:00Z">
        <w:r w:rsidR="000E75CB">
          <w:t>)</w:t>
        </w:r>
      </w:ins>
      <w:r w:rsidR="005B6E71">
        <w:t>, NODPA</w:t>
      </w:r>
      <w:del w:id="363" w:author="Timothy James" w:date="2024-03-24T22:32:00Z" w16du:dateUtc="2024-03-25T02:32:00Z">
        <w:r w:rsidR="005B6E71" w:rsidDel="000E75CB">
          <w:delText>,</w:delText>
        </w:r>
      </w:del>
      <w:r w:rsidR="005B6E71">
        <w:t xml:space="preserve"> </w:t>
      </w:r>
      <w:ins w:id="364" w:author="Timothy James" w:date="2024-03-24T22:32:00Z" w16du:dateUtc="2024-03-25T02:32:00Z">
        <w:r w:rsidR="000E75CB">
          <w:t>(</w:t>
        </w:r>
      </w:ins>
      <w:r w:rsidR="005B6E71">
        <w:t>2023</w:t>
      </w:r>
      <w:ins w:id="365" w:author="Timothy James" w:date="2024-03-24T22:32:00Z" w16du:dateUtc="2024-03-25T02:32:00Z">
        <w:r w:rsidR="000E75CB">
          <w:t>)</w:t>
        </w:r>
      </w:ins>
      <w:r w:rsidR="005B6E71">
        <w:t xml:space="preserve">, </w:t>
      </w:r>
      <w:del w:id="366" w:author="Timothy James" w:date="2024-03-24T22:32:00Z" w16du:dateUtc="2024-03-25T02:32:00Z">
        <w:r w:rsidR="005B6E71" w:rsidDel="000E75CB">
          <w:delText>Seaweed</w:delText>
        </w:r>
      </w:del>
      <w:ins w:id="367" w:author="Timothy James" w:date="2024-03-24T22:32:00Z" w16du:dateUtc="2024-03-25T02:32:00Z">
        <w:r w:rsidR="000E75CB">
          <w:t>Shop Icelandic</w:t>
        </w:r>
      </w:ins>
      <w:del w:id="368" w:author="Timothy James" w:date="2024-03-24T22:32:00Z" w16du:dateUtc="2024-03-25T02:32:00Z">
        <w:r w:rsidR="005B6E71" w:rsidDel="000E75CB">
          <w:delText>,</w:delText>
        </w:r>
      </w:del>
      <w:r w:rsidR="005B6E71">
        <w:t xml:space="preserve"> </w:t>
      </w:r>
      <w:ins w:id="369" w:author="Timothy James" w:date="2024-03-24T22:32:00Z" w16du:dateUtc="2024-03-25T02:32:00Z">
        <w:r w:rsidR="000E75CB">
          <w:t>(</w:t>
        </w:r>
      </w:ins>
      <w:r w:rsidR="005B6E71">
        <w:t>2023</w:t>
      </w:r>
      <w:ins w:id="370" w:author="Timothy James" w:date="2024-03-24T22:32:00Z" w16du:dateUtc="2024-03-25T02:32:00Z">
        <w:r w:rsidR="000E75CB">
          <w:t>)</w:t>
        </w:r>
      </w:ins>
      <w:r w:rsidR="005B6E71">
        <w:t xml:space="preserve">, Icelandic </w:t>
      </w:r>
      <w:ins w:id="371" w:author="Timothy James" w:date="2024-03-24T22:32:00Z" w16du:dateUtc="2024-03-25T02:32:00Z">
        <w:r w:rsidR="000E75CB">
          <w:t>K</w:t>
        </w:r>
      </w:ins>
      <w:del w:id="372" w:author="Timothy James" w:date="2024-03-24T22:32:00Z" w16du:dateUtc="2024-03-25T02:32:00Z">
        <w:r w:rsidR="005B6E71" w:rsidDel="000E75CB">
          <w:delText>k</w:delText>
        </w:r>
      </w:del>
      <w:r w:rsidR="005B6E71">
        <w:t>elp</w:t>
      </w:r>
      <w:del w:id="373" w:author="Timothy James" w:date="2024-03-24T22:32:00Z" w16du:dateUtc="2024-03-25T02:32:00Z">
        <w:r w:rsidR="005B6E71" w:rsidDel="000E75CB">
          <w:delText>,</w:delText>
        </w:r>
      </w:del>
      <w:r w:rsidR="005B6E71">
        <w:t xml:space="preserve"> </w:t>
      </w:r>
      <w:ins w:id="374" w:author="Timothy James" w:date="2024-03-24T22:32:00Z" w16du:dateUtc="2024-03-25T02:32:00Z">
        <w:r w:rsidR="000E75CB">
          <w:t>(</w:t>
        </w:r>
      </w:ins>
      <w:r w:rsidR="005B6E71">
        <w:t>2023</w:t>
      </w:r>
      <w:ins w:id="375" w:author="Timothy James" w:date="2024-03-24T22:32:00Z" w16du:dateUtc="2024-03-25T02:32:00Z">
        <w:r w:rsidR="000E75CB">
          <w:t>)</w:t>
        </w:r>
      </w:ins>
      <w:r w:rsidR="005B6E71">
        <w:t>.</w:t>
      </w:r>
    </w:p>
    <w:p w14:paraId="330EB954" w14:textId="146E1F88" w:rsidR="000438C0" w:rsidRPr="006D76CE" w:rsidRDefault="000438C0" w:rsidP="000438C0">
      <w:pPr>
        <w:pStyle w:val="ListParagraph"/>
        <w:numPr>
          <w:ilvl w:val="0"/>
          <w:numId w:val="4"/>
        </w:numPr>
        <w:spacing w:before="240"/>
      </w:pPr>
      <w:r w:rsidRPr="006D76CE">
        <w:t xml:space="preserve">Russia - Solovetskie Islands </w:t>
      </w:r>
      <w:r w:rsidR="005B6E71">
        <w:t>(Wild Karelia, 2023</w:t>
      </w:r>
      <w:ins w:id="376" w:author="Timothy James" w:date="2024-03-24T22:32:00Z" w16du:dateUtc="2024-03-25T02:32:00Z">
        <w:r w:rsidR="000E75CB">
          <w:t>;</w:t>
        </w:r>
      </w:ins>
      <w:del w:id="377" w:author="Timothy James" w:date="2024-03-24T22:32:00Z" w16du:dateUtc="2024-03-25T02:32:00Z">
        <w:r w:rsidR="005B6E71" w:rsidDel="000E75CB">
          <w:delText>,</w:delText>
        </w:r>
      </w:del>
      <w:r w:rsidR="005B6E71">
        <w:t xml:space="preserve"> TASS, 2022)</w:t>
      </w:r>
      <w:ins w:id="378" w:author="Timothy James" w:date="2024-03-21T17:03:00Z" w16du:dateUtc="2024-03-21T21:03:00Z">
        <w:r w:rsidR="00A41B60">
          <w:t>.</w:t>
        </w:r>
      </w:ins>
    </w:p>
    <w:p w14:paraId="56E89FF5" w14:textId="08534E53" w:rsidR="000438C0" w:rsidRPr="006D76CE" w:rsidRDefault="000438C0" w:rsidP="000438C0">
      <w:pPr>
        <w:pStyle w:val="ListParagraph"/>
        <w:numPr>
          <w:ilvl w:val="0"/>
          <w:numId w:val="4"/>
        </w:numPr>
        <w:spacing w:before="240"/>
      </w:pPr>
      <w:r w:rsidRPr="006D76CE">
        <w:t xml:space="preserve">Greenland </w:t>
      </w:r>
      <w:r w:rsidR="00E26B9C">
        <w:t>–</w:t>
      </w:r>
      <w:r w:rsidRPr="006D76CE">
        <w:t xml:space="preserve"> </w:t>
      </w:r>
      <w:bookmarkStart w:id="379" w:name="_Hlk161058560"/>
      <w:r w:rsidR="00E26B9C">
        <w:t>Wegeberg &amp;</w:t>
      </w:r>
      <w:r w:rsidR="00E26B9C" w:rsidRPr="00E26B9C">
        <w:t xml:space="preserve"> </w:t>
      </w:r>
      <w:r w:rsidR="00E26B9C">
        <w:t>Geertz-Hansen</w:t>
      </w:r>
      <w:del w:id="380" w:author="Timothy James" w:date="2024-03-24T22:32:00Z" w16du:dateUtc="2024-03-25T02:32:00Z">
        <w:r w:rsidR="00E26B9C" w:rsidDel="000E75CB">
          <w:delText>,</w:delText>
        </w:r>
      </w:del>
      <w:r w:rsidR="00E26B9C">
        <w:t xml:space="preserve"> </w:t>
      </w:r>
      <w:ins w:id="381" w:author="Timothy James" w:date="2024-03-24T22:32:00Z" w16du:dateUtc="2024-03-25T02:32:00Z">
        <w:r w:rsidR="000E75CB">
          <w:t>(</w:t>
        </w:r>
      </w:ins>
      <w:r w:rsidR="00E26B9C">
        <w:t>202</w:t>
      </w:r>
      <w:bookmarkEnd w:id="379"/>
      <w:r w:rsidR="00E26B9C">
        <w:t>0</w:t>
      </w:r>
      <w:ins w:id="382" w:author="Timothy James" w:date="2024-03-24T22:33:00Z" w16du:dateUtc="2024-03-25T02:33:00Z">
        <w:r w:rsidR="000E75CB">
          <w:t>).</w:t>
        </w:r>
      </w:ins>
    </w:p>
    <w:p w14:paraId="354D6F0B" w14:textId="76122B61" w:rsidR="000438C0" w:rsidRPr="006D76CE" w:rsidRDefault="000438C0" w:rsidP="000438C0">
      <w:pPr>
        <w:pStyle w:val="ListParagraph"/>
        <w:numPr>
          <w:ilvl w:val="0"/>
          <w:numId w:val="4"/>
        </w:numPr>
        <w:spacing w:before="240"/>
      </w:pPr>
      <w:r w:rsidRPr="006D76CE">
        <w:t xml:space="preserve">Norway, Canada, Alaska - </w:t>
      </w:r>
      <w:r w:rsidR="00615363">
        <w:t>a</w:t>
      </w:r>
      <w:r w:rsidRPr="006D76CE">
        <w:t>ll harvesting sites are located to the south of the ArcNet Area.</w:t>
      </w:r>
    </w:p>
    <w:p w14:paraId="76A9C831" w14:textId="7AFADD69" w:rsidR="000438C0" w:rsidRPr="006D76CE" w:rsidRDefault="000438C0" w:rsidP="000438C0">
      <w:pPr>
        <w:spacing w:before="240"/>
      </w:pPr>
      <w:r w:rsidRPr="006D76CE">
        <w:rPr>
          <w:i/>
          <w:iCs/>
        </w:rPr>
        <w:t>Dataset produced:</w:t>
      </w:r>
      <w:r w:rsidRPr="006D76CE">
        <w:t xml:space="preserve"> September 2023</w:t>
      </w:r>
      <w:r w:rsidR="00450A55" w:rsidRPr="006D76CE">
        <w:t>.</w:t>
      </w:r>
    </w:p>
    <w:p w14:paraId="50D567FE" w14:textId="033737C8" w:rsidR="009B5C55" w:rsidRPr="006D76CE" w:rsidRDefault="000438C0" w:rsidP="009B5C55">
      <w:pPr>
        <w:pStyle w:val="Heading3"/>
        <w:rPr>
          <w:color w:val="auto"/>
        </w:rPr>
      </w:pPr>
      <w:r w:rsidRPr="006D76CE">
        <w:rPr>
          <w:color w:val="auto"/>
        </w:rPr>
        <w:t xml:space="preserve">FSN: </w:t>
      </w:r>
      <w:r w:rsidR="009B5C55" w:rsidRPr="006D76CE">
        <w:rPr>
          <w:color w:val="auto"/>
        </w:rPr>
        <w:t>Snurrevad</w:t>
      </w:r>
      <w:r w:rsidR="00417FA3">
        <w:rPr>
          <w:color w:val="auto"/>
        </w:rPr>
        <w:t xml:space="preserve"> Fishing</w:t>
      </w:r>
    </w:p>
    <w:p w14:paraId="26036CF1" w14:textId="33D97EFA" w:rsidR="009B5C55" w:rsidRPr="006D76CE" w:rsidRDefault="009B5C55" w:rsidP="009B5C55">
      <w:pPr>
        <w:spacing w:before="240"/>
      </w:pPr>
      <w:r w:rsidRPr="006D76CE">
        <w:t xml:space="preserve">Snurrevad fishing is associated with impacts similar to </w:t>
      </w:r>
      <w:r w:rsidR="00372701" w:rsidRPr="006D76CE">
        <w:t>those of</w:t>
      </w:r>
      <w:r w:rsidRPr="006D76CE">
        <w:t xml:space="preserve"> bottom trawling</w:t>
      </w:r>
      <w:ins w:id="383" w:author="Timothy James" w:date="2024-03-21T17:03:00Z" w16du:dateUtc="2024-03-21T21:03:00Z">
        <w:r w:rsidR="00A41B60">
          <w:t>,</w:t>
        </w:r>
      </w:ins>
      <w:r w:rsidRPr="006D76CE">
        <w:t xml:space="preserve"> </w:t>
      </w:r>
      <w:ins w:id="384" w:author="Timothy James" w:date="2024-03-21T17:03:00Z" w16du:dateUtc="2024-03-21T21:03:00Z">
        <w:r w:rsidR="00A41B60">
          <w:t>including</w:t>
        </w:r>
      </w:ins>
      <w:del w:id="385" w:author="Timothy James" w:date="2024-03-21T17:03:00Z" w16du:dateUtc="2024-03-21T21:03:00Z">
        <w:r w:rsidRPr="006D76CE" w:rsidDel="00A41B60">
          <w:delText>-</w:delText>
        </w:r>
      </w:del>
      <w:r w:rsidRPr="006D76CE">
        <w:t xml:space="preserve"> destruction of benthic communities </w:t>
      </w:r>
      <w:r w:rsidR="00372701" w:rsidRPr="006D76CE">
        <w:t xml:space="preserve">and </w:t>
      </w:r>
      <w:r w:rsidRPr="006D76CE">
        <w:t>high level of unselective bycatch. Snurrevad gear is often lost in the process of fishing. Impacts of shipping should also be considered when assessing the environmental impact of this type of fishery.</w:t>
      </w:r>
    </w:p>
    <w:p w14:paraId="6C772214" w14:textId="431F1C22" w:rsidR="009B5C55" w:rsidRDefault="004D3600" w:rsidP="009B5C55">
      <w:pPr>
        <w:spacing w:before="240"/>
      </w:pPr>
      <w:r w:rsidRPr="006D76CE">
        <w:rPr>
          <w:i/>
          <w:iCs/>
        </w:rPr>
        <w:t>Example:</w:t>
      </w:r>
      <w:r w:rsidRPr="006D76CE">
        <w:t xml:space="preserve"> </w:t>
      </w:r>
      <w:r w:rsidR="009B5C55" w:rsidRPr="006D76CE">
        <w:t xml:space="preserve">Snurrevad is used for fishing of pollock and benthic fish species such as cod, flounder, saffron cod, </w:t>
      </w:r>
      <w:r w:rsidR="000A59A8" w:rsidRPr="006D76CE">
        <w:t>gobies,</w:t>
      </w:r>
      <w:r w:rsidR="009B5C55" w:rsidRPr="006D76CE">
        <w:t xml:space="preserve"> and shrimp. In the ArcNet area it is used in the Bering and </w:t>
      </w:r>
      <w:del w:id="386" w:author="Timothy James" w:date="2024-03-21T17:04:00Z" w16du:dateUtc="2024-03-21T21:04:00Z">
        <w:r w:rsidR="009B5C55" w:rsidRPr="006D76CE" w:rsidDel="00A41B60">
          <w:delText xml:space="preserve">the </w:delText>
        </w:r>
      </w:del>
      <w:r w:rsidR="009B5C55" w:rsidRPr="006D76CE">
        <w:t>Barents Seas for shelf fishing, normally at depths below 150 m.</w:t>
      </w:r>
      <w:r w:rsidR="00372701" w:rsidRPr="006D76CE">
        <w:t xml:space="preserve"> </w:t>
      </w:r>
    </w:p>
    <w:p w14:paraId="423213FC" w14:textId="1180780A" w:rsidR="000A59A8" w:rsidRDefault="000A59A8" w:rsidP="009B5C55">
      <w:pPr>
        <w:spacing w:before="240"/>
        <w:rPr>
          <w:i/>
          <w:iCs/>
        </w:rPr>
      </w:pPr>
      <w:r w:rsidRPr="000A59A8">
        <w:rPr>
          <w:i/>
          <w:iCs/>
          <w:highlight w:val="yellow"/>
        </w:rPr>
        <w:t>Assessment findings:</w:t>
      </w:r>
    </w:p>
    <w:p w14:paraId="63F41C1F" w14:textId="39461E4F" w:rsidR="00CF05A0" w:rsidRPr="006C7476" w:rsidRDefault="00CF05A0" w:rsidP="00CF05A0">
      <w:r>
        <w:t xml:space="preserve">The assessment for snurrrevad fishing largely follows </w:t>
      </w:r>
      <w:del w:id="387" w:author="Timothy James" w:date="2024-03-21T17:04:00Z" w16du:dateUtc="2024-03-21T21:04:00Z">
        <w:r w:rsidDel="00A41B60">
          <w:delText xml:space="preserve">the one </w:delText>
        </w:r>
      </w:del>
      <w:ins w:id="388" w:author="Timothy James" w:date="2024-03-21T17:04:00Z" w16du:dateUtc="2024-03-21T21:04:00Z">
        <w:r w:rsidR="00A41B60">
          <w:t xml:space="preserve">that </w:t>
        </w:r>
      </w:ins>
      <w:r>
        <w:t>for bottom dredging with the same risks and recommendations for their minimisation.</w:t>
      </w:r>
    </w:p>
    <w:p w14:paraId="26E7B61E" w14:textId="2F267E14" w:rsidR="00CF05A0" w:rsidRDefault="00CF05A0" w:rsidP="00CF05A0">
      <w:pPr>
        <w:spacing w:before="240"/>
        <w:rPr>
          <w:iCs/>
        </w:rPr>
      </w:pPr>
      <w:r w:rsidRPr="006D76CE">
        <w:rPr>
          <w:i/>
        </w:rPr>
        <w:t>Marine mammals.</w:t>
      </w:r>
      <w:r>
        <w:rPr>
          <w:i/>
        </w:rPr>
        <w:t xml:space="preserve"> </w:t>
      </w:r>
      <w:r w:rsidRPr="00A41B60">
        <w:rPr>
          <w:i/>
          <w:rPrChange w:id="389" w:author="Timothy James" w:date="2024-03-21T17:04:00Z" w16du:dateUtc="2024-03-21T21:04:00Z">
            <w:rPr>
              <w:iCs/>
            </w:rPr>
          </w:rPrChange>
        </w:rPr>
        <w:t>Significant</w:t>
      </w:r>
      <w:r>
        <w:rPr>
          <w:iCs/>
        </w:rPr>
        <w:t xml:space="preserve"> concern for benthic feeders like walrus or bearded seal, or for compact, well-known</w:t>
      </w:r>
      <w:ins w:id="390" w:author="Timothy James" w:date="2024-03-21T17:04:00Z" w16du:dateUtc="2024-03-21T21:04:00Z">
        <w:r w:rsidR="00A41B60">
          <w:rPr>
            <w:iCs/>
          </w:rPr>
          <w:t>,</w:t>
        </w:r>
      </w:ins>
      <w:r>
        <w:rPr>
          <w:iCs/>
        </w:rPr>
        <w:t xml:space="preserve"> and critically important habitats like whelping habitats for seals or core summer habitats beluga or narwhal. Source of </w:t>
      </w:r>
      <w:r w:rsidRPr="00A41B60">
        <w:rPr>
          <w:i/>
          <w:rPrChange w:id="391" w:author="Timothy James" w:date="2024-03-21T17:05:00Z" w16du:dateUtc="2024-03-21T21:05:00Z">
            <w:rPr>
              <w:iCs/>
            </w:rPr>
          </w:rPrChange>
        </w:rPr>
        <w:t>minor</w:t>
      </w:r>
      <w:r>
        <w:rPr>
          <w:iCs/>
        </w:rPr>
        <w:t xml:space="preserve"> concern for most of the pelagic habitats during months </w:t>
      </w:r>
      <w:ins w:id="392" w:author="Timothy James" w:date="2024-03-21T17:05:00Z" w16du:dateUtc="2024-03-21T21:05:00Z">
        <w:r w:rsidR="00A41B60">
          <w:rPr>
            <w:iCs/>
          </w:rPr>
          <w:t xml:space="preserve">that </w:t>
        </w:r>
      </w:ins>
      <w:r>
        <w:rPr>
          <w:iCs/>
        </w:rPr>
        <w:t>animals are not present</w:t>
      </w:r>
      <w:ins w:id="393" w:author="Timothy James" w:date="2024-03-21T17:05:00Z" w16du:dateUtc="2024-03-21T21:05:00Z">
        <w:r w:rsidR="00A41B60">
          <w:rPr>
            <w:iCs/>
          </w:rPr>
          <w:t>,</w:t>
        </w:r>
      </w:ins>
      <w:r>
        <w:rPr>
          <w:iCs/>
        </w:rPr>
        <w:t xml:space="preserve"> </w:t>
      </w:r>
      <w:del w:id="394" w:author="Timothy James" w:date="2024-03-21T17:05:00Z" w16du:dateUtc="2024-03-21T21:05:00Z">
        <w:r w:rsidDel="00A41B60">
          <w:rPr>
            <w:iCs/>
          </w:rPr>
          <w:delText xml:space="preserve">and </w:delText>
        </w:r>
      </w:del>
      <w:ins w:id="395" w:author="Timothy James" w:date="2024-03-21T17:05:00Z" w16du:dateUtc="2024-03-21T21:05:00Z">
        <w:r w:rsidR="00A41B60">
          <w:rPr>
            <w:iCs/>
          </w:rPr>
          <w:t xml:space="preserve">but a </w:t>
        </w:r>
      </w:ins>
      <w:r>
        <w:rPr>
          <w:iCs/>
        </w:rPr>
        <w:t xml:space="preserve">source of </w:t>
      </w:r>
      <w:r w:rsidRPr="00A41B60">
        <w:rPr>
          <w:i/>
          <w:rPrChange w:id="396" w:author="Timothy James" w:date="2024-03-21T17:05:00Z" w16du:dateUtc="2024-03-21T21:05:00Z">
            <w:rPr>
              <w:iCs/>
            </w:rPr>
          </w:rPrChange>
        </w:rPr>
        <w:t>notable</w:t>
      </w:r>
      <w:r>
        <w:rPr>
          <w:iCs/>
        </w:rPr>
        <w:t xml:space="preserve"> concern during </w:t>
      </w:r>
      <w:ins w:id="397" w:author="Timothy James" w:date="2024-03-21T17:05:00Z" w16du:dateUtc="2024-03-21T21:05:00Z">
        <w:r w:rsidR="00A41B60">
          <w:rPr>
            <w:iCs/>
          </w:rPr>
          <w:t xml:space="preserve">the </w:t>
        </w:r>
      </w:ins>
      <w:r>
        <w:rPr>
          <w:iCs/>
        </w:rPr>
        <w:t xml:space="preserve">season </w:t>
      </w:r>
      <w:del w:id="398" w:author="Timothy James" w:date="2024-03-21T17:06:00Z" w16du:dateUtc="2024-03-21T21:06:00Z">
        <w:r w:rsidDel="00A41B60">
          <w:rPr>
            <w:iCs/>
          </w:rPr>
          <w:delText xml:space="preserve">when </w:delText>
        </w:r>
      </w:del>
      <w:r>
        <w:rPr>
          <w:iCs/>
        </w:rPr>
        <w:t xml:space="preserve">they are in the area. </w:t>
      </w:r>
      <w:r w:rsidRPr="00864342">
        <w:rPr>
          <w:iCs/>
        </w:rPr>
        <w:t>Related risks require mitigation: observers are needed on board to prevent animal entanglement and disturbance</w:t>
      </w:r>
      <w:r>
        <w:rPr>
          <w:iCs/>
        </w:rPr>
        <w:t>.</w:t>
      </w:r>
    </w:p>
    <w:p w14:paraId="2242631C" w14:textId="77777777" w:rsidR="00CF05A0" w:rsidRDefault="00CF05A0" w:rsidP="00CF05A0">
      <w:pPr>
        <w:spacing w:before="240"/>
        <w:rPr>
          <w:iCs/>
        </w:rPr>
      </w:pPr>
      <w:r w:rsidRPr="006D76CE">
        <w:rPr>
          <w:i/>
        </w:rPr>
        <w:t>Seabirds.</w:t>
      </w:r>
      <w:r>
        <w:rPr>
          <w:i/>
        </w:rPr>
        <w:t xml:space="preserve"> </w:t>
      </w:r>
      <w:r>
        <w:rPr>
          <w:iCs/>
        </w:rPr>
        <w:t xml:space="preserve">Similar to marine mammals, dredging is a source of </w:t>
      </w:r>
      <w:r w:rsidRPr="00A41B60">
        <w:rPr>
          <w:i/>
          <w:rPrChange w:id="399" w:author="Timothy James" w:date="2024-03-21T17:06:00Z" w16du:dateUtc="2024-03-21T21:06:00Z">
            <w:rPr>
              <w:iCs/>
            </w:rPr>
          </w:rPrChange>
        </w:rPr>
        <w:t>significant</w:t>
      </w:r>
      <w:r>
        <w:rPr>
          <w:iCs/>
        </w:rPr>
        <w:t xml:space="preserve"> concern for benthic feeders, e.g. all the eiders and ducks. </w:t>
      </w:r>
    </w:p>
    <w:p w14:paraId="67E0E437" w14:textId="77777777" w:rsidR="00CF05A0" w:rsidRDefault="00CF05A0" w:rsidP="00CF05A0">
      <w:pPr>
        <w:spacing w:before="240"/>
        <w:rPr>
          <w:iCs/>
        </w:rPr>
      </w:pPr>
      <w:r w:rsidRPr="006D76CE">
        <w:rPr>
          <w:i/>
        </w:rPr>
        <w:t>Fish.</w:t>
      </w:r>
      <w:r>
        <w:rPr>
          <w:i/>
        </w:rPr>
        <w:t xml:space="preserve"> </w:t>
      </w:r>
      <w:r>
        <w:rPr>
          <w:iCs/>
        </w:rPr>
        <w:t xml:space="preserve">Source of </w:t>
      </w:r>
      <w:r w:rsidRPr="00A41B60">
        <w:rPr>
          <w:i/>
          <w:rPrChange w:id="400" w:author="Timothy James" w:date="2024-03-21T17:06:00Z" w16du:dateUtc="2024-03-21T21:06:00Z">
            <w:rPr>
              <w:iCs/>
            </w:rPr>
          </w:rPrChange>
        </w:rPr>
        <w:t>minor</w:t>
      </w:r>
      <w:r>
        <w:rPr>
          <w:iCs/>
        </w:rPr>
        <w:t xml:space="preserve"> concern for most of the CFs except for Siberian sturgeon, least cisco, Inconnu.</w:t>
      </w:r>
    </w:p>
    <w:p w14:paraId="399FF0EA" w14:textId="77777777" w:rsidR="00CF05A0" w:rsidRDefault="00CF05A0" w:rsidP="00CF05A0">
      <w:pPr>
        <w:spacing w:before="240"/>
        <w:rPr>
          <w:iCs/>
        </w:rPr>
      </w:pPr>
      <w:r w:rsidRPr="006D76CE">
        <w:rPr>
          <w:i/>
        </w:rPr>
        <w:t>Benthos.</w:t>
      </w:r>
      <w:r>
        <w:rPr>
          <w:i/>
        </w:rPr>
        <w:t xml:space="preserve"> </w:t>
      </w:r>
      <w:r w:rsidRPr="003D15AF">
        <w:rPr>
          <w:iCs/>
        </w:rPr>
        <w:t xml:space="preserve">Source of </w:t>
      </w:r>
      <w:r w:rsidRPr="00A41B60">
        <w:rPr>
          <w:i/>
          <w:iCs/>
          <w:rPrChange w:id="401" w:author="Timothy James" w:date="2024-03-21T17:06:00Z" w16du:dateUtc="2024-03-21T21:06:00Z">
            <w:rPr>
              <w:iCs/>
            </w:rPr>
          </w:rPrChange>
        </w:rPr>
        <w:t>significant</w:t>
      </w:r>
      <w:r w:rsidRPr="003D15AF">
        <w:rPr>
          <w:iCs/>
        </w:rPr>
        <w:t xml:space="preserve"> concern for all distinctive benthic features.</w:t>
      </w:r>
      <w:r>
        <w:rPr>
          <w:i/>
        </w:rPr>
        <w:t xml:space="preserve"> </w:t>
      </w:r>
    </w:p>
    <w:p w14:paraId="47EA202B" w14:textId="77777777" w:rsidR="00CF05A0" w:rsidRPr="003D15AF" w:rsidRDefault="00CF05A0" w:rsidP="00CF05A0">
      <w:pPr>
        <w:spacing w:before="240"/>
        <w:rPr>
          <w:iCs/>
        </w:rPr>
      </w:pPr>
      <w:r w:rsidRPr="006D76CE">
        <w:rPr>
          <w:i/>
        </w:rPr>
        <w:t>Coastal features.</w:t>
      </w:r>
      <w:r>
        <w:rPr>
          <w:i/>
        </w:rPr>
        <w:t xml:space="preserve"> </w:t>
      </w:r>
      <w:r w:rsidRPr="00A41B60">
        <w:rPr>
          <w:i/>
          <w:rPrChange w:id="402" w:author="Timothy James" w:date="2024-03-21T17:06:00Z" w16du:dateUtc="2024-03-21T21:06:00Z">
            <w:rPr>
              <w:iCs/>
            </w:rPr>
          </w:rPrChange>
        </w:rPr>
        <w:t>Not applicable</w:t>
      </w:r>
      <w:r>
        <w:rPr>
          <w:iCs/>
        </w:rPr>
        <w:t xml:space="preserve"> for most of the coastal features.</w:t>
      </w:r>
    </w:p>
    <w:p w14:paraId="316352E0" w14:textId="5B5A2178" w:rsidR="009B5C55" w:rsidRPr="006D76CE" w:rsidRDefault="009B5C55" w:rsidP="00DC525D">
      <w:pPr>
        <w:pStyle w:val="Heading4"/>
      </w:pPr>
      <w:r w:rsidRPr="006D76CE">
        <w:lastRenderedPageBreak/>
        <w:t>Assumptions</w:t>
      </w:r>
      <w:r w:rsidR="004D3600" w:rsidRPr="006D76CE">
        <w:t>:</w:t>
      </w:r>
      <w:r w:rsidRPr="006D76CE">
        <w:t xml:space="preserve"> </w:t>
      </w:r>
    </w:p>
    <w:p w14:paraId="4A6F2DB9" w14:textId="49543E65" w:rsidR="009B5C55" w:rsidRPr="006D76CE" w:rsidRDefault="009B5C55" w:rsidP="009B5C55">
      <w:pPr>
        <w:spacing w:before="240"/>
      </w:pPr>
      <w:r w:rsidRPr="006D76CE">
        <w:t xml:space="preserve">We assumed that there are no limitations for snurrevad fishing regarding distance to the </w:t>
      </w:r>
      <w:r w:rsidR="0098040B">
        <w:t xml:space="preserve">shoreline </w:t>
      </w:r>
      <w:r w:rsidRPr="006D76CE">
        <w:t>and that it take</w:t>
      </w:r>
      <w:r w:rsidR="004D3600" w:rsidRPr="006D76CE">
        <w:t>s</w:t>
      </w:r>
      <w:r w:rsidRPr="006D76CE">
        <w:t xml:space="preserve"> place at depths less than 150 m. It can only happen during ice-free season.</w:t>
      </w:r>
    </w:p>
    <w:p w14:paraId="39C4781D" w14:textId="77777777" w:rsidR="004D3600" w:rsidRPr="006D76CE" w:rsidRDefault="004D3600" w:rsidP="00BE0361">
      <w:pPr>
        <w:pStyle w:val="Heading4"/>
      </w:pPr>
      <w:r w:rsidRPr="006D76CE">
        <w:t>Data sources:</w:t>
      </w:r>
    </w:p>
    <w:p w14:paraId="7713C0B3" w14:textId="4531AF8B" w:rsidR="009B5C55" w:rsidRPr="006D76CE" w:rsidRDefault="009B5C55" w:rsidP="009F52F3">
      <w:pPr>
        <w:spacing w:before="240"/>
      </w:pPr>
      <w:r w:rsidRPr="006D76CE">
        <w:t xml:space="preserve">We used </w:t>
      </w:r>
      <w:r w:rsidR="00A21F1D" w:rsidRPr="006D76CE">
        <w:t xml:space="preserve">the </w:t>
      </w:r>
      <w:r w:rsidRPr="006D76CE">
        <w:t xml:space="preserve">Global Fishing Watch (GFW) data </w:t>
      </w:r>
      <w:r w:rsidR="00A21F1D" w:rsidRPr="006D76CE">
        <w:t>field</w:t>
      </w:r>
      <w:r w:rsidRPr="006D76CE">
        <w:t xml:space="preserve"> </w:t>
      </w:r>
      <w:r w:rsidR="00A21F1D" w:rsidRPr="006D76CE">
        <w:t>“</w:t>
      </w:r>
      <w:r w:rsidRPr="006D76CE">
        <w:t>other</w:t>
      </w:r>
      <w:r w:rsidR="00A21F1D" w:rsidRPr="006D76CE">
        <w:t>_</w:t>
      </w:r>
      <w:r w:rsidR="000A59A8" w:rsidRPr="006D76CE">
        <w:t>seines” for</w:t>
      </w:r>
      <w:r w:rsidRPr="006D76CE">
        <w:t xml:space="preserve"> January 2020 – January 2023</w:t>
      </w:r>
      <w:r w:rsidR="006E6A29">
        <w:t xml:space="preserve"> (</w:t>
      </w:r>
      <w:r w:rsidR="006E6A29" w:rsidRPr="006E6A29">
        <w:t>Global Fishing Watch</w:t>
      </w:r>
      <w:r w:rsidR="006E6A29">
        <w:t xml:space="preserve">, </w:t>
      </w:r>
      <w:r w:rsidR="006E6A29" w:rsidRPr="006E6A29">
        <w:t>2022)</w:t>
      </w:r>
      <w:r w:rsidR="006E6A29" w:rsidRPr="006D76CE">
        <w:t>.</w:t>
      </w:r>
      <w:r w:rsidR="006E6A29">
        <w:t xml:space="preserve"> </w:t>
      </w:r>
      <w:r w:rsidRPr="006D76CE">
        <w:t xml:space="preserve">Datasets were downloaded for each of the three years (2020, 2021, 2022) and </w:t>
      </w:r>
      <w:r w:rsidR="009F23A2" w:rsidRPr="006D76CE">
        <w:t xml:space="preserve">separately for </w:t>
      </w:r>
      <w:r w:rsidRPr="006D76CE">
        <w:t>each EEZ</w:t>
      </w:r>
      <w:r w:rsidR="009F23A2" w:rsidRPr="006D76CE">
        <w:t>.</w:t>
      </w:r>
      <w:r w:rsidRPr="006D76CE">
        <w:t xml:space="preserve"> </w:t>
      </w:r>
      <w:r w:rsidR="009F23A2" w:rsidRPr="006D76CE">
        <w:t xml:space="preserve">After being </w:t>
      </w:r>
      <w:r w:rsidRPr="006D76CE">
        <w:t>merged geographically, mean</w:t>
      </w:r>
      <w:r w:rsidR="000A59A8">
        <w:t xml:space="preserve"> fishing effort values</w:t>
      </w:r>
      <w:r w:rsidRPr="006D76CE">
        <w:t xml:space="preserve"> </w:t>
      </w:r>
      <w:r w:rsidR="009F23A2" w:rsidRPr="006D76CE">
        <w:t xml:space="preserve">were </w:t>
      </w:r>
      <w:r w:rsidRPr="006D76CE">
        <w:t xml:space="preserve">calculated for </w:t>
      </w:r>
      <w:r w:rsidR="00C46190" w:rsidRPr="006D76CE">
        <w:t>each</w:t>
      </w:r>
      <w:r w:rsidR="009F23A2" w:rsidRPr="006D76CE">
        <w:t xml:space="preserve"> </w:t>
      </w:r>
      <w:r w:rsidRPr="006D76CE">
        <w:t xml:space="preserve">30 x 30 km Geranium </w:t>
      </w:r>
      <w:r w:rsidR="009F23A2" w:rsidRPr="006D76CE">
        <w:t>p</w:t>
      </w:r>
      <w:r w:rsidRPr="006D76CE">
        <w:t xml:space="preserve">lanning </w:t>
      </w:r>
      <w:r w:rsidR="009F23A2" w:rsidRPr="006D76CE">
        <w:t>u</w:t>
      </w:r>
      <w:r w:rsidRPr="006D76CE">
        <w:t>nit.</w:t>
      </w:r>
    </w:p>
    <w:p w14:paraId="4BD47A47" w14:textId="1D172418" w:rsidR="009B5C55" w:rsidRPr="006D76CE" w:rsidRDefault="009B5C55" w:rsidP="009B5C55">
      <w:pPr>
        <w:spacing w:before="240"/>
      </w:pPr>
      <w:r w:rsidRPr="006D76CE">
        <w:rPr>
          <w:i/>
          <w:iCs/>
        </w:rPr>
        <w:t>Dataset produced:</w:t>
      </w:r>
      <w:r w:rsidRPr="006D76CE">
        <w:t xml:space="preserve"> September 2023</w:t>
      </w:r>
      <w:r w:rsidR="00450A55" w:rsidRPr="006D76CE">
        <w:t>.</w:t>
      </w:r>
    </w:p>
    <w:p w14:paraId="3F22EB88" w14:textId="4F6E466D" w:rsidR="009B5C55" w:rsidRPr="006D76CE" w:rsidRDefault="009B5C55" w:rsidP="00D73281">
      <w:pPr>
        <w:pStyle w:val="Heading2"/>
        <w:keepNext w:val="0"/>
        <w:keepLines w:val="0"/>
        <w:spacing w:after="80"/>
        <w:rPr>
          <w:b/>
          <w:sz w:val="34"/>
          <w:szCs w:val="34"/>
        </w:rPr>
      </w:pPr>
      <w:bookmarkStart w:id="403" w:name="_bvhu1cat9zlt" w:colFirst="0" w:colLast="0"/>
      <w:bookmarkStart w:id="404" w:name="_1v0kqtaqdy2z" w:colFirst="0" w:colLast="0"/>
      <w:bookmarkStart w:id="405" w:name="_3p9qveojtich" w:colFirst="0" w:colLast="0"/>
      <w:bookmarkStart w:id="406" w:name="_xcq3og1v03i1" w:colFirst="0" w:colLast="0"/>
      <w:bookmarkStart w:id="407" w:name="_txfovifxnagn" w:colFirst="0" w:colLast="0"/>
      <w:bookmarkStart w:id="408" w:name="_umo4a2etob42" w:colFirst="0" w:colLast="0"/>
      <w:bookmarkStart w:id="409" w:name="_43cwqj7y798t" w:colFirst="0" w:colLast="0"/>
      <w:bookmarkStart w:id="410" w:name="_wb1wpod3nhcs" w:colFirst="0" w:colLast="0"/>
      <w:bookmarkStart w:id="411" w:name="_rt80b6fxie5i" w:colFirst="0" w:colLast="0"/>
      <w:bookmarkStart w:id="412" w:name="_g6zfmmvzfd41" w:colFirst="0" w:colLast="0"/>
      <w:bookmarkStart w:id="413" w:name="_xrkga9796aov" w:colFirst="0" w:colLast="0"/>
      <w:bookmarkEnd w:id="403"/>
      <w:bookmarkEnd w:id="404"/>
      <w:bookmarkEnd w:id="405"/>
      <w:bookmarkEnd w:id="406"/>
      <w:bookmarkEnd w:id="407"/>
      <w:bookmarkEnd w:id="408"/>
      <w:bookmarkEnd w:id="409"/>
      <w:bookmarkEnd w:id="410"/>
      <w:bookmarkEnd w:id="411"/>
      <w:bookmarkEnd w:id="412"/>
      <w:bookmarkEnd w:id="413"/>
      <w:r w:rsidRPr="006D76CE">
        <w:rPr>
          <w:b/>
          <w:sz w:val="34"/>
          <w:szCs w:val="34"/>
        </w:rPr>
        <w:t>Infrastructure</w:t>
      </w:r>
      <w:bookmarkStart w:id="414" w:name="_l9sb2162en5n" w:colFirst="0" w:colLast="0"/>
      <w:bookmarkEnd w:id="414"/>
    </w:p>
    <w:p w14:paraId="4A4BBBDD" w14:textId="37BE94D2" w:rsidR="000438C0" w:rsidRPr="00417FA3" w:rsidRDefault="000438C0" w:rsidP="007105C5">
      <w:pPr>
        <w:pStyle w:val="Heading3"/>
        <w:rPr>
          <w:color w:val="auto"/>
        </w:rPr>
      </w:pPr>
      <w:r w:rsidRPr="00417FA3">
        <w:rPr>
          <w:color w:val="auto"/>
        </w:rPr>
        <w:t xml:space="preserve">ICI: </w:t>
      </w:r>
      <w:r w:rsidRPr="00657ADD">
        <w:rPr>
          <w:color w:val="auto"/>
        </w:rPr>
        <w:t xml:space="preserve">Coastal Infrastructure </w:t>
      </w:r>
    </w:p>
    <w:p w14:paraId="48C90772" w14:textId="5795E445" w:rsidR="000A420D" w:rsidRPr="006D76CE" w:rsidRDefault="000A420D" w:rsidP="000A420D">
      <w:pPr>
        <w:spacing w:before="240"/>
      </w:pPr>
      <w:r w:rsidRPr="006D76CE">
        <w:t>Here</w:t>
      </w:r>
      <w:r w:rsidR="006E1702" w:rsidRPr="006D76CE">
        <w:t>,</w:t>
      </w:r>
      <w:r w:rsidRPr="006D76CE">
        <w:t xml:space="preserve"> we considered peers, ports, passenger and cargo terminals, search and rescue stations, recreation facilities</w:t>
      </w:r>
      <w:r w:rsidR="006E1702" w:rsidRPr="006D76CE">
        <w:t>,</w:t>
      </w:r>
      <w:r w:rsidRPr="006D76CE">
        <w:t xml:space="preserve"> human settlements</w:t>
      </w:r>
      <w:r w:rsidR="006E1702" w:rsidRPr="006D76CE">
        <w:t>,</w:t>
      </w:r>
      <w:r w:rsidRPr="006D76CE">
        <w:t xml:space="preserve"> and other infrastructure objects located in the coastal zone</w:t>
      </w:r>
      <w:r w:rsidR="006E1702" w:rsidRPr="006D76CE">
        <w:t>,</w:t>
      </w:r>
      <w:r w:rsidRPr="006D76CE">
        <w:t xml:space="preserve"> exc</w:t>
      </w:r>
      <w:r w:rsidR="006E1702" w:rsidRPr="006D76CE">
        <w:t>luding</w:t>
      </w:r>
      <w:r w:rsidRPr="006D76CE">
        <w:t xml:space="preserve"> oil terminals and other oil </w:t>
      </w:r>
      <w:r w:rsidR="001C0805" w:rsidRPr="006D76CE">
        <w:t>and</w:t>
      </w:r>
      <w:r w:rsidRPr="006D76CE">
        <w:t xml:space="preserve"> gas infrastructure. The construction </w:t>
      </w:r>
      <w:r w:rsidR="006E1702" w:rsidRPr="006D76CE">
        <w:t xml:space="preserve">of this infrastructure </w:t>
      </w:r>
      <w:r w:rsidRPr="006D76CE">
        <w:t xml:space="preserve">is associated with </w:t>
      </w:r>
      <w:r w:rsidR="006E1702" w:rsidRPr="006D76CE">
        <w:t xml:space="preserve">the </w:t>
      </w:r>
      <w:r w:rsidRPr="006D76CE">
        <w:t xml:space="preserve">removal or alteration of coastal habitats, </w:t>
      </w:r>
      <w:r w:rsidR="00657ADD" w:rsidRPr="006D76CE">
        <w:t>disturbance,</w:t>
      </w:r>
      <w:r w:rsidRPr="006D76CE">
        <w:t xml:space="preserve"> and destruction of benthic and coastal habitats</w:t>
      </w:r>
      <w:r w:rsidR="006E1702" w:rsidRPr="006D76CE">
        <w:t>,</w:t>
      </w:r>
      <w:r w:rsidRPr="006D76CE">
        <w:t xml:space="preserve"> as well as increased levels of noise and other pollution</w:t>
      </w:r>
      <w:r w:rsidR="006E1702" w:rsidRPr="006D76CE">
        <w:t>,</w:t>
      </w:r>
      <w:r w:rsidRPr="006D76CE">
        <w:t xml:space="preserve"> including petrochemical pollution since ports usually </w:t>
      </w:r>
      <w:r w:rsidR="006E1702" w:rsidRPr="006D76CE">
        <w:t xml:space="preserve">maintain </w:t>
      </w:r>
      <w:r w:rsidRPr="006D76CE">
        <w:t xml:space="preserve">a </w:t>
      </w:r>
      <w:r w:rsidR="006E1702" w:rsidRPr="006D76CE">
        <w:t xml:space="preserve">small supply of </w:t>
      </w:r>
      <w:r w:rsidRPr="006D76CE">
        <w:t xml:space="preserve">fuel. </w:t>
      </w:r>
      <w:r w:rsidR="006E1702" w:rsidRPr="006D76CE">
        <w:t xml:space="preserve">The operation </w:t>
      </w:r>
      <w:r w:rsidRPr="006D76CE">
        <w:t xml:space="preserve">of such infrastructure is associated with increased human presence, </w:t>
      </w:r>
      <w:r w:rsidR="006E1702" w:rsidRPr="006D76CE">
        <w:t xml:space="preserve">and </w:t>
      </w:r>
      <w:r w:rsidRPr="006D76CE">
        <w:t xml:space="preserve">marine and air traffic </w:t>
      </w:r>
      <w:r w:rsidR="006E1702" w:rsidRPr="006D76CE">
        <w:t xml:space="preserve">together with </w:t>
      </w:r>
      <w:r w:rsidRPr="006D76CE">
        <w:t>all the relevant impacts.</w:t>
      </w:r>
    </w:p>
    <w:p w14:paraId="632F89E9" w14:textId="5173AFB5" w:rsidR="000A420D" w:rsidRPr="006D76CE" w:rsidRDefault="000A420D" w:rsidP="000A420D">
      <w:pPr>
        <w:spacing w:before="240"/>
      </w:pPr>
      <w:r w:rsidRPr="006D76CE">
        <w:rPr>
          <w:i/>
          <w:iCs/>
        </w:rPr>
        <w:t>Example:</w:t>
      </w:r>
      <w:r w:rsidRPr="006D76CE">
        <w:t xml:space="preserve"> Arctic ports</w:t>
      </w:r>
      <w:ins w:id="415" w:author="Timothy James" w:date="2024-03-21T17:10:00Z" w16du:dateUtc="2024-03-21T21:10:00Z">
        <w:r w:rsidR="00670EB6">
          <w:t xml:space="preserve"> across the Arctic.</w:t>
        </w:r>
      </w:ins>
    </w:p>
    <w:p w14:paraId="76F0F8BF" w14:textId="463D2153" w:rsidR="00366119" w:rsidRPr="006D76CE" w:rsidRDefault="00366119" w:rsidP="00366119">
      <w:pPr>
        <w:pStyle w:val="Heading4"/>
      </w:pPr>
      <w:r w:rsidRPr="006D76CE">
        <w:t xml:space="preserve">Assessment </w:t>
      </w:r>
      <w:r w:rsidR="00772054">
        <w:t>finding</w:t>
      </w:r>
      <w:r w:rsidRPr="006D76CE">
        <w:t>s:</w:t>
      </w:r>
    </w:p>
    <w:p w14:paraId="31CAA642" w14:textId="62C1407A" w:rsidR="000A420D" w:rsidRPr="006D76CE" w:rsidRDefault="000A420D" w:rsidP="000A420D">
      <w:pPr>
        <w:spacing w:before="240"/>
      </w:pPr>
      <w:r w:rsidRPr="006D76CE">
        <w:rPr>
          <w:i/>
          <w:iCs/>
        </w:rPr>
        <w:t>Marine mammals.</w:t>
      </w:r>
      <w:r w:rsidRPr="006D76CE">
        <w:t xml:space="preserve"> </w:t>
      </w:r>
      <w:r w:rsidR="000A59A8" w:rsidRPr="006D76CE">
        <w:t>Several</w:t>
      </w:r>
      <w:r w:rsidRPr="006D76CE">
        <w:t xml:space="preserve"> key habitats of marine mammals are subject to </w:t>
      </w:r>
      <w:r w:rsidR="000A59A8" w:rsidRPr="000A59A8">
        <w:rPr>
          <w:i/>
          <w:iCs/>
        </w:rPr>
        <w:t>significant</w:t>
      </w:r>
      <w:r w:rsidR="000A59A8" w:rsidRPr="006D76CE">
        <w:t xml:space="preserve"> </w:t>
      </w:r>
      <w:r w:rsidR="000A59A8">
        <w:t>concern f</w:t>
      </w:r>
      <w:r w:rsidRPr="006D76CE">
        <w:t xml:space="preserve">rom </w:t>
      </w:r>
      <w:r w:rsidR="00CC0F9F" w:rsidRPr="006D76CE">
        <w:t xml:space="preserve">the </w:t>
      </w:r>
      <w:r w:rsidRPr="006D76CE">
        <w:t>construction of coastal infrastructure</w:t>
      </w:r>
      <w:r w:rsidR="00CC0F9F" w:rsidRPr="006D76CE">
        <w:t>.</w:t>
      </w:r>
      <w:r w:rsidRPr="006D76CE">
        <w:t xml:space="preserve"> </w:t>
      </w:r>
      <w:r w:rsidR="00CC0F9F" w:rsidRPr="006D76CE">
        <w:t xml:space="preserve">While </w:t>
      </w:r>
      <w:r w:rsidRPr="006D76CE">
        <w:t xml:space="preserve">more detailed distribution studies </w:t>
      </w:r>
      <w:r w:rsidR="00CC0F9F" w:rsidRPr="006D76CE">
        <w:t xml:space="preserve">are required </w:t>
      </w:r>
      <w:r w:rsidRPr="006D76CE">
        <w:t xml:space="preserve">at </w:t>
      </w:r>
      <w:ins w:id="416" w:author="Timothy James" w:date="2024-03-21T17:11:00Z" w16du:dateUtc="2024-03-21T21:11:00Z">
        <w:r w:rsidR="00670EB6">
          <w:t xml:space="preserve">the </w:t>
        </w:r>
      </w:ins>
      <w:r w:rsidRPr="006D76CE">
        <w:t>local or region</w:t>
      </w:r>
      <w:ins w:id="417" w:author="Timothy James" w:date="2024-03-21T17:11:00Z" w16du:dateUtc="2024-03-21T21:11:00Z">
        <w:r w:rsidR="00670EB6">
          <w:t>al</w:t>
        </w:r>
      </w:ins>
      <w:r w:rsidRPr="006D76CE">
        <w:t xml:space="preserve"> level to identify regular animal concentration areas</w:t>
      </w:r>
      <w:r w:rsidR="00CC0F9F" w:rsidRPr="006D76CE">
        <w:t>,</w:t>
      </w:r>
      <w:r w:rsidRPr="006D76CE">
        <w:t xml:space="preserve"> construction sites </w:t>
      </w:r>
      <w:r w:rsidR="00865544" w:rsidRPr="006D76CE">
        <w:t>must avoid such locations,</w:t>
      </w:r>
      <w:r w:rsidRPr="006D76CE">
        <w:t xml:space="preserve"> but </w:t>
      </w:r>
      <w:r w:rsidR="00865544" w:rsidRPr="006D76CE">
        <w:t xml:space="preserve">could </w:t>
      </w:r>
      <w:r w:rsidRPr="006D76CE">
        <w:t xml:space="preserve">be </w:t>
      </w:r>
      <w:r w:rsidR="00865544" w:rsidRPr="006D76CE">
        <w:t xml:space="preserve">situated </w:t>
      </w:r>
      <w:r w:rsidR="000A59A8">
        <w:t xml:space="preserve">outside of the core areas </w:t>
      </w:r>
      <w:r w:rsidRPr="006D76CE">
        <w:t>under</w:t>
      </w:r>
      <w:r w:rsidR="00865544" w:rsidRPr="006D76CE">
        <w:t xml:space="preserve"> the</w:t>
      </w:r>
      <w:r w:rsidRPr="006D76CE">
        <w:t xml:space="preserve"> condition that shipping to and from the infrastructure </w:t>
      </w:r>
      <w:r w:rsidR="00865544" w:rsidRPr="006D76CE">
        <w:t xml:space="preserve">projects is </w:t>
      </w:r>
      <w:r w:rsidRPr="006D76CE">
        <w:t xml:space="preserve">limited and restricted </w:t>
      </w:r>
      <w:r w:rsidR="00865544" w:rsidRPr="006D76CE">
        <w:t xml:space="preserve">appropriately </w:t>
      </w:r>
      <w:r w:rsidRPr="006D76CE">
        <w:t>(including routing, seasonality, speed</w:t>
      </w:r>
      <w:r w:rsidR="00865544" w:rsidRPr="006D76CE">
        <w:t>,</w:t>
      </w:r>
      <w:r w:rsidRPr="006D76CE">
        <w:t xml:space="preserve"> and fuel) </w:t>
      </w:r>
      <w:r w:rsidR="00865544" w:rsidRPr="006D76CE">
        <w:t xml:space="preserve">and </w:t>
      </w:r>
      <w:r w:rsidRPr="006D76CE">
        <w:t xml:space="preserve">no waste discharge </w:t>
      </w:r>
      <w:r w:rsidR="00865544" w:rsidRPr="006D76CE">
        <w:t xml:space="preserve">is </w:t>
      </w:r>
      <w:r w:rsidRPr="006D76CE">
        <w:t>allowed. In case of cetacean habitats</w:t>
      </w:r>
      <w:r w:rsidR="00865544" w:rsidRPr="006D76CE">
        <w:t>,</w:t>
      </w:r>
      <w:r w:rsidRPr="006D76CE">
        <w:t xml:space="preserve"> construction works should be kept </w:t>
      </w:r>
      <w:r w:rsidR="00865544" w:rsidRPr="006D76CE">
        <w:t xml:space="preserve">away </w:t>
      </w:r>
      <w:r w:rsidRPr="006D76CE">
        <w:t xml:space="preserve">from whale aggregations where </w:t>
      </w:r>
      <w:r w:rsidR="00865544" w:rsidRPr="006D76CE">
        <w:t xml:space="preserve">construction </w:t>
      </w:r>
      <w:r w:rsidRPr="006D76CE">
        <w:t>impulse noise level</w:t>
      </w:r>
      <w:r w:rsidR="00865544" w:rsidRPr="006D76CE">
        <w:t>s</w:t>
      </w:r>
      <w:r w:rsidRPr="006D76CE">
        <w:t xml:space="preserve"> will be less than 160 dB re 1 mPa peak-to-peak. Robust monitoring is </w:t>
      </w:r>
      <w:r w:rsidR="000A59A8" w:rsidRPr="006D76CE">
        <w:t>mandatory,</w:t>
      </w:r>
      <w:r w:rsidR="00865544" w:rsidRPr="006D76CE">
        <w:t xml:space="preserve"> and</w:t>
      </w:r>
      <w:r w:rsidRPr="006D76CE">
        <w:t xml:space="preserve"> ships should keep 5 km away from the aggregations. For habitats located far offshore </w:t>
      </w:r>
      <w:ins w:id="418" w:author="Timothy James" w:date="2024-03-21T17:12:00Z" w16du:dateUtc="2024-03-21T21:12:00Z">
        <w:r w:rsidR="00670EB6">
          <w:t xml:space="preserve">concern for this activity was considered </w:t>
        </w:r>
      </w:ins>
      <w:del w:id="419" w:author="Timothy James" w:date="2024-03-21T17:11:00Z" w16du:dateUtc="2024-03-21T21:11:00Z">
        <w:r w:rsidRPr="006D76CE" w:rsidDel="00670EB6">
          <w:delText>“</w:delText>
        </w:r>
      </w:del>
      <w:r w:rsidRPr="006D76CE">
        <w:t>not applicable</w:t>
      </w:r>
      <w:del w:id="420" w:author="Timothy James" w:date="2024-03-21T17:11:00Z" w16du:dateUtc="2024-03-21T21:11:00Z">
        <w:r w:rsidRPr="006D76CE" w:rsidDel="00670EB6">
          <w:delText>”</w:delText>
        </w:r>
      </w:del>
      <w:del w:id="421" w:author="Timothy James" w:date="2024-03-21T17:12:00Z" w16du:dateUtc="2024-03-21T21:12:00Z">
        <w:r w:rsidRPr="006D76CE" w:rsidDel="00670EB6">
          <w:delText xml:space="preserve"> status </w:delText>
        </w:r>
        <w:r w:rsidR="00865544" w:rsidRPr="006D76CE" w:rsidDel="00670EB6">
          <w:delText>wa</w:delText>
        </w:r>
        <w:r w:rsidRPr="006D76CE" w:rsidDel="00670EB6">
          <w:delText>s assigned</w:delText>
        </w:r>
      </w:del>
      <w:r w:rsidRPr="006D76CE">
        <w:t>.</w:t>
      </w:r>
    </w:p>
    <w:p w14:paraId="5E7DE13F" w14:textId="6840D9FE" w:rsidR="000A420D" w:rsidRPr="006D76CE" w:rsidRDefault="000A420D" w:rsidP="000A420D">
      <w:pPr>
        <w:spacing w:before="240"/>
      </w:pPr>
      <w:r w:rsidRPr="006D76CE">
        <w:rPr>
          <w:i/>
          <w:iCs/>
        </w:rPr>
        <w:t>Seabirds.</w:t>
      </w:r>
      <w:r w:rsidRPr="006D76CE">
        <w:t xml:space="preserve"> Infrastructure construction </w:t>
      </w:r>
      <w:commentRangeStart w:id="422"/>
      <w:del w:id="423" w:author="Timothy James" w:date="2024-03-21T17:12:00Z" w16du:dateUtc="2024-03-21T21:12:00Z">
        <w:r w:rsidR="00865544" w:rsidRPr="006D76CE" w:rsidDel="00670EB6">
          <w:delText xml:space="preserve">can </w:delText>
        </w:r>
        <w:r w:rsidR="000A59A8" w:rsidDel="00670EB6">
          <w:delText xml:space="preserve">be </w:delText>
        </w:r>
      </w:del>
      <w:ins w:id="424" w:author="Timothy James" w:date="2024-03-21T17:12:00Z" w16du:dateUtc="2024-03-21T21:12:00Z">
        <w:r w:rsidR="00670EB6">
          <w:t xml:space="preserve">is </w:t>
        </w:r>
      </w:ins>
      <w:commentRangeEnd w:id="422"/>
      <w:ins w:id="425" w:author="Timothy James" w:date="2024-03-21T17:13:00Z" w16du:dateUtc="2024-03-21T21:13:00Z">
        <w:r w:rsidR="005939E8">
          <w:rPr>
            <w:rStyle w:val="CommentReference"/>
          </w:rPr>
          <w:commentReference w:id="422"/>
        </w:r>
      </w:ins>
      <w:r w:rsidR="000A59A8">
        <w:t>a source of</w:t>
      </w:r>
      <w:r w:rsidR="00865544" w:rsidRPr="006D76CE">
        <w:t xml:space="preserve"> </w:t>
      </w:r>
      <w:r w:rsidRPr="000A59A8">
        <w:rPr>
          <w:i/>
          <w:iCs/>
        </w:rPr>
        <w:t>significant</w:t>
      </w:r>
      <w:r w:rsidRPr="006D76CE">
        <w:t xml:space="preserve"> </w:t>
      </w:r>
      <w:r w:rsidR="000A59A8">
        <w:t>concern</w:t>
      </w:r>
      <w:r w:rsidRPr="006D76CE">
        <w:t xml:space="preserve"> </w:t>
      </w:r>
      <w:del w:id="426" w:author="Timothy James" w:date="2024-03-21T17:13:00Z" w16du:dateUtc="2024-03-21T21:13:00Z">
        <w:r w:rsidRPr="006D76CE" w:rsidDel="005939E8">
          <w:delText xml:space="preserve">if it happens </w:delText>
        </w:r>
      </w:del>
      <w:r w:rsidRPr="006D76CE">
        <w:t xml:space="preserve">in the vicinity of seabird colonies and similar </w:t>
      </w:r>
      <w:r w:rsidR="000A59A8" w:rsidRPr="006D76CE">
        <w:t>spatially restricted</w:t>
      </w:r>
      <w:r w:rsidRPr="006D76CE">
        <w:t xml:space="preserve"> and well-defined habitats like moulting sites or migration stopovers. It </w:t>
      </w:r>
      <w:del w:id="427" w:author="Timothy James" w:date="2024-03-21T17:14:00Z" w16du:dateUtc="2024-03-21T21:14:00Z">
        <w:r w:rsidRPr="006D76CE" w:rsidDel="005939E8">
          <w:delText xml:space="preserve">will </w:delText>
        </w:r>
        <w:r w:rsidR="000A59A8" w:rsidDel="005939E8">
          <w:delText xml:space="preserve">be </w:delText>
        </w:r>
      </w:del>
      <w:ins w:id="428" w:author="Timothy James" w:date="2024-03-21T17:14:00Z" w16du:dateUtc="2024-03-21T21:14:00Z">
        <w:r w:rsidR="005939E8">
          <w:t xml:space="preserve">is </w:t>
        </w:r>
      </w:ins>
      <w:r w:rsidR="000A59A8">
        <w:t>a source of</w:t>
      </w:r>
      <w:r w:rsidRPr="006D76CE">
        <w:t xml:space="preserve"> </w:t>
      </w:r>
      <w:r w:rsidRPr="00772054">
        <w:rPr>
          <w:i/>
          <w:iCs/>
        </w:rPr>
        <w:t>notable</w:t>
      </w:r>
      <w:r w:rsidRPr="006D76CE">
        <w:t xml:space="preserve"> </w:t>
      </w:r>
      <w:r w:rsidR="000A59A8">
        <w:t>concern</w:t>
      </w:r>
      <w:r w:rsidRPr="006D76CE">
        <w:t xml:space="preserve"> </w:t>
      </w:r>
      <w:r w:rsidR="00772054">
        <w:t>for</w:t>
      </w:r>
      <w:r w:rsidRPr="006D76CE">
        <w:t xml:space="preserve"> some other less </w:t>
      </w:r>
      <w:r w:rsidR="00772054" w:rsidRPr="006D76CE">
        <w:t>spatially restricted</w:t>
      </w:r>
      <w:r w:rsidRPr="006D76CE">
        <w:t xml:space="preserve"> habitats</w:t>
      </w:r>
      <w:ins w:id="429" w:author="Timothy James" w:date="2024-03-21T17:15:00Z" w16du:dateUtc="2024-03-21T21:15:00Z">
        <w:r w:rsidR="005939E8">
          <w:t>;</w:t>
        </w:r>
      </w:ins>
      <w:del w:id="430" w:author="Timothy James" w:date="2024-03-21T17:14:00Z" w16du:dateUtc="2024-03-21T21:14:00Z">
        <w:r w:rsidR="00772054" w:rsidDel="005939E8">
          <w:delText>:</w:delText>
        </w:r>
      </w:del>
      <w:r w:rsidRPr="006D76CE">
        <w:t xml:space="preserve"> </w:t>
      </w:r>
      <w:ins w:id="431" w:author="Timothy James" w:date="2024-03-21T17:14:00Z" w16du:dateUtc="2024-03-21T21:14:00Z">
        <w:r w:rsidR="005939E8">
          <w:t xml:space="preserve">however, </w:t>
        </w:r>
      </w:ins>
      <w:r w:rsidR="00065E34" w:rsidRPr="006D76CE">
        <w:t xml:space="preserve">additional </w:t>
      </w:r>
      <w:r w:rsidR="00772054">
        <w:t>surveys</w:t>
      </w:r>
      <w:r w:rsidR="00065E34" w:rsidRPr="006D76CE">
        <w:t xml:space="preserve"> </w:t>
      </w:r>
      <w:r w:rsidR="00772054">
        <w:t xml:space="preserve">must be conducted to </w:t>
      </w:r>
      <w:r w:rsidR="00065E34" w:rsidRPr="006D76CE">
        <w:t xml:space="preserve">identify locations of high </w:t>
      </w:r>
      <w:r w:rsidRPr="006D76CE">
        <w:t xml:space="preserve">bird concentration </w:t>
      </w:r>
      <w:r w:rsidR="00065E34" w:rsidRPr="006D76CE">
        <w:t xml:space="preserve">that </w:t>
      </w:r>
      <w:r w:rsidR="00772054">
        <w:t>should</w:t>
      </w:r>
      <w:r w:rsidR="00065E34" w:rsidRPr="006D76CE">
        <w:t xml:space="preserve"> then be</w:t>
      </w:r>
      <w:r w:rsidRPr="006D76CE">
        <w:t xml:space="preserve"> avoided</w:t>
      </w:r>
      <w:r w:rsidR="00772054">
        <w:t xml:space="preserve">; </w:t>
      </w:r>
      <w:ins w:id="432" w:author="Timothy James" w:date="2024-03-21T17:14:00Z" w16du:dateUtc="2024-03-21T21:14:00Z">
        <w:r w:rsidR="005939E8">
          <w:t xml:space="preserve">and </w:t>
        </w:r>
      </w:ins>
      <w:r w:rsidRPr="006D76CE">
        <w:t xml:space="preserve">strict and robust monitoring </w:t>
      </w:r>
      <w:r w:rsidR="00772054">
        <w:t>must be</w:t>
      </w:r>
      <w:r w:rsidRPr="006D76CE">
        <w:t xml:space="preserve"> implemented. Limitations will depend on particular development plans.</w:t>
      </w:r>
    </w:p>
    <w:p w14:paraId="42C27EA0" w14:textId="3FDB668F" w:rsidR="000A420D" w:rsidRPr="006D76CE" w:rsidRDefault="000A420D" w:rsidP="000A420D">
      <w:pPr>
        <w:spacing w:before="240"/>
      </w:pPr>
      <w:r w:rsidRPr="006D76CE">
        <w:rPr>
          <w:i/>
          <w:iCs/>
        </w:rPr>
        <w:lastRenderedPageBreak/>
        <w:t>Fish.</w:t>
      </w:r>
      <w:r w:rsidRPr="006D76CE">
        <w:t xml:space="preserve"> </w:t>
      </w:r>
      <w:commentRangeStart w:id="433"/>
      <w:r w:rsidRPr="006D76CE">
        <w:t xml:space="preserve">No specific restrictions for fish </w:t>
      </w:r>
      <w:r w:rsidR="00065E34" w:rsidRPr="006D76CE">
        <w:t>CFs</w:t>
      </w:r>
      <w:r w:rsidRPr="006D76CE">
        <w:t xml:space="preserve"> apart from existing environmental standards and best practices. For some specific spawning areas, the scale of a project can be limited</w:t>
      </w:r>
      <w:r w:rsidR="00065E34" w:rsidRPr="006D76CE">
        <w:t>,</w:t>
      </w:r>
      <w:r w:rsidRPr="006D76CE">
        <w:t xml:space="preserve"> and strict</w:t>
      </w:r>
      <w:r w:rsidR="00065E34" w:rsidRPr="006D76CE">
        <w:t>er</w:t>
      </w:r>
      <w:r w:rsidRPr="006D76CE">
        <w:t xml:space="preserve"> monitoring requirements can be introduced.</w:t>
      </w:r>
      <w:commentRangeEnd w:id="433"/>
      <w:r w:rsidR="005939E8">
        <w:rPr>
          <w:rStyle w:val="CommentReference"/>
        </w:rPr>
        <w:commentReference w:id="433"/>
      </w:r>
    </w:p>
    <w:p w14:paraId="74DB70AA" w14:textId="6BB23BE4" w:rsidR="000A420D" w:rsidRPr="006D76CE" w:rsidRDefault="000A420D" w:rsidP="000A420D">
      <w:pPr>
        <w:spacing w:before="240"/>
      </w:pPr>
      <w:r w:rsidRPr="006D76CE">
        <w:rPr>
          <w:i/>
          <w:iCs/>
        </w:rPr>
        <w:t>Benthos.</w:t>
      </w:r>
      <w:r w:rsidRPr="006D76CE">
        <w:t xml:space="preserve"> </w:t>
      </w:r>
      <w:r w:rsidRPr="005939E8">
        <w:rPr>
          <w:i/>
          <w:iCs/>
          <w:rPrChange w:id="434" w:author="Timothy James" w:date="2024-03-21T17:15:00Z" w16du:dateUtc="2024-03-21T21:15:00Z">
            <w:rPr/>
          </w:rPrChange>
        </w:rPr>
        <w:t>Not applicable</w:t>
      </w:r>
      <w:r w:rsidRPr="006D76CE">
        <w:t xml:space="preserve"> for most </w:t>
      </w:r>
      <w:r w:rsidR="00065E34" w:rsidRPr="006D76CE">
        <w:t>CFs</w:t>
      </w:r>
      <w:r w:rsidRPr="006D76CE">
        <w:t xml:space="preserve">. </w:t>
      </w:r>
      <w:r w:rsidRPr="00772054">
        <w:rPr>
          <w:i/>
          <w:iCs/>
        </w:rPr>
        <w:t>Significant</w:t>
      </w:r>
      <w:r w:rsidRPr="006D76CE">
        <w:t xml:space="preserve"> </w:t>
      </w:r>
      <w:r w:rsidR="00772054">
        <w:t>concern</w:t>
      </w:r>
      <w:r w:rsidRPr="006D76CE">
        <w:t xml:space="preserve"> for areas along the kelp forest habitats.</w:t>
      </w:r>
    </w:p>
    <w:p w14:paraId="7DE08DC5" w14:textId="3634F47A" w:rsidR="000A420D" w:rsidRPr="006D76CE" w:rsidRDefault="000A420D" w:rsidP="000A420D">
      <w:pPr>
        <w:spacing w:before="240"/>
      </w:pPr>
      <w:r w:rsidRPr="006D76CE">
        <w:rPr>
          <w:i/>
          <w:iCs/>
        </w:rPr>
        <w:t>Coastal features.</w:t>
      </w:r>
      <w:r w:rsidRPr="006D76CE">
        <w:t xml:space="preserve"> </w:t>
      </w:r>
      <w:r w:rsidR="00772054">
        <w:t xml:space="preserve"> Source of s</w:t>
      </w:r>
      <w:r w:rsidRPr="00772054">
        <w:rPr>
          <w:i/>
          <w:iCs/>
        </w:rPr>
        <w:t>ignificant</w:t>
      </w:r>
      <w:r w:rsidRPr="006D76CE">
        <w:t xml:space="preserve"> </w:t>
      </w:r>
      <w:r w:rsidR="00772054">
        <w:t>concern</w:t>
      </w:r>
      <w:r w:rsidRPr="006D76CE">
        <w:t xml:space="preserve"> for most </w:t>
      </w:r>
      <w:r w:rsidR="00065E34" w:rsidRPr="006D76CE">
        <w:t>CFs</w:t>
      </w:r>
      <w:r w:rsidRPr="006D76CE">
        <w:t xml:space="preserve">. </w:t>
      </w:r>
      <w:r w:rsidRPr="00772054">
        <w:rPr>
          <w:i/>
          <w:iCs/>
        </w:rPr>
        <w:t>Notable</w:t>
      </w:r>
      <w:r w:rsidRPr="006D76CE">
        <w:t xml:space="preserve"> </w:t>
      </w:r>
      <w:r w:rsidR="00772054">
        <w:t>concern</w:t>
      </w:r>
      <w:r w:rsidRPr="006D76CE">
        <w:t xml:space="preserve"> for estuaries</w:t>
      </w:r>
      <w:del w:id="435" w:author="Timothy James" w:date="2024-03-21T17:16:00Z" w16du:dateUtc="2024-03-21T21:16:00Z">
        <w:r w:rsidR="00772054" w:rsidDel="005939E8">
          <w:delText>:</w:delText>
        </w:r>
      </w:del>
      <w:r w:rsidR="00772054">
        <w:t xml:space="preserve"> </w:t>
      </w:r>
      <w:ins w:id="436" w:author="Timothy James" w:date="2024-03-21T17:16:00Z" w16du:dateUtc="2024-03-21T21:16:00Z">
        <w:r w:rsidR="005939E8">
          <w:t xml:space="preserve">were </w:t>
        </w:r>
      </w:ins>
      <w:r w:rsidR="00F31717" w:rsidRPr="006D76CE">
        <w:t xml:space="preserve">infrastructure and its construction </w:t>
      </w:r>
      <w:r w:rsidR="00772054">
        <w:t>can be built only at</w:t>
      </w:r>
      <w:r w:rsidRPr="006D76CE">
        <w:t xml:space="preserve"> </w:t>
      </w:r>
      <w:r w:rsidR="00F31717" w:rsidRPr="006D76CE">
        <w:t xml:space="preserve">a </w:t>
      </w:r>
      <w:r w:rsidRPr="006D76CE">
        <w:t>limited scale and under robust environmental monitoring.</w:t>
      </w:r>
    </w:p>
    <w:p w14:paraId="2AABCCC8" w14:textId="74DB69E8" w:rsidR="000A420D" w:rsidRPr="006D76CE" w:rsidRDefault="000A420D" w:rsidP="000A420D">
      <w:pPr>
        <w:pStyle w:val="Heading4"/>
      </w:pPr>
      <w:r w:rsidRPr="006D76CE">
        <w:t>Assumptions:</w:t>
      </w:r>
    </w:p>
    <w:p w14:paraId="1BDBE535" w14:textId="0E6D98C1" w:rsidR="000A420D" w:rsidRPr="006D76CE" w:rsidRDefault="000A420D" w:rsidP="000A420D">
      <w:pPr>
        <w:spacing w:before="240"/>
      </w:pPr>
      <w:r w:rsidRPr="006D76CE">
        <w:t xml:space="preserve">We counted the coastal zone as </w:t>
      </w:r>
      <w:del w:id="437" w:author="Timothy James" w:date="2024-03-21T17:16:00Z" w16du:dateUtc="2024-03-21T21:16:00Z">
        <w:r w:rsidRPr="006D76CE" w:rsidDel="005939E8">
          <w:delText xml:space="preserve">a zone </w:delText>
        </w:r>
      </w:del>
      <w:ins w:id="438" w:author="Timothy James" w:date="2024-03-21T17:16:00Z" w16du:dateUtc="2024-03-21T21:16:00Z">
        <w:r w:rsidR="005939E8">
          <w:t xml:space="preserve">the area </w:t>
        </w:r>
      </w:ins>
      <w:r w:rsidRPr="006D76CE">
        <w:t xml:space="preserve">between 60 km (2 planning units) inshore and 45 </w:t>
      </w:r>
      <w:ins w:id="439" w:author="Timothy James" w:date="2024-03-21T17:17:00Z" w16du:dateUtc="2024-03-21T21:17:00Z">
        <w:r w:rsidR="005939E8">
          <w:t xml:space="preserve">km </w:t>
        </w:r>
      </w:ins>
      <w:r w:rsidRPr="006D76CE">
        <w:t xml:space="preserve">(1.5 planning units) offshore. We assumed it is located between 50 m altitude and 500 m depth and that its location is not restricted by ice cover presence. </w:t>
      </w:r>
    </w:p>
    <w:p w14:paraId="163C4726" w14:textId="5936F4E4" w:rsidR="000A420D" w:rsidRPr="006D76CE" w:rsidRDefault="00BE0361" w:rsidP="00366119">
      <w:pPr>
        <w:pStyle w:val="Heading4"/>
      </w:pPr>
      <w:r w:rsidRPr="00F2108C">
        <w:t>Data sources:</w:t>
      </w:r>
    </w:p>
    <w:p w14:paraId="72E69C2D" w14:textId="5A29CA44" w:rsidR="000A420D" w:rsidRPr="00F2108C" w:rsidRDefault="00F31717" w:rsidP="000A420D">
      <w:pPr>
        <w:spacing w:before="240"/>
      </w:pPr>
      <w:r w:rsidRPr="00F2108C">
        <w:t xml:space="preserve">This commercial activity is </w:t>
      </w:r>
      <w:r w:rsidR="000A420D" w:rsidRPr="00F2108C">
        <w:t>mainly represent</w:t>
      </w:r>
      <w:r w:rsidRPr="00F2108C">
        <w:t>ed</w:t>
      </w:r>
      <w:r w:rsidR="000A420D" w:rsidRPr="00F2108C">
        <w:t xml:space="preserve"> </w:t>
      </w:r>
      <w:r w:rsidRPr="00F2108C">
        <w:t xml:space="preserve">by the </w:t>
      </w:r>
      <w:r w:rsidR="000A420D" w:rsidRPr="00F2108C">
        <w:t>distribution of ports and is based on</w:t>
      </w:r>
      <w:r w:rsidRPr="00F2108C">
        <w:t xml:space="preserve"> the </w:t>
      </w:r>
      <w:r w:rsidR="000A420D" w:rsidRPr="00F2108C">
        <w:t xml:space="preserve">WWF Sight dataset </w:t>
      </w:r>
      <w:r w:rsidRPr="00F2108C">
        <w:t xml:space="preserve">of </w:t>
      </w:r>
      <w:r w:rsidR="000A420D" w:rsidRPr="00F2108C">
        <w:t>“Arctic Ports”</w:t>
      </w:r>
      <w:r w:rsidR="00F2108C" w:rsidRPr="00F2108C">
        <w:t xml:space="preserve"> (WWF Sight, 2023)</w:t>
      </w:r>
      <w:r w:rsidR="000A420D" w:rsidRPr="00F2108C">
        <w:t>. It was complemented manually based on information obtained from the public sources</w:t>
      </w:r>
      <w:r w:rsidRPr="00F2108C">
        <w:t xml:space="preserve"> for </w:t>
      </w:r>
      <w:r w:rsidR="000A420D" w:rsidRPr="00F2108C">
        <w:t>Pavlovskoe (Bezymyannaya Bay)</w:t>
      </w:r>
      <w:r w:rsidR="00F2108C" w:rsidRPr="00F2108C">
        <w:t xml:space="preserve"> (</w:t>
      </w:r>
      <w:r w:rsidR="00F2108C" w:rsidRPr="00F2108C">
        <w:rPr>
          <w:lang w:val="en-US"/>
        </w:rPr>
        <w:t>Arctic Russia, 2023)</w:t>
      </w:r>
      <w:r w:rsidR="000A420D" w:rsidRPr="00F2108C">
        <w:t>, Bukhta Sever (Taymyr)</w:t>
      </w:r>
      <w:r w:rsidR="00F2108C" w:rsidRPr="00F2108C">
        <w:t xml:space="preserve"> (</w:t>
      </w:r>
      <w:bookmarkStart w:id="440" w:name="_Hlk161146411"/>
      <w:r w:rsidR="00F2108C" w:rsidRPr="00F2108C">
        <w:rPr>
          <w:lang w:val="en-US"/>
        </w:rPr>
        <w:t>PortNews, 2023b)</w:t>
      </w:r>
      <w:bookmarkEnd w:id="440"/>
      <w:r w:rsidR="000A420D" w:rsidRPr="00F2108C">
        <w:t xml:space="preserve">, </w:t>
      </w:r>
      <w:r w:rsidR="00F2108C" w:rsidRPr="00F2108C">
        <w:t>and</w:t>
      </w:r>
      <w:r w:rsidR="000A420D" w:rsidRPr="00F2108C">
        <w:t xml:space="preserve"> Cape Nagleyyin (Chaun Bay, Baimskoe)</w:t>
      </w:r>
      <w:r w:rsidR="00F2108C" w:rsidRPr="00F2108C">
        <w:t xml:space="preserve"> (</w:t>
      </w:r>
      <w:r w:rsidR="00F2108C" w:rsidRPr="00F2108C">
        <w:rPr>
          <w:lang w:val="en-US"/>
        </w:rPr>
        <w:t>PortNews, 2023</w:t>
      </w:r>
      <w:ins w:id="441" w:author="Timothy James" w:date="2024-03-24T21:01:00Z" w16du:dateUtc="2024-03-25T01:01:00Z">
        <w:r w:rsidR="002F7762">
          <w:rPr>
            <w:lang w:val="en-US"/>
          </w:rPr>
          <w:t>a</w:t>
        </w:r>
      </w:ins>
      <w:r w:rsidR="00F2108C" w:rsidRPr="00F2108C">
        <w:rPr>
          <w:lang w:val="en-US"/>
        </w:rPr>
        <w:t>)</w:t>
      </w:r>
      <w:r w:rsidRPr="00F2108C">
        <w:t xml:space="preserve">. </w:t>
      </w:r>
    </w:p>
    <w:p w14:paraId="0D1F0925" w14:textId="377BA50E" w:rsidR="007105C5" w:rsidRPr="006D76CE" w:rsidRDefault="000A420D" w:rsidP="000A420D">
      <w:pPr>
        <w:spacing w:before="240"/>
      </w:pPr>
      <w:r w:rsidRPr="006D76CE">
        <w:rPr>
          <w:i/>
          <w:iCs/>
        </w:rPr>
        <w:t>Dataset produced:</w:t>
      </w:r>
      <w:r w:rsidRPr="006D76CE">
        <w:t xml:space="preserve"> August 2023</w:t>
      </w:r>
      <w:r w:rsidR="00450A55" w:rsidRPr="006D76CE">
        <w:t>.</w:t>
      </w:r>
    </w:p>
    <w:p w14:paraId="794EB500" w14:textId="739C1202" w:rsidR="00592123" w:rsidRPr="006D76CE" w:rsidRDefault="00592123" w:rsidP="00592123">
      <w:pPr>
        <w:pStyle w:val="Heading3"/>
        <w:rPr>
          <w:color w:val="auto"/>
        </w:rPr>
      </w:pPr>
      <w:r w:rsidRPr="006D76CE">
        <w:rPr>
          <w:color w:val="auto"/>
        </w:rPr>
        <w:t>ID: Dredging</w:t>
      </w:r>
    </w:p>
    <w:p w14:paraId="07C70749" w14:textId="25B2D68C" w:rsidR="00592123" w:rsidRPr="006D76CE" w:rsidRDefault="00592123" w:rsidP="00592123">
      <w:pPr>
        <w:spacing w:before="240"/>
        <w:jc w:val="both"/>
      </w:pPr>
      <w:commentRangeStart w:id="442"/>
      <w:r w:rsidRPr="006D76CE">
        <w:t xml:space="preserve">Dredging is </w:t>
      </w:r>
      <w:r w:rsidR="00E05C6D" w:rsidRPr="006D76CE">
        <w:t xml:space="preserve">the </w:t>
      </w:r>
      <w:r w:rsidRPr="006D76CE">
        <w:t xml:space="preserve">deepening of the seafloor, </w:t>
      </w:r>
      <w:r w:rsidR="00E05C6D" w:rsidRPr="006D76CE">
        <w:t>typically for shipping channels</w:t>
      </w:r>
      <w:commentRangeEnd w:id="442"/>
      <w:r w:rsidR="005939E8">
        <w:rPr>
          <w:rStyle w:val="CommentReference"/>
        </w:rPr>
        <w:commentReference w:id="442"/>
      </w:r>
      <w:r w:rsidRPr="006D76CE">
        <w:t>. It is often associated with development of coastal infrastructure and leads to increased shipping traffic in the area.</w:t>
      </w:r>
      <w:r w:rsidR="00E05C6D" w:rsidRPr="006D76CE">
        <w:t xml:space="preserve"> </w:t>
      </w:r>
      <w:r w:rsidRPr="006D76CE">
        <w:t xml:space="preserve">Dredging causes </w:t>
      </w:r>
      <w:r w:rsidR="00E05C6D" w:rsidRPr="006D76CE">
        <w:t xml:space="preserve">the </w:t>
      </w:r>
      <w:r w:rsidRPr="006D76CE">
        <w:t>destruction and elimination of benthic habitats, increases water turbidity</w:t>
      </w:r>
      <w:r w:rsidR="00E05C6D" w:rsidRPr="006D76CE">
        <w:t>,</w:t>
      </w:r>
      <w:r w:rsidRPr="006D76CE">
        <w:t xml:space="preserve"> and can dramatically change </w:t>
      </w:r>
      <w:r w:rsidR="00E05C6D" w:rsidRPr="006D76CE">
        <w:t xml:space="preserve">the </w:t>
      </w:r>
      <w:r w:rsidRPr="006D76CE">
        <w:t>hydrology of an area.</w:t>
      </w:r>
      <w:r w:rsidR="00E05C6D" w:rsidRPr="006D76CE">
        <w:t xml:space="preserve"> The impacts of </w:t>
      </w:r>
      <w:r w:rsidRPr="006D76CE">
        <w:t xml:space="preserve">dredging </w:t>
      </w:r>
      <w:r w:rsidR="00E05C6D" w:rsidRPr="006D76CE">
        <w:t xml:space="preserve">are often </w:t>
      </w:r>
      <w:r w:rsidRPr="006D76CE">
        <w:t xml:space="preserve">complemented by </w:t>
      </w:r>
      <w:r w:rsidR="00E05C6D" w:rsidRPr="006D76CE">
        <w:t xml:space="preserve">those of </w:t>
      </w:r>
      <w:r w:rsidRPr="006D76CE">
        <w:t xml:space="preserve">petrochemical, noise, and light pollution as well as </w:t>
      </w:r>
      <w:r w:rsidR="00E05C6D" w:rsidRPr="006D76CE">
        <w:t>the</w:t>
      </w:r>
      <w:r w:rsidRPr="006D76CE">
        <w:t xml:space="preserve"> physical presence of the dredgers.</w:t>
      </w:r>
    </w:p>
    <w:p w14:paraId="796F3DAE" w14:textId="0F8E156E" w:rsidR="00592123" w:rsidRPr="006D76CE" w:rsidRDefault="00592123" w:rsidP="00592123">
      <w:pPr>
        <w:spacing w:before="240"/>
        <w:jc w:val="both"/>
      </w:pPr>
      <w:r w:rsidRPr="006D76CE">
        <w:rPr>
          <w:i/>
          <w:iCs/>
        </w:rPr>
        <w:t>Example</w:t>
      </w:r>
      <w:r w:rsidR="00366119" w:rsidRPr="006D76CE">
        <w:rPr>
          <w:i/>
          <w:iCs/>
        </w:rPr>
        <w:t>:</w:t>
      </w:r>
      <w:r w:rsidRPr="006D76CE">
        <w:t xml:space="preserve"> </w:t>
      </w:r>
      <w:r w:rsidR="00366119" w:rsidRPr="006D76CE">
        <w:t xml:space="preserve">the </w:t>
      </w:r>
      <w:r w:rsidRPr="006D76CE">
        <w:t xml:space="preserve">substantial dredging in the Gulf of Ob’ where the hydrological regime of the gulf </w:t>
      </w:r>
      <w:del w:id="443" w:author="Timothy James" w:date="2024-03-21T17:20:00Z" w16du:dateUtc="2024-03-21T21:20:00Z">
        <w:r w:rsidRPr="006D76CE" w:rsidDel="005939E8">
          <w:delText xml:space="preserve">was </w:delText>
        </w:r>
      </w:del>
      <w:ins w:id="444" w:author="Timothy James" w:date="2024-03-21T17:20:00Z" w16du:dateUtc="2024-03-21T21:20:00Z">
        <w:r w:rsidR="005939E8">
          <w:t>has been</w:t>
        </w:r>
        <w:r w:rsidR="005939E8" w:rsidRPr="006D76CE">
          <w:t xml:space="preserve"> </w:t>
        </w:r>
      </w:ins>
      <w:r w:rsidRPr="006D76CE">
        <w:t>changed because of the large scale and regularly repeated events of deep dredging.</w:t>
      </w:r>
    </w:p>
    <w:p w14:paraId="5AA21178" w14:textId="123CD651" w:rsidR="00366119" w:rsidRPr="006D76CE" w:rsidRDefault="00366119" w:rsidP="00366119">
      <w:pPr>
        <w:pStyle w:val="Heading4"/>
      </w:pPr>
      <w:r w:rsidRPr="006D76CE">
        <w:t xml:space="preserve">Assessment </w:t>
      </w:r>
      <w:r w:rsidR="00772054">
        <w:t>finding</w:t>
      </w:r>
      <w:r w:rsidRPr="006D76CE">
        <w:t>s:</w:t>
      </w:r>
    </w:p>
    <w:p w14:paraId="3CFCC8CF" w14:textId="5508661A" w:rsidR="00592123" w:rsidRPr="006D76CE" w:rsidRDefault="00592123" w:rsidP="000A420D">
      <w:pPr>
        <w:spacing w:before="240"/>
        <w:jc w:val="both"/>
      </w:pPr>
      <w:r w:rsidRPr="006D76CE">
        <w:rPr>
          <w:i/>
        </w:rPr>
        <w:t>Marine mammals.</w:t>
      </w:r>
      <w:r w:rsidRPr="006D76CE">
        <w:t xml:space="preserve"> For most of the walrus habitats</w:t>
      </w:r>
      <w:r w:rsidR="00E05C6D" w:rsidRPr="006D76CE">
        <w:t>,</w:t>
      </w:r>
      <w:r w:rsidRPr="006D76CE">
        <w:t xml:space="preserve"> dredging </w:t>
      </w:r>
      <w:del w:id="445" w:author="Timothy James" w:date="2024-03-21T17:22:00Z" w16du:dateUtc="2024-03-21T21:22:00Z">
        <w:r w:rsidRPr="006D76CE" w:rsidDel="005939E8">
          <w:delText xml:space="preserve">is a source of </w:delText>
        </w:r>
      </w:del>
      <w:ins w:id="446" w:author="Timothy James" w:date="2024-03-21T17:22:00Z" w16du:dateUtc="2024-03-21T21:22:00Z">
        <w:r w:rsidR="005939E8">
          <w:t xml:space="preserve">poses </w:t>
        </w:r>
      </w:ins>
      <w:r w:rsidRPr="006D76CE">
        <w:t>non-mitigable risks as it affects shallow-water and benthic habitats on which they are highly dependent</w:t>
      </w:r>
      <w:r w:rsidR="005577E9">
        <w:t xml:space="preserve"> and thus </w:t>
      </w:r>
      <w:ins w:id="447" w:author="Timothy James" w:date="2024-03-21T17:21:00Z" w16du:dateUtc="2024-03-21T21:21:00Z">
        <w:r w:rsidR="005939E8">
          <w:t xml:space="preserve">is </w:t>
        </w:r>
      </w:ins>
      <w:r w:rsidR="005577E9">
        <w:t xml:space="preserve">a source of </w:t>
      </w:r>
      <w:r w:rsidR="005577E9" w:rsidRPr="005577E9">
        <w:rPr>
          <w:i/>
          <w:iCs/>
        </w:rPr>
        <w:t>significant</w:t>
      </w:r>
      <w:r w:rsidR="005577E9">
        <w:t xml:space="preserve"> concern.</w:t>
      </w:r>
      <w:r w:rsidRPr="006D76CE">
        <w:t xml:space="preserve"> For seal ice habitats</w:t>
      </w:r>
      <w:r w:rsidR="00E05C6D" w:rsidRPr="006D76CE">
        <w:t>,</w:t>
      </w:r>
      <w:r w:rsidRPr="006D76CE">
        <w:t xml:space="preserve"> dredging </w:t>
      </w:r>
      <w:r w:rsidR="005577E9">
        <w:t>is a source of</w:t>
      </w:r>
      <w:r w:rsidRPr="006D76CE">
        <w:t xml:space="preserve"> </w:t>
      </w:r>
      <w:r w:rsidRPr="005577E9">
        <w:rPr>
          <w:i/>
          <w:iCs/>
        </w:rPr>
        <w:t>notable</w:t>
      </w:r>
      <w:r w:rsidR="005577E9">
        <w:t xml:space="preserve"> concern</w:t>
      </w:r>
      <w:del w:id="448" w:author="Timothy James" w:date="2024-03-21T17:21:00Z" w16du:dateUtc="2024-03-21T21:21:00Z">
        <w:r w:rsidR="005577E9" w:rsidDel="005939E8">
          <w:delText>:</w:delText>
        </w:r>
      </w:del>
      <w:r w:rsidRPr="006D76CE">
        <w:t xml:space="preserve"> </w:t>
      </w:r>
      <w:ins w:id="449" w:author="Timothy James" w:date="2024-03-21T17:21:00Z" w16du:dateUtc="2024-03-21T21:21:00Z">
        <w:r w:rsidR="005939E8">
          <w:t xml:space="preserve">where </w:t>
        </w:r>
      </w:ins>
      <w:r w:rsidR="005577E9">
        <w:t xml:space="preserve">it should </w:t>
      </w:r>
      <w:r w:rsidRPr="006D76CE">
        <w:t xml:space="preserve">not </w:t>
      </w:r>
      <w:ins w:id="450" w:author="Timothy James" w:date="2024-03-21T17:21:00Z" w16du:dateUtc="2024-03-21T21:21:00Z">
        <w:r w:rsidR="005939E8">
          <w:t xml:space="preserve">be allowed to </w:t>
        </w:r>
      </w:ins>
      <w:r w:rsidRPr="006D76CE">
        <w:t xml:space="preserve">lead to traffic increase in </w:t>
      </w:r>
      <w:r w:rsidR="00E05C6D" w:rsidRPr="006D76CE">
        <w:t xml:space="preserve">the </w:t>
      </w:r>
      <w:r w:rsidRPr="006D76CE">
        <w:t>winter/ice season</w:t>
      </w:r>
      <w:ins w:id="451" w:author="Timothy James" w:date="2024-03-21T17:22:00Z" w16du:dateUtc="2024-03-21T21:22:00Z">
        <w:r w:rsidR="005939E8">
          <w:t>,</w:t>
        </w:r>
      </w:ins>
      <w:del w:id="452" w:author="Timothy James" w:date="2024-03-21T17:22:00Z" w16du:dateUtc="2024-03-21T21:22:00Z">
        <w:r w:rsidR="005577E9" w:rsidDel="005939E8">
          <w:delText>;</w:delText>
        </w:r>
      </w:del>
      <w:r w:rsidRPr="006D76CE">
        <w:t xml:space="preserve"> </w:t>
      </w:r>
      <w:ins w:id="453" w:author="Timothy James" w:date="2024-03-21T17:22:00Z" w16du:dateUtc="2024-03-21T21:22:00Z">
        <w:r w:rsidR="005939E8">
          <w:t xml:space="preserve">and </w:t>
        </w:r>
      </w:ins>
      <w:r w:rsidRPr="006D76CE">
        <w:t xml:space="preserve">robust monitoring </w:t>
      </w:r>
      <w:r w:rsidR="005577E9">
        <w:t>should be</w:t>
      </w:r>
      <w:r w:rsidR="00E05C6D" w:rsidRPr="006D76CE">
        <w:t xml:space="preserve"> </w:t>
      </w:r>
      <w:r w:rsidRPr="006D76CE">
        <w:t>established</w:t>
      </w:r>
      <w:r w:rsidR="00E05C6D" w:rsidRPr="006D76CE">
        <w:t>.</w:t>
      </w:r>
      <w:r w:rsidRPr="006D76CE">
        <w:t xml:space="preserve"> </w:t>
      </w:r>
      <w:r w:rsidR="00E05C6D" w:rsidRPr="006D76CE">
        <w:t>A</w:t>
      </w:r>
      <w:r w:rsidRPr="006D76CE">
        <w:t>lso</w:t>
      </w:r>
      <w:r w:rsidR="00E05C6D" w:rsidRPr="006D76CE">
        <w:t>,</w:t>
      </w:r>
      <w:r w:rsidRPr="006D76CE">
        <w:t xml:space="preserve"> </w:t>
      </w:r>
      <w:r w:rsidR="00E05C6D" w:rsidRPr="006D76CE">
        <w:t xml:space="preserve">dredging </w:t>
      </w:r>
      <w:r w:rsidRPr="006D76CE">
        <w:t xml:space="preserve">should not be carried </w:t>
      </w:r>
      <w:r w:rsidR="00E05C6D" w:rsidRPr="006D76CE">
        <w:t xml:space="preserve">out </w:t>
      </w:r>
      <w:r w:rsidRPr="006D76CE">
        <w:t xml:space="preserve">in areas of regular </w:t>
      </w:r>
      <w:r w:rsidR="00E05C6D" w:rsidRPr="006D76CE">
        <w:t xml:space="preserve">seal </w:t>
      </w:r>
      <w:r w:rsidRPr="006D76CE">
        <w:t>concentration. For cetaceans</w:t>
      </w:r>
      <w:r w:rsidR="00E05C6D" w:rsidRPr="006D76CE">
        <w:t>,</w:t>
      </w:r>
      <w:r w:rsidRPr="006D76CE">
        <w:t xml:space="preserve"> dredging </w:t>
      </w:r>
      <w:del w:id="454" w:author="Timothy James" w:date="2024-03-21T17:22:00Z" w16du:dateUtc="2024-03-21T21:22:00Z">
        <w:r w:rsidRPr="006D76CE" w:rsidDel="005939E8">
          <w:delText xml:space="preserve">is </w:delText>
        </w:r>
      </w:del>
      <w:ins w:id="455" w:author="Timothy James" w:date="2024-03-21T17:22:00Z" w16du:dateUtc="2024-03-21T21:22:00Z">
        <w:r w:rsidR="005939E8">
          <w:t xml:space="preserve">poses </w:t>
        </w:r>
      </w:ins>
      <w:del w:id="456" w:author="Timothy James" w:date="2024-03-21T17:23:00Z" w16du:dateUtc="2024-03-21T21:23:00Z">
        <w:r w:rsidRPr="006D76CE" w:rsidDel="005939E8">
          <w:delText xml:space="preserve">a </w:delText>
        </w:r>
      </w:del>
      <w:r w:rsidRPr="005939E8">
        <w:rPr>
          <w:rPrChange w:id="457" w:author="Timothy James" w:date="2024-03-21T17:22:00Z" w16du:dateUtc="2024-03-21T21:22:00Z">
            <w:rPr>
              <w:i/>
              <w:iCs/>
            </w:rPr>
          </w:rPrChange>
        </w:rPr>
        <w:t>non-mitigable</w:t>
      </w:r>
      <w:r w:rsidRPr="006D76CE">
        <w:t xml:space="preserve"> risk</w:t>
      </w:r>
      <w:ins w:id="458" w:author="Timothy James" w:date="2024-03-21T17:22:00Z" w16du:dateUtc="2024-03-21T21:22:00Z">
        <w:r w:rsidR="005939E8">
          <w:t>s</w:t>
        </w:r>
      </w:ins>
      <w:del w:id="459" w:author="Timothy James" w:date="2024-03-21T17:22:00Z" w16du:dateUtc="2024-03-21T21:22:00Z">
        <w:r w:rsidRPr="006D76CE" w:rsidDel="005939E8">
          <w:delText xml:space="preserve"> activity</w:delText>
        </w:r>
      </w:del>
      <w:r w:rsidRPr="006D76CE">
        <w:t xml:space="preserve"> in the spatially restricted </w:t>
      </w:r>
      <w:r w:rsidR="005C0351" w:rsidRPr="006D76CE">
        <w:t xml:space="preserve">and </w:t>
      </w:r>
      <w:r w:rsidRPr="006D76CE">
        <w:t xml:space="preserve">well-defined coastal </w:t>
      </w:r>
      <w:r w:rsidR="005577E9" w:rsidRPr="006D76CE">
        <w:t>habitats</w:t>
      </w:r>
      <w:ins w:id="460" w:author="Timothy James" w:date="2024-03-21T17:23:00Z" w16du:dateUtc="2024-03-21T21:23:00Z">
        <w:r w:rsidR="005939E8">
          <w:t>,</w:t>
        </w:r>
      </w:ins>
      <w:r w:rsidR="005577E9" w:rsidRPr="006D76CE">
        <w:t xml:space="preserve"> but</w:t>
      </w:r>
      <w:r w:rsidR="005C0351" w:rsidRPr="006D76CE">
        <w:t xml:space="preserve"> </w:t>
      </w:r>
      <w:r w:rsidRPr="006D76CE">
        <w:t xml:space="preserve">can </w:t>
      </w:r>
      <w:r w:rsidR="005577E9">
        <w:t xml:space="preserve">be a source of </w:t>
      </w:r>
      <w:r w:rsidRPr="005577E9">
        <w:rPr>
          <w:i/>
          <w:iCs/>
        </w:rPr>
        <w:t>notable</w:t>
      </w:r>
      <w:r w:rsidRPr="006D76CE">
        <w:t xml:space="preserve"> </w:t>
      </w:r>
      <w:r w:rsidR="005577E9">
        <w:t>concern</w:t>
      </w:r>
      <w:r w:rsidRPr="006D76CE">
        <w:t xml:space="preserve"> for less </w:t>
      </w:r>
      <w:r w:rsidR="005577E9" w:rsidRPr="006D76CE">
        <w:t>spatially restricted</w:t>
      </w:r>
      <w:r w:rsidRPr="006D76CE">
        <w:t xml:space="preserve"> habitats</w:t>
      </w:r>
      <w:del w:id="461" w:author="Timothy James" w:date="2024-03-21T17:23:00Z" w16du:dateUtc="2024-03-21T21:23:00Z">
        <w:r w:rsidR="005577E9" w:rsidDel="005939E8">
          <w:delText>:</w:delText>
        </w:r>
      </w:del>
      <w:r w:rsidR="005577E9">
        <w:t xml:space="preserve"> </w:t>
      </w:r>
      <w:ins w:id="462" w:author="Timothy James" w:date="2024-03-21T17:23:00Z" w16du:dateUtc="2024-03-21T21:23:00Z">
        <w:r w:rsidR="005939E8">
          <w:t xml:space="preserve">where it </w:t>
        </w:r>
      </w:ins>
      <w:r w:rsidR="005577E9">
        <w:t>should be</w:t>
      </w:r>
      <w:r w:rsidR="005C0351" w:rsidRPr="006D76CE">
        <w:t xml:space="preserve"> undertaken</w:t>
      </w:r>
      <w:r w:rsidR="005577E9">
        <w:t xml:space="preserve"> only</w:t>
      </w:r>
      <w:r w:rsidR="005C0351" w:rsidRPr="006D76CE">
        <w:t xml:space="preserve"> </w:t>
      </w:r>
      <w:r w:rsidRPr="006D76CE">
        <w:t xml:space="preserve">at limited scale in areas identified as less important at </w:t>
      </w:r>
      <w:ins w:id="463" w:author="Timothy James" w:date="2024-03-21T17:23:00Z" w16du:dateUtc="2024-03-21T21:23:00Z">
        <w:r w:rsidR="005939E8">
          <w:t xml:space="preserve">the </w:t>
        </w:r>
      </w:ins>
      <w:r w:rsidRPr="006D76CE">
        <w:t xml:space="preserve">local or regional scale after dedicated and up-to-date studies. Dredging </w:t>
      </w:r>
      <w:r w:rsidR="005C0351" w:rsidRPr="006D76CE">
        <w:t>activities are</w:t>
      </w:r>
      <w:r w:rsidRPr="006D76CE">
        <w:t xml:space="preserve"> </w:t>
      </w:r>
      <w:r w:rsidRPr="002025F9">
        <w:rPr>
          <w:i/>
          <w:iCs/>
        </w:rPr>
        <w:t>not applicable</w:t>
      </w:r>
      <w:r w:rsidRPr="006D76CE">
        <w:t xml:space="preserve"> </w:t>
      </w:r>
      <w:r w:rsidR="005C0351" w:rsidRPr="006D76CE">
        <w:t>in</w:t>
      </w:r>
      <w:r w:rsidRPr="006D76CE">
        <w:t xml:space="preserve"> deeper waters</w:t>
      </w:r>
      <w:r w:rsidR="005C0351" w:rsidRPr="006D76CE">
        <w:t xml:space="preserve"> and </w:t>
      </w:r>
      <w:r w:rsidRPr="006D76CE">
        <w:t>offshore habitats.</w:t>
      </w:r>
    </w:p>
    <w:p w14:paraId="3713FDFD" w14:textId="49C075BD" w:rsidR="00592123" w:rsidRPr="006D76CE" w:rsidRDefault="00592123" w:rsidP="00592123">
      <w:pPr>
        <w:spacing w:before="240"/>
      </w:pPr>
      <w:r w:rsidRPr="006D76CE">
        <w:rPr>
          <w:i/>
        </w:rPr>
        <w:lastRenderedPageBreak/>
        <w:t>Seabirds.</w:t>
      </w:r>
      <w:r w:rsidRPr="006D76CE">
        <w:t xml:space="preserve"> Most vulnerable are benthic-feeders (sea ducks) or active under-water hunters like divers (loons) or guillemots (</w:t>
      </w:r>
      <w:r w:rsidRPr="006D76CE">
        <w:rPr>
          <w:i/>
        </w:rPr>
        <w:t xml:space="preserve">Uria </w:t>
      </w:r>
      <w:r w:rsidRPr="006D76CE">
        <w:t xml:space="preserve">spp.). </w:t>
      </w:r>
      <w:r w:rsidR="005C0351" w:rsidRPr="006D76CE">
        <w:t>Dredging is a s</w:t>
      </w:r>
      <w:r w:rsidRPr="006D76CE">
        <w:t xml:space="preserve">ource of </w:t>
      </w:r>
      <w:r w:rsidRPr="002025F9">
        <w:rPr>
          <w:i/>
          <w:iCs/>
        </w:rPr>
        <w:t>significant</w:t>
      </w:r>
      <w:r w:rsidRPr="006D76CE">
        <w:t xml:space="preserve"> </w:t>
      </w:r>
      <w:r w:rsidR="002025F9">
        <w:t>concern</w:t>
      </w:r>
      <w:r w:rsidRPr="006D76CE">
        <w:t xml:space="preserve"> in the vicinity of breeding colonies and, especially, at moulting, wintering, </w:t>
      </w:r>
      <w:r w:rsidR="005C0351" w:rsidRPr="006D76CE">
        <w:t xml:space="preserve">and </w:t>
      </w:r>
      <w:r w:rsidRPr="006D76CE">
        <w:t xml:space="preserve">stopover sites of diving seabirds. Source of a </w:t>
      </w:r>
      <w:r w:rsidRPr="002025F9">
        <w:rPr>
          <w:i/>
          <w:iCs/>
        </w:rPr>
        <w:t>notable</w:t>
      </w:r>
      <w:r w:rsidRPr="006D76CE">
        <w:t xml:space="preserve"> </w:t>
      </w:r>
      <w:r w:rsidR="002025F9">
        <w:t>concern</w:t>
      </w:r>
      <w:r w:rsidRPr="006D76CE">
        <w:t xml:space="preserve"> </w:t>
      </w:r>
      <w:r w:rsidR="005C0351" w:rsidRPr="006D76CE">
        <w:t>when</w:t>
      </w:r>
      <w:r w:rsidRPr="006D76CE">
        <w:t xml:space="preserve"> </w:t>
      </w:r>
      <w:r w:rsidR="005C0351" w:rsidRPr="006D76CE">
        <w:t>dredging is</w:t>
      </w:r>
      <w:r w:rsidRPr="006D76CE">
        <w:t xml:space="preserve"> </w:t>
      </w:r>
      <w:ins w:id="464" w:author="Timothy James" w:date="2024-03-21T17:24:00Z" w16du:dateUtc="2024-03-21T21:24:00Z">
        <w:r w:rsidR="000D2E02">
          <w:t xml:space="preserve">only </w:t>
        </w:r>
      </w:ins>
      <w:r w:rsidR="005C0351" w:rsidRPr="006D76CE">
        <w:t xml:space="preserve">undertaken during the </w:t>
      </w:r>
      <w:r w:rsidRPr="006D76CE">
        <w:t>off</w:t>
      </w:r>
      <w:r w:rsidR="005C0351" w:rsidRPr="006D76CE">
        <w:t>-</w:t>
      </w:r>
      <w:r w:rsidRPr="006D76CE">
        <w:t xml:space="preserve">season </w:t>
      </w:r>
      <w:r w:rsidR="005C0351" w:rsidRPr="006D76CE">
        <w:t xml:space="preserve">or </w:t>
      </w:r>
      <w:r w:rsidRPr="006D76CE">
        <w:t xml:space="preserve">when birds </w:t>
      </w:r>
      <w:r w:rsidR="005C0351" w:rsidRPr="006D76CE">
        <w:t xml:space="preserve">are </w:t>
      </w:r>
      <w:r w:rsidRPr="006D76CE">
        <w:t xml:space="preserve">present in areas </w:t>
      </w:r>
      <w:r w:rsidR="005C0351" w:rsidRPr="006D76CE">
        <w:t xml:space="preserve">that are considered </w:t>
      </w:r>
      <w:r w:rsidRPr="006D76CE">
        <w:t xml:space="preserve">not in regular use at </w:t>
      </w:r>
      <w:r w:rsidR="005C0351" w:rsidRPr="006D76CE">
        <w:t xml:space="preserve">the </w:t>
      </w:r>
      <w:r w:rsidRPr="006D76CE">
        <w:t>regional or local scale.</w:t>
      </w:r>
    </w:p>
    <w:p w14:paraId="457D9C29" w14:textId="1D742CE7" w:rsidR="00592123" w:rsidRPr="006D76CE" w:rsidRDefault="00592123" w:rsidP="00592123">
      <w:pPr>
        <w:spacing w:before="240"/>
      </w:pPr>
      <w:r w:rsidRPr="006D76CE">
        <w:rPr>
          <w:i/>
        </w:rPr>
        <w:t>Fish.</w:t>
      </w:r>
      <w:r w:rsidRPr="006D76CE">
        <w:t xml:space="preserve"> Source of </w:t>
      </w:r>
      <w:r w:rsidRPr="002025F9">
        <w:rPr>
          <w:i/>
          <w:iCs/>
        </w:rPr>
        <w:t>notable</w:t>
      </w:r>
      <w:r w:rsidRPr="006D76CE">
        <w:t xml:space="preserve"> </w:t>
      </w:r>
      <w:r w:rsidR="002025F9">
        <w:t>concern</w:t>
      </w:r>
      <w:r w:rsidRPr="006D76CE">
        <w:t xml:space="preserve"> for most </w:t>
      </w:r>
      <w:r w:rsidR="002025F9" w:rsidRPr="006D76CE">
        <w:t>CFs</w:t>
      </w:r>
      <w:del w:id="465" w:author="Timothy James" w:date="2024-03-21T17:25:00Z" w16du:dateUtc="2024-03-21T21:25:00Z">
        <w:r w:rsidR="002025F9" w:rsidRPr="006D76CE" w:rsidDel="000D2E02">
          <w:delText>:</w:delText>
        </w:r>
      </w:del>
      <w:r w:rsidRPr="006D76CE">
        <w:t xml:space="preserve"> </w:t>
      </w:r>
      <w:ins w:id="466" w:author="Timothy James" w:date="2024-03-21T17:25:00Z" w16du:dateUtc="2024-03-21T21:25:00Z">
        <w:r w:rsidR="000D2E02">
          <w:t xml:space="preserve">where </w:t>
        </w:r>
      </w:ins>
      <w:r w:rsidR="005C0351" w:rsidRPr="006D76CE">
        <w:t xml:space="preserve">dredging </w:t>
      </w:r>
      <w:r w:rsidR="002025F9">
        <w:t xml:space="preserve">can only </w:t>
      </w:r>
      <w:r w:rsidRPr="006D76CE">
        <w:t xml:space="preserve">take place </w:t>
      </w:r>
      <w:r w:rsidR="005C0351" w:rsidRPr="006D76CE">
        <w:t xml:space="preserve">on a </w:t>
      </w:r>
      <w:r w:rsidRPr="006D76CE">
        <w:t>limited scale</w:t>
      </w:r>
      <w:ins w:id="467" w:author="Timothy James" w:date="2024-03-21T17:25:00Z" w16du:dateUtc="2024-03-21T21:25:00Z">
        <w:r w:rsidR="000D2E02">
          <w:t>,</w:t>
        </w:r>
      </w:ins>
      <w:r w:rsidRPr="006D76CE">
        <w:t xml:space="preserve"> </w:t>
      </w:r>
      <w:del w:id="468" w:author="Timothy James" w:date="2024-03-21T17:25:00Z" w16du:dateUtc="2024-03-21T21:25:00Z">
        <w:r w:rsidRPr="006D76CE" w:rsidDel="000D2E02">
          <w:delText xml:space="preserve">and </w:delText>
        </w:r>
      </w:del>
      <w:r w:rsidR="005C0351" w:rsidRPr="006D76CE">
        <w:t xml:space="preserve">when the </w:t>
      </w:r>
      <w:r w:rsidRPr="006D76CE">
        <w:t xml:space="preserve">hydrology of the area is not </w:t>
      </w:r>
      <w:r w:rsidR="002025F9" w:rsidRPr="006D76CE">
        <w:t>altered,</w:t>
      </w:r>
      <w:r w:rsidRPr="006D76CE">
        <w:t xml:space="preserve"> and robust monitoring is implemented.</w:t>
      </w:r>
    </w:p>
    <w:p w14:paraId="718EEB7A" w14:textId="333C4E34" w:rsidR="00592123" w:rsidRPr="006D76CE" w:rsidRDefault="00592123" w:rsidP="00592123">
      <w:pPr>
        <w:spacing w:before="240"/>
      </w:pPr>
      <w:r w:rsidRPr="006D76CE">
        <w:rPr>
          <w:i/>
        </w:rPr>
        <w:t>Benthos.</w:t>
      </w:r>
      <w:r w:rsidRPr="006D76CE">
        <w:t xml:space="preserve"> Source of </w:t>
      </w:r>
      <w:r w:rsidRPr="00511A83">
        <w:rPr>
          <w:i/>
          <w:iCs/>
        </w:rPr>
        <w:t>significant</w:t>
      </w:r>
      <w:r w:rsidRPr="006D76CE">
        <w:t xml:space="preserve"> </w:t>
      </w:r>
      <w:r w:rsidR="00511A83">
        <w:t>concern</w:t>
      </w:r>
      <w:r w:rsidRPr="006D76CE">
        <w:t xml:space="preserve"> associated with </w:t>
      </w:r>
      <w:r w:rsidRPr="00511A83">
        <w:rPr>
          <w:i/>
          <w:iCs/>
        </w:rPr>
        <w:t>non-mitigable</w:t>
      </w:r>
      <w:r w:rsidRPr="006D76CE">
        <w:t xml:space="preserve"> risks in the areas where it is applicable.</w:t>
      </w:r>
    </w:p>
    <w:p w14:paraId="194E6F2D" w14:textId="064412FA" w:rsidR="00592123" w:rsidRPr="006D76CE" w:rsidRDefault="00592123" w:rsidP="00592123">
      <w:pPr>
        <w:spacing w:before="240"/>
      </w:pPr>
      <w:r w:rsidRPr="006D76CE">
        <w:rPr>
          <w:i/>
        </w:rPr>
        <w:t>Coastal features.</w:t>
      </w:r>
      <w:r w:rsidRPr="006D76CE">
        <w:t xml:space="preserve"> Source of </w:t>
      </w:r>
      <w:r w:rsidRPr="00511A83">
        <w:rPr>
          <w:i/>
          <w:iCs/>
        </w:rPr>
        <w:t>significant</w:t>
      </w:r>
      <w:r w:rsidRPr="006D76CE">
        <w:t xml:space="preserve"> </w:t>
      </w:r>
      <w:r w:rsidR="00511A83">
        <w:t>concern</w:t>
      </w:r>
      <w:r w:rsidRPr="006D76CE">
        <w:t xml:space="preserve"> associated with </w:t>
      </w:r>
      <w:r w:rsidRPr="00511A83">
        <w:rPr>
          <w:i/>
          <w:iCs/>
        </w:rPr>
        <w:t>non-mitigable</w:t>
      </w:r>
      <w:r w:rsidRPr="006D76CE">
        <w:t xml:space="preserve"> risks in the areas where it is applicable.</w:t>
      </w:r>
    </w:p>
    <w:p w14:paraId="6AD58C78" w14:textId="11E4161C" w:rsidR="00592123" w:rsidRPr="006D76CE" w:rsidRDefault="00592123" w:rsidP="000A420D">
      <w:pPr>
        <w:pStyle w:val="Heading4"/>
      </w:pPr>
      <w:r w:rsidRPr="006D76CE">
        <w:t>Assumptions</w:t>
      </w:r>
      <w:r w:rsidR="000A420D" w:rsidRPr="006D76CE">
        <w:t>:</w:t>
      </w:r>
    </w:p>
    <w:p w14:paraId="1D7ACE82" w14:textId="744355D5" w:rsidR="00592123" w:rsidRPr="006D76CE" w:rsidRDefault="00592123" w:rsidP="00592123">
      <w:pPr>
        <w:spacing w:before="240"/>
      </w:pPr>
      <w:r w:rsidRPr="006D76CE">
        <w:t xml:space="preserve">We assumed that dredging takes place in the coastal waters not further than 90 km (3 planning units) from the shoreline and </w:t>
      </w:r>
      <w:r w:rsidR="005C0351" w:rsidRPr="006D76CE">
        <w:t>in</w:t>
      </w:r>
      <w:r w:rsidRPr="006D76CE">
        <w:t xml:space="preserve"> shallow water areas with depths less than 20 m. Sea ice cover does</w:t>
      </w:r>
      <w:r w:rsidR="005C0351" w:rsidRPr="006D76CE">
        <w:t xml:space="preserve"> </w:t>
      </w:r>
      <w:r w:rsidRPr="006D76CE">
        <w:t>n</w:t>
      </w:r>
      <w:r w:rsidR="005C0351" w:rsidRPr="006D76CE">
        <w:t>o</w:t>
      </w:r>
      <w:r w:rsidRPr="006D76CE">
        <w:t>t limit where dredging can take place.</w:t>
      </w:r>
    </w:p>
    <w:p w14:paraId="3FB52D79" w14:textId="0369E957" w:rsidR="00592123" w:rsidRPr="006D76CE" w:rsidRDefault="00366119" w:rsidP="00592123">
      <w:pPr>
        <w:spacing w:before="240"/>
      </w:pPr>
      <w:r w:rsidRPr="006D76CE">
        <w:rPr>
          <w:i/>
        </w:rPr>
        <w:t>Data sources:</w:t>
      </w:r>
    </w:p>
    <w:p w14:paraId="6C16B36B" w14:textId="79FB81AD" w:rsidR="005C0351" w:rsidRPr="006D76CE" w:rsidRDefault="005C0351" w:rsidP="00592123">
      <w:pPr>
        <w:spacing w:before="240"/>
      </w:pPr>
      <w:r w:rsidRPr="006D76CE">
        <w:t>Dredging data are</w:t>
      </w:r>
      <w:r w:rsidR="00592123" w:rsidRPr="006D76CE">
        <w:t xml:space="preserve"> based on</w:t>
      </w:r>
      <w:r w:rsidRPr="006D76CE">
        <w:t xml:space="preserve">: </w:t>
      </w:r>
    </w:p>
    <w:p w14:paraId="2B58E122" w14:textId="0504849D" w:rsidR="005C0351" w:rsidRPr="006D76CE" w:rsidRDefault="00592123" w:rsidP="00592123">
      <w:pPr>
        <w:pStyle w:val="ListParagraph"/>
        <w:numPr>
          <w:ilvl w:val="0"/>
          <w:numId w:val="13"/>
        </w:numPr>
        <w:spacing w:before="240"/>
      </w:pPr>
      <w:r w:rsidRPr="006D76CE">
        <w:t xml:space="preserve">Norway and </w:t>
      </w:r>
      <w:r w:rsidR="00C56C5F" w:rsidRPr="006D76CE">
        <w:t>Iceland</w:t>
      </w:r>
      <w:r w:rsidR="00C56C5F">
        <w:t>:</w:t>
      </w:r>
      <w:r w:rsidRPr="006D76CE">
        <w:t xml:space="preserve"> </w:t>
      </w:r>
      <w:r w:rsidR="00C56C5F">
        <w:t>OSPAR</w:t>
      </w:r>
      <w:del w:id="469" w:author="Timothy James" w:date="2024-03-24T21:44:00Z" w16du:dateUtc="2024-03-25T01:44:00Z">
        <w:r w:rsidR="00C56C5F" w:rsidDel="00B723A4">
          <w:delText>,</w:delText>
        </w:r>
      </w:del>
      <w:r w:rsidR="00C56C5F">
        <w:t xml:space="preserve"> </w:t>
      </w:r>
      <w:ins w:id="470" w:author="Timothy James" w:date="2024-03-24T21:44:00Z" w16du:dateUtc="2024-03-25T01:44:00Z">
        <w:r w:rsidR="00B723A4">
          <w:t>(</w:t>
        </w:r>
      </w:ins>
      <w:r w:rsidR="00C56C5F">
        <w:t>2021</w:t>
      </w:r>
      <w:ins w:id="471" w:author="Timothy James" w:date="2024-03-24T21:44:00Z" w16du:dateUtc="2024-03-25T01:44:00Z">
        <w:r w:rsidR="00B723A4">
          <w:t>)</w:t>
        </w:r>
      </w:ins>
      <w:r w:rsidRPr="006D76CE">
        <w:t>, dataset “</w:t>
      </w:r>
      <w:hyperlink r:id="rId11">
        <w:r w:rsidRPr="006D76CE">
          <w:rPr>
            <w:u w:val="single"/>
          </w:rPr>
          <w:t>Dredging locations 20220915</w:t>
        </w:r>
      </w:hyperlink>
      <w:r w:rsidRPr="006D76CE">
        <w:t xml:space="preserve">” </w:t>
      </w:r>
    </w:p>
    <w:p w14:paraId="1B782A70" w14:textId="77777777" w:rsidR="005C0351" w:rsidRPr="006D76CE" w:rsidRDefault="00592123" w:rsidP="00592123">
      <w:pPr>
        <w:pStyle w:val="ListParagraph"/>
        <w:numPr>
          <w:ilvl w:val="0"/>
          <w:numId w:val="13"/>
        </w:numPr>
        <w:spacing w:before="240"/>
      </w:pPr>
      <w:r w:rsidRPr="006D76CE">
        <w:t>Russia:</w:t>
      </w:r>
      <w:r w:rsidR="005C0351" w:rsidRPr="006D76CE">
        <w:t xml:space="preserve"> </w:t>
      </w:r>
    </w:p>
    <w:p w14:paraId="1E8E0167" w14:textId="70CD4E62" w:rsidR="005C0351" w:rsidRPr="006D76CE" w:rsidRDefault="00F95B46" w:rsidP="00592123">
      <w:pPr>
        <w:pStyle w:val="ListParagraph"/>
        <w:numPr>
          <w:ilvl w:val="1"/>
          <w:numId w:val="13"/>
        </w:numPr>
        <w:spacing w:before="240"/>
      </w:pPr>
      <w:r w:rsidRPr="006D76CE">
        <w:t>The</w:t>
      </w:r>
      <w:r w:rsidR="00592123" w:rsidRPr="006D76CE">
        <w:t xml:space="preserve"> Ob' channel</w:t>
      </w:r>
      <w:r w:rsidR="00FD7E26">
        <w:t xml:space="preserve"> (Gladysh</w:t>
      </w:r>
      <w:ins w:id="472" w:author="Timothy James" w:date="2024-03-24T20:53:00Z" w16du:dateUtc="2024-03-25T00:53:00Z">
        <w:r w:rsidR="00213A19">
          <w:t xml:space="preserve"> et al.</w:t>
        </w:r>
      </w:ins>
      <w:r w:rsidR="00FD7E26">
        <w:t>, 2017, Logvina</w:t>
      </w:r>
      <w:ins w:id="473" w:author="Timothy James" w:date="2024-03-24T20:53:00Z" w16du:dateUtc="2024-03-25T00:53:00Z">
        <w:r w:rsidR="00213A19">
          <w:t xml:space="preserve"> et al.</w:t>
        </w:r>
      </w:ins>
      <w:r w:rsidR="00FD7E26">
        <w:t>, 2012)</w:t>
      </w:r>
      <w:r w:rsidR="000D2E02">
        <w:t>.</w:t>
      </w:r>
    </w:p>
    <w:p w14:paraId="3A9AB1E8" w14:textId="33A630F4" w:rsidR="005C0351" w:rsidRPr="006D76CE" w:rsidRDefault="00592123" w:rsidP="00592123">
      <w:pPr>
        <w:pStyle w:val="ListParagraph"/>
        <w:numPr>
          <w:ilvl w:val="1"/>
          <w:numId w:val="13"/>
        </w:numPr>
        <w:spacing w:before="240"/>
      </w:pPr>
      <w:r w:rsidRPr="006D76CE">
        <w:t>The Chaun Bay - added based on publicly available sources - future port and floating nuclear power stations for Baimskaya</w:t>
      </w:r>
      <w:r w:rsidR="008B245A" w:rsidRPr="008B245A">
        <w:rPr>
          <w:lang w:val="en-AU"/>
        </w:rPr>
        <w:t xml:space="preserve"> (</w:t>
      </w:r>
      <w:r w:rsidR="008B245A">
        <w:rPr>
          <w:lang w:val="en-US"/>
        </w:rPr>
        <w:t>PortNews, 2023</w:t>
      </w:r>
      <w:ins w:id="474" w:author="Timothy James" w:date="2024-03-24T21:01:00Z" w16du:dateUtc="2024-03-25T01:01:00Z">
        <w:r w:rsidR="002F7762">
          <w:rPr>
            <w:lang w:val="en-US"/>
          </w:rPr>
          <w:t>a</w:t>
        </w:r>
      </w:ins>
      <w:ins w:id="475" w:author="Timothy James" w:date="2024-03-24T21:44:00Z" w16du:dateUtc="2024-03-25T01:44:00Z">
        <w:r w:rsidR="00B723A4">
          <w:rPr>
            <w:lang w:val="en-US"/>
          </w:rPr>
          <w:t>;</w:t>
        </w:r>
      </w:ins>
      <w:del w:id="476" w:author="Timothy James" w:date="2024-03-24T21:44:00Z" w16du:dateUtc="2024-03-25T01:44:00Z">
        <w:r w:rsidR="008B245A" w:rsidDel="00B723A4">
          <w:rPr>
            <w:lang w:val="en-US"/>
          </w:rPr>
          <w:delText>,</w:delText>
        </w:r>
      </w:del>
      <w:r w:rsidR="008B245A">
        <w:rPr>
          <w:lang w:val="en-US"/>
        </w:rPr>
        <w:t xml:space="preserve"> HydroTeh, 2023)</w:t>
      </w:r>
      <w:r w:rsidR="000D2E02">
        <w:rPr>
          <w:lang w:val="en-US"/>
        </w:rPr>
        <w:t>.</w:t>
      </w:r>
    </w:p>
    <w:p w14:paraId="52AB6AC2" w14:textId="23CBD325" w:rsidR="005C0351" w:rsidRPr="006D76CE" w:rsidRDefault="00592123" w:rsidP="00592123">
      <w:pPr>
        <w:pStyle w:val="ListParagraph"/>
        <w:numPr>
          <w:ilvl w:val="1"/>
          <w:numId w:val="13"/>
        </w:numPr>
        <w:spacing w:before="240"/>
      </w:pPr>
      <w:r w:rsidRPr="006D76CE">
        <w:t xml:space="preserve">Nayba (Yakutia) to be built in 2028 (see the map for 2030 Epoch) - </w:t>
      </w:r>
      <w:r w:rsidR="00537009">
        <w:t>PortNews</w:t>
      </w:r>
      <w:del w:id="477" w:author="Timothy James" w:date="2024-03-24T21:43:00Z" w16du:dateUtc="2024-03-25T01:43:00Z">
        <w:r w:rsidR="00537009" w:rsidDel="00B723A4">
          <w:delText>,</w:delText>
        </w:r>
      </w:del>
      <w:r w:rsidR="00537009">
        <w:t xml:space="preserve"> </w:t>
      </w:r>
      <w:ins w:id="478" w:author="Timothy James" w:date="2024-03-24T21:43:00Z" w16du:dateUtc="2024-03-25T01:43:00Z">
        <w:r w:rsidR="00B723A4">
          <w:t>(</w:t>
        </w:r>
      </w:ins>
      <w:r w:rsidR="00537009">
        <w:t>2021</w:t>
      </w:r>
      <w:ins w:id="479" w:author="Timothy James" w:date="2024-03-24T21:43:00Z" w16du:dateUtc="2024-03-25T01:43:00Z">
        <w:r w:rsidR="00B723A4">
          <w:t>)</w:t>
        </w:r>
      </w:ins>
      <w:r w:rsidR="000D2E02">
        <w:t>.</w:t>
      </w:r>
    </w:p>
    <w:p w14:paraId="34D141D8" w14:textId="0595E8AB" w:rsidR="005C0351" w:rsidRPr="006D76CE" w:rsidRDefault="00592123" w:rsidP="00592123">
      <w:pPr>
        <w:pStyle w:val="ListParagraph"/>
        <w:numPr>
          <w:ilvl w:val="1"/>
          <w:numId w:val="13"/>
        </w:numPr>
        <w:spacing w:before="240"/>
      </w:pPr>
      <w:r w:rsidRPr="006D76CE">
        <w:t xml:space="preserve">Sever Bukhta (Taymyr) </w:t>
      </w:r>
      <w:r w:rsidR="00B723A4">
        <w:t>–</w:t>
      </w:r>
      <w:r w:rsidR="00537009">
        <w:t xml:space="preserve"> PortNews</w:t>
      </w:r>
      <w:del w:id="480" w:author="Timothy James" w:date="2024-03-24T21:43:00Z" w16du:dateUtc="2024-03-25T01:43:00Z">
        <w:r w:rsidR="00537009" w:rsidDel="00B723A4">
          <w:delText>,</w:delText>
        </w:r>
      </w:del>
      <w:r w:rsidR="00537009">
        <w:t xml:space="preserve"> </w:t>
      </w:r>
      <w:ins w:id="481" w:author="Timothy James" w:date="2024-03-24T21:43:00Z" w16du:dateUtc="2024-03-25T01:43:00Z">
        <w:r w:rsidR="00B723A4">
          <w:t>(</w:t>
        </w:r>
      </w:ins>
      <w:r w:rsidR="00537009">
        <w:t>2023b</w:t>
      </w:r>
      <w:ins w:id="482" w:author="Timothy James" w:date="2024-03-24T21:43:00Z" w16du:dateUtc="2024-03-25T01:43:00Z">
        <w:r w:rsidR="00B723A4">
          <w:t>)</w:t>
        </w:r>
      </w:ins>
      <w:r w:rsidR="000D2E02">
        <w:t>.</w:t>
      </w:r>
    </w:p>
    <w:p w14:paraId="10F35A68" w14:textId="4C8566E2" w:rsidR="005C0351" w:rsidRPr="006D76CE" w:rsidRDefault="00592123" w:rsidP="00592123">
      <w:pPr>
        <w:pStyle w:val="ListParagraph"/>
        <w:numPr>
          <w:ilvl w:val="1"/>
          <w:numId w:val="13"/>
        </w:numPr>
        <w:spacing w:before="240"/>
      </w:pPr>
      <w:r w:rsidRPr="006D76CE">
        <w:t>Dikson</w:t>
      </w:r>
      <w:r w:rsidR="00537009">
        <w:t>, Enisey Seaport</w:t>
      </w:r>
      <w:r w:rsidRPr="006D76CE">
        <w:t xml:space="preserve"> </w:t>
      </w:r>
      <w:r w:rsidR="00537009">
        <w:t>– PortNews</w:t>
      </w:r>
      <w:del w:id="483" w:author="Timothy James" w:date="2024-03-24T21:43:00Z" w16du:dateUtc="2024-03-25T01:43:00Z">
        <w:r w:rsidR="00537009" w:rsidDel="00B723A4">
          <w:delText>,</w:delText>
        </w:r>
      </w:del>
      <w:r w:rsidR="00537009">
        <w:t xml:space="preserve"> </w:t>
      </w:r>
      <w:ins w:id="484" w:author="Timothy James" w:date="2024-03-24T21:43:00Z" w16du:dateUtc="2024-03-25T01:43:00Z">
        <w:r w:rsidR="00B723A4">
          <w:t>(</w:t>
        </w:r>
      </w:ins>
      <w:r w:rsidR="00537009">
        <w:t>2023c</w:t>
      </w:r>
      <w:ins w:id="485" w:author="Timothy James" w:date="2024-03-24T21:43:00Z" w16du:dateUtc="2024-03-25T01:43:00Z">
        <w:r w:rsidR="00B723A4">
          <w:t>)</w:t>
        </w:r>
      </w:ins>
      <w:r w:rsidR="00537009">
        <w:t>, Yenisey Seaport</w:t>
      </w:r>
      <w:del w:id="486" w:author="Timothy James" w:date="2024-03-24T21:43:00Z" w16du:dateUtc="2024-03-25T01:43:00Z">
        <w:r w:rsidR="00537009" w:rsidDel="00B723A4">
          <w:delText>,</w:delText>
        </w:r>
      </w:del>
      <w:r w:rsidR="00537009">
        <w:t xml:space="preserve"> </w:t>
      </w:r>
      <w:ins w:id="487" w:author="Timothy James" w:date="2024-03-24T21:43:00Z" w16du:dateUtc="2024-03-25T01:43:00Z">
        <w:r w:rsidR="00B723A4">
          <w:t>(</w:t>
        </w:r>
      </w:ins>
      <w:r w:rsidR="00537009">
        <w:t>202</w:t>
      </w:r>
      <w:r w:rsidR="00E61E3C">
        <w:t>4</w:t>
      </w:r>
      <w:ins w:id="488" w:author="Timothy James" w:date="2024-03-24T21:43:00Z" w16du:dateUtc="2024-03-25T01:43:00Z">
        <w:r w:rsidR="00B723A4">
          <w:t>)</w:t>
        </w:r>
      </w:ins>
      <w:r w:rsidR="000D2E02">
        <w:t>.</w:t>
      </w:r>
    </w:p>
    <w:p w14:paraId="7AE2A067" w14:textId="4CB28572" w:rsidR="00592123" w:rsidRPr="006D76CE" w:rsidRDefault="00592123" w:rsidP="00592123">
      <w:pPr>
        <w:pStyle w:val="ListParagraph"/>
        <w:numPr>
          <w:ilvl w:val="1"/>
          <w:numId w:val="13"/>
        </w:numPr>
        <w:spacing w:before="240"/>
      </w:pPr>
      <w:r w:rsidRPr="006D76CE">
        <w:t>Summary for Russia:</w:t>
      </w:r>
      <w:r w:rsidR="00E61E3C">
        <w:t xml:space="preserve"> Portnews</w:t>
      </w:r>
      <w:del w:id="489" w:author="Timothy James" w:date="2024-03-24T21:43:00Z" w16du:dateUtc="2024-03-25T01:43:00Z">
        <w:r w:rsidR="00E61E3C" w:rsidDel="00B723A4">
          <w:delText>,</w:delText>
        </w:r>
      </w:del>
      <w:r w:rsidR="00E61E3C">
        <w:t xml:space="preserve"> </w:t>
      </w:r>
      <w:ins w:id="490" w:author="Timothy James" w:date="2024-03-24T21:43:00Z" w16du:dateUtc="2024-03-25T01:43:00Z">
        <w:r w:rsidR="00B723A4">
          <w:t>(</w:t>
        </w:r>
      </w:ins>
      <w:r w:rsidR="00E61E3C">
        <w:t>2023d</w:t>
      </w:r>
      <w:ins w:id="491" w:author="Timothy James" w:date="2024-03-24T21:43:00Z" w16du:dateUtc="2024-03-25T01:43:00Z">
        <w:r w:rsidR="00B723A4">
          <w:t>)</w:t>
        </w:r>
      </w:ins>
      <w:r w:rsidR="000D2E02">
        <w:t>.</w:t>
      </w:r>
    </w:p>
    <w:p w14:paraId="5D249CB7" w14:textId="77777777" w:rsidR="005C0351" w:rsidRPr="006D76CE" w:rsidRDefault="00592123" w:rsidP="00592123">
      <w:pPr>
        <w:pStyle w:val="ListParagraph"/>
        <w:numPr>
          <w:ilvl w:val="0"/>
          <w:numId w:val="13"/>
        </w:numPr>
        <w:spacing w:before="240"/>
      </w:pPr>
      <w:r w:rsidRPr="006D76CE">
        <w:t>US Arctic:</w:t>
      </w:r>
    </w:p>
    <w:p w14:paraId="5AFCFD5E" w14:textId="6B55B5C9" w:rsidR="00985742" w:rsidRDefault="00E61E3C" w:rsidP="00592123">
      <w:pPr>
        <w:pStyle w:val="ListParagraph"/>
        <w:numPr>
          <w:ilvl w:val="1"/>
          <w:numId w:val="13"/>
        </w:numPr>
        <w:spacing w:before="240"/>
      </w:pPr>
      <w:r>
        <w:t>D</w:t>
      </w:r>
      <w:r w:rsidR="00592123" w:rsidRPr="006D76CE">
        <w:t xml:space="preserve">eep draft port in Nome, the only deep draft port in the Arctic Alaska. Based on </w:t>
      </w:r>
      <w:ins w:id="492" w:author="Timothy James" w:date="2024-03-24T21:07:00Z" w16du:dateUtc="2024-03-25T01:07:00Z">
        <w:r w:rsidR="00231F33" w:rsidRPr="00231F33">
          <w:t>City of Nome Alaska</w:t>
        </w:r>
      </w:ins>
      <w:del w:id="493" w:author="Timothy James" w:date="2024-03-24T21:07:00Z" w16du:dateUtc="2024-03-25T01:07:00Z">
        <w:r w:rsidDel="00231F33">
          <w:delText>Nome,</w:delText>
        </w:r>
      </w:del>
      <w:r>
        <w:t xml:space="preserve"> </w:t>
      </w:r>
      <w:ins w:id="494" w:author="Timothy James" w:date="2024-03-24T21:07:00Z" w16du:dateUtc="2024-03-25T01:07:00Z">
        <w:r w:rsidR="00231F33">
          <w:t>(</w:t>
        </w:r>
      </w:ins>
      <w:r>
        <w:t>2023</w:t>
      </w:r>
      <w:ins w:id="495" w:author="Timothy James" w:date="2024-03-24T21:07:00Z" w16du:dateUtc="2024-03-25T01:07:00Z">
        <w:r w:rsidR="00231F33">
          <w:t>)</w:t>
        </w:r>
      </w:ins>
      <w:r>
        <w:t>,</w:t>
      </w:r>
      <w:r w:rsidR="00985742">
        <w:t xml:space="preserve"> </w:t>
      </w:r>
      <w:ins w:id="496" w:author="Timothy James" w:date="2024-03-24T21:46:00Z" w16du:dateUtc="2024-03-25T01:46:00Z">
        <w:r w:rsidR="00B723A4" w:rsidRPr="00B723A4">
          <w:t>Hovey</w:t>
        </w:r>
      </w:ins>
      <w:del w:id="497" w:author="Timothy James" w:date="2024-03-24T21:46:00Z" w16du:dateUtc="2024-03-25T01:46:00Z">
        <w:r w:rsidR="00985742" w:rsidDel="00B723A4">
          <w:delText>Alaska Public Media</w:delText>
        </w:r>
      </w:del>
      <w:del w:id="498" w:author="Timothy James" w:date="2024-03-24T21:07:00Z" w16du:dateUtc="2024-03-25T01:07:00Z">
        <w:r w:rsidR="00985742" w:rsidDel="00231F33">
          <w:delText>,</w:delText>
        </w:r>
      </w:del>
      <w:r w:rsidR="00985742">
        <w:t xml:space="preserve"> </w:t>
      </w:r>
      <w:ins w:id="499" w:author="Timothy James" w:date="2024-03-24T21:07:00Z" w16du:dateUtc="2024-03-25T01:07:00Z">
        <w:r w:rsidR="00231F33">
          <w:t>(</w:t>
        </w:r>
      </w:ins>
      <w:r w:rsidR="00985742">
        <w:t>2022</w:t>
      </w:r>
      <w:ins w:id="500" w:author="Timothy James" w:date="2024-03-24T21:07:00Z" w16du:dateUtc="2024-03-25T01:07:00Z">
        <w:r w:rsidR="00231F33">
          <w:t>)</w:t>
        </w:r>
      </w:ins>
      <w:r w:rsidR="00985742">
        <w:t xml:space="preserve">, </w:t>
      </w:r>
      <w:ins w:id="501" w:author="Timothy James" w:date="2024-03-24T21:49:00Z" w16du:dateUtc="2024-03-25T01:49:00Z">
        <w:r w:rsidR="002233EB" w:rsidRPr="002233EB">
          <w:t>Thiessen</w:t>
        </w:r>
      </w:ins>
      <w:del w:id="502" w:author="Timothy James" w:date="2024-03-24T21:49:00Z" w16du:dateUtc="2024-03-25T01:49:00Z">
        <w:r w:rsidR="00985742" w:rsidDel="002233EB">
          <w:delText>AP News</w:delText>
        </w:r>
      </w:del>
      <w:del w:id="503" w:author="Timothy James" w:date="2024-03-24T21:07:00Z" w16du:dateUtc="2024-03-25T01:07:00Z">
        <w:r w:rsidR="00985742" w:rsidDel="00231F33">
          <w:delText>,</w:delText>
        </w:r>
      </w:del>
      <w:r w:rsidR="00985742">
        <w:t xml:space="preserve"> </w:t>
      </w:r>
      <w:ins w:id="504" w:author="Timothy James" w:date="2024-03-24T21:07:00Z" w16du:dateUtc="2024-03-25T01:07:00Z">
        <w:r w:rsidR="00231F33">
          <w:t>(</w:t>
        </w:r>
      </w:ins>
      <w:r w:rsidR="00985742">
        <w:t>2023</w:t>
      </w:r>
      <w:ins w:id="505" w:author="Timothy James" w:date="2024-03-24T21:07:00Z" w16du:dateUtc="2024-03-25T01:07:00Z">
        <w:r w:rsidR="00231F33">
          <w:t>)</w:t>
        </w:r>
      </w:ins>
      <w:r w:rsidR="00985742">
        <w:t>.</w:t>
      </w:r>
    </w:p>
    <w:p w14:paraId="5B7B5E0D" w14:textId="357CFEA9" w:rsidR="00592123" w:rsidRPr="006D76CE" w:rsidRDefault="00985742" w:rsidP="00592123">
      <w:pPr>
        <w:pStyle w:val="ListParagraph"/>
        <w:numPr>
          <w:ilvl w:val="1"/>
          <w:numId w:val="13"/>
        </w:numPr>
        <w:spacing w:before="240"/>
      </w:pPr>
      <w:r>
        <w:t>Dredging</w:t>
      </w:r>
      <w:r w:rsidR="00592123" w:rsidRPr="006D76CE">
        <w:t xml:space="preserve"> site in Unalaska </w:t>
      </w:r>
      <w:r>
        <w:t xml:space="preserve">– </w:t>
      </w:r>
      <w:ins w:id="506" w:author="Timothy James" w:date="2024-03-24T21:43:00Z" w16du:dateUtc="2024-03-25T01:43:00Z">
        <w:r w:rsidR="00B723A4" w:rsidRPr="00B723A4">
          <w:t>Hrvacevic</w:t>
        </w:r>
      </w:ins>
      <w:del w:id="507" w:author="Timothy James" w:date="2024-03-24T21:43:00Z" w16du:dateUtc="2024-03-25T01:43:00Z">
        <w:r w:rsidDel="00B723A4">
          <w:delText>Dredging Today,</w:delText>
        </w:r>
      </w:del>
      <w:r>
        <w:t xml:space="preserve"> </w:t>
      </w:r>
      <w:ins w:id="508" w:author="Timothy James" w:date="2024-03-24T21:43:00Z" w16du:dateUtc="2024-03-25T01:43:00Z">
        <w:r w:rsidR="00B723A4">
          <w:t>(</w:t>
        </w:r>
      </w:ins>
      <w:r>
        <w:t>2022</w:t>
      </w:r>
      <w:ins w:id="509" w:author="Timothy James" w:date="2024-03-24T21:43:00Z" w16du:dateUtc="2024-03-25T01:43:00Z">
        <w:r w:rsidR="00B723A4">
          <w:t>)</w:t>
        </w:r>
      </w:ins>
      <w:r w:rsidR="00592123" w:rsidRPr="006D76CE">
        <w:t>.</w:t>
      </w:r>
    </w:p>
    <w:p w14:paraId="26D40E70" w14:textId="17958103" w:rsidR="00592123" w:rsidRPr="006D76CE" w:rsidRDefault="005C0351" w:rsidP="005C0351">
      <w:pPr>
        <w:pStyle w:val="ListParagraph"/>
        <w:numPr>
          <w:ilvl w:val="0"/>
          <w:numId w:val="13"/>
        </w:numPr>
        <w:spacing w:before="240"/>
      </w:pPr>
      <w:r w:rsidRPr="006D76CE">
        <w:t>Canada and Greenland: n</w:t>
      </w:r>
      <w:r w:rsidR="00592123" w:rsidRPr="006D76CE">
        <w:t xml:space="preserve">o information on dredging </w:t>
      </w:r>
      <w:r w:rsidRPr="006D76CE">
        <w:t>wa</w:t>
      </w:r>
      <w:r w:rsidR="00592123" w:rsidRPr="006D76CE">
        <w:t>s found.</w:t>
      </w:r>
    </w:p>
    <w:p w14:paraId="256603D8" w14:textId="73C69526" w:rsidR="00592123" w:rsidRPr="006D76CE" w:rsidRDefault="00592123" w:rsidP="00366119">
      <w:pPr>
        <w:spacing w:before="240"/>
      </w:pPr>
      <w:r w:rsidRPr="006D76CE">
        <w:rPr>
          <w:i/>
          <w:iCs/>
        </w:rPr>
        <w:t>Dataset produced:</w:t>
      </w:r>
      <w:r w:rsidRPr="006D76CE">
        <w:t xml:space="preserve"> August 2023</w:t>
      </w:r>
      <w:r w:rsidR="00450A55" w:rsidRPr="006D76CE">
        <w:t>.</w:t>
      </w:r>
    </w:p>
    <w:p w14:paraId="3473F9F7" w14:textId="796D314D" w:rsidR="00592123" w:rsidRPr="006D76CE" w:rsidRDefault="00592123" w:rsidP="00592123">
      <w:pPr>
        <w:pStyle w:val="Heading3"/>
        <w:rPr>
          <w:color w:val="auto"/>
        </w:rPr>
      </w:pPr>
      <w:r w:rsidRPr="006D76CE">
        <w:rPr>
          <w:color w:val="auto"/>
        </w:rPr>
        <w:t>IOP: Underwater Oil &amp; Gas Pipelines</w:t>
      </w:r>
    </w:p>
    <w:p w14:paraId="60494F59" w14:textId="24D5CFC3" w:rsidR="00592123" w:rsidRPr="006D76CE" w:rsidRDefault="00592123" w:rsidP="00592123">
      <w:pPr>
        <w:spacing w:before="240"/>
      </w:pPr>
      <w:r w:rsidRPr="006D76CE">
        <w:t xml:space="preserve">Underwater pipelines are used for oil and gas transportation between production sites and consumers, storage facilities, </w:t>
      </w:r>
      <w:r w:rsidR="005507B1" w:rsidRPr="006D76CE">
        <w:t>and</w:t>
      </w:r>
      <w:r w:rsidRPr="006D76CE">
        <w:t xml:space="preserve"> terminals. Sometimes they are relatively short </w:t>
      </w:r>
      <w:r w:rsidR="005507B1" w:rsidRPr="006D76CE">
        <w:t>(</w:t>
      </w:r>
      <w:r w:rsidRPr="006D76CE">
        <w:t xml:space="preserve">a few </w:t>
      </w:r>
      <w:r w:rsidRPr="006D76CE">
        <w:lastRenderedPageBreak/>
        <w:t>kilometres</w:t>
      </w:r>
      <w:r w:rsidR="005507B1" w:rsidRPr="006D76CE">
        <w:t>)</w:t>
      </w:r>
      <w:r w:rsidRPr="006D76CE">
        <w:t xml:space="preserve"> and connect </w:t>
      </w:r>
      <w:r w:rsidR="005507B1" w:rsidRPr="006D76CE">
        <w:t xml:space="preserve">an </w:t>
      </w:r>
      <w:r w:rsidRPr="006D76CE">
        <w:t xml:space="preserve">offshore facility with </w:t>
      </w:r>
      <w:r w:rsidR="005507B1" w:rsidRPr="006D76CE">
        <w:t>the</w:t>
      </w:r>
      <w:r w:rsidRPr="006D76CE">
        <w:t xml:space="preserve"> coast</w:t>
      </w:r>
      <w:r w:rsidR="005507B1" w:rsidRPr="006D76CE">
        <w:t>.</w:t>
      </w:r>
      <w:r w:rsidRPr="006D76CE">
        <w:t xml:space="preserve"> </w:t>
      </w:r>
      <w:r w:rsidR="005507B1" w:rsidRPr="006D76CE">
        <w:t>S</w:t>
      </w:r>
      <w:r w:rsidRPr="006D76CE">
        <w:t xml:space="preserve">ometimes they can be thousands of kilometres </w:t>
      </w:r>
      <w:r w:rsidR="005507B1" w:rsidRPr="006D76CE">
        <w:t>long, crossing oceans</w:t>
      </w:r>
      <w:r w:rsidRPr="006D76CE">
        <w:t>.</w:t>
      </w:r>
    </w:p>
    <w:p w14:paraId="7775E245" w14:textId="6B38FF23" w:rsidR="00592123" w:rsidRPr="006D76CE" w:rsidRDefault="00592123" w:rsidP="00592123">
      <w:pPr>
        <w:spacing w:before="240"/>
      </w:pPr>
      <w:r w:rsidRPr="006D76CE">
        <w:t>Pipelines are associated with localised disturbance and destruction of benthic habitats, noise</w:t>
      </w:r>
      <w:r w:rsidR="005507B1" w:rsidRPr="006D76CE">
        <w:t>,</w:t>
      </w:r>
      <w:r w:rsidRPr="006D76CE">
        <w:t xml:space="preserve"> and physical disturbance </w:t>
      </w:r>
      <w:r w:rsidR="005507B1" w:rsidRPr="006D76CE">
        <w:t xml:space="preserve">during </w:t>
      </w:r>
      <w:r w:rsidRPr="006D76CE">
        <w:t xml:space="preserve">the construction phase </w:t>
      </w:r>
      <w:r w:rsidR="005507B1" w:rsidRPr="006D76CE">
        <w:t xml:space="preserve">as well as </w:t>
      </w:r>
      <w:r w:rsidRPr="006D76CE">
        <w:t>risks of leakages and accidental spills.</w:t>
      </w:r>
    </w:p>
    <w:p w14:paraId="00766236" w14:textId="3BBED85F" w:rsidR="00592123" w:rsidRPr="006D76CE" w:rsidRDefault="005507B1" w:rsidP="00592123">
      <w:pPr>
        <w:spacing w:before="240"/>
      </w:pPr>
      <w:r w:rsidRPr="00511A83">
        <w:rPr>
          <w:i/>
          <w:iCs/>
        </w:rPr>
        <w:t>Example:</w:t>
      </w:r>
      <w:r w:rsidRPr="006D76CE">
        <w:t xml:space="preserve"> </w:t>
      </w:r>
      <w:r w:rsidR="00592123" w:rsidRPr="006D76CE">
        <w:t xml:space="preserve">Existing oil </w:t>
      </w:r>
      <w:r w:rsidR="001C0805" w:rsidRPr="006D76CE">
        <w:t>and</w:t>
      </w:r>
      <w:r w:rsidR="00592123" w:rsidRPr="006D76CE">
        <w:t xml:space="preserve"> gas pipelines in the Arctic region are short and connect production sites with export terminals</w:t>
      </w:r>
      <w:r w:rsidR="00511A83">
        <w:t xml:space="preserve"> (Varandey, Russia)</w:t>
      </w:r>
      <w:r w:rsidR="00592123" w:rsidRPr="006D76CE">
        <w:t xml:space="preserve"> or connect two coasts of a bay (Baydaratskaya Bay, Russia).</w:t>
      </w:r>
    </w:p>
    <w:p w14:paraId="58A26FE2" w14:textId="0E173C4D" w:rsidR="00592123" w:rsidRPr="006D76CE" w:rsidRDefault="00366119" w:rsidP="00592123">
      <w:pPr>
        <w:pStyle w:val="Heading4"/>
      </w:pPr>
      <w:r w:rsidRPr="006D76CE">
        <w:t>A</w:t>
      </w:r>
      <w:r w:rsidR="00592123" w:rsidRPr="006D76CE">
        <w:t xml:space="preserve">ssessment </w:t>
      </w:r>
      <w:r w:rsidR="00842571">
        <w:t>findings</w:t>
      </w:r>
      <w:r w:rsidR="00592123" w:rsidRPr="006D76CE">
        <w:t>:</w:t>
      </w:r>
    </w:p>
    <w:p w14:paraId="6AAB08C4" w14:textId="15BE1791" w:rsidR="00592123" w:rsidRPr="006D76CE" w:rsidRDefault="00592123" w:rsidP="00592123">
      <w:pPr>
        <w:spacing w:before="240"/>
      </w:pPr>
      <w:r w:rsidRPr="006D76CE">
        <w:rPr>
          <w:i/>
        </w:rPr>
        <w:t>Marine mammals:</w:t>
      </w:r>
      <w:r w:rsidRPr="006D76CE">
        <w:t xml:space="preserve"> Consensus is that pipelines </w:t>
      </w:r>
      <w:r w:rsidR="00DA0468">
        <w:rPr>
          <w:lang w:val="en-US"/>
        </w:rPr>
        <w:t>cause</w:t>
      </w:r>
      <w:r w:rsidRPr="006D76CE">
        <w:t xml:space="preserve"> </w:t>
      </w:r>
      <w:r w:rsidRPr="00511A83">
        <w:rPr>
          <w:i/>
          <w:iCs/>
        </w:rPr>
        <w:t>significant</w:t>
      </w:r>
      <w:r w:rsidRPr="006D76CE">
        <w:t xml:space="preserve"> </w:t>
      </w:r>
      <w:r w:rsidR="00DA0468">
        <w:t>concern</w:t>
      </w:r>
      <w:r w:rsidRPr="006D76CE">
        <w:t xml:space="preserve"> for key habitats due to the risks of large-scale damage in the case of a spill. Pipelines can be located in some habitats where animals are less abundant, and their densities are lower</w:t>
      </w:r>
      <w:r w:rsidR="005507B1" w:rsidRPr="006D76CE">
        <w:t>,</w:t>
      </w:r>
      <w:r w:rsidRPr="006D76CE">
        <w:t xml:space="preserve"> such as whelping or feeding areas for ringed or bearded seals or areas used by polar bears. </w:t>
      </w:r>
      <w:r w:rsidR="005507B1" w:rsidRPr="006D76CE">
        <w:t>The g</w:t>
      </w:r>
      <w:r w:rsidRPr="006D76CE">
        <w:t>eneral rule</w:t>
      </w:r>
      <w:r w:rsidR="005507B1" w:rsidRPr="006D76CE">
        <w:t>s</w:t>
      </w:r>
      <w:r w:rsidRPr="006D76CE">
        <w:t xml:space="preserve"> </w:t>
      </w:r>
      <w:r w:rsidR="005507B1" w:rsidRPr="006D76CE">
        <w:t>are</w:t>
      </w:r>
      <w:r w:rsidRPr="006D76CE">
        <w:t xml:space="preserve"> </w:t>
      </w:r>
      <w:r w:rsidR="005507B1" w:rsidRPr="006D76CE">
        <w:t xml:space="preserve">for construction </w:t>
      </w:r>
      <w:r w:rsidRPr="006D76CE">
        <w:t>to</w:t>
      </w:r>
      <w:r w:rsidR="005507B1" w:rsidRPr="006D76CE">
        <w:t>:</w:t>
      </w:r>
      <w:r w:rsidRPr="006D76CE">
        <w:t xml:space="preserve"> avoid seasons when animals use the habitat</w:t>
      </w:r>
      <w:r w:rsidR="005507B1" w:rsidRPr="006D76CE">
        <w:t>;</w:t>
      </w:r>
      <w:r w:rsidRPr="006D76CE">
        <w:t xml:space="preserve"> avoid regular or dense animal concentration areas</w:t>
      </w:r>
      <w:r w:rsidR="005507B1" w:rsidRPr="006D76CE">
        <w:t>;</w:t>
      </w:r>
      <w:r w:rsidRPr="006D76CE">
        <w:t xml:space="preserve"> </w:t>
      </w:r>
      <w:ins w:id="510" w:author="Timothy James" w:date="2024-03-21T17:27:00Z" w16du:dateUtc="2024-03-21T21:27:00Z">
        <w:r w:rsidR="000D2E02">
          <w:t xml:space="preserve">and to </w:t>
        </w:r>
      </w:ins>
      <w:r w:rsidRPr="006D76CE">
        <w:t>have marine mammal observers on board</w:t>
      </w:r>
      <w:r w:rsidR="005507B1" w:rsidRPr="006D76CE">
        <w:t xml:space="preserve"> construction vessels to</w:t>
      </w:r>
      <w:r w:rsidRPr="006D76CE">
        <w:t xml:space="preserve"> make sure work </w:t>
      </w:r>
      <w:r w:rsidR="005507B1" w:rsidRPr="006D76CE">
        <w:t xml:space="preserve">is </w:t>
      </w:r>
      <w:r w:rsidRPr="006D76CE">
        <w:t xml:space="preserve">paused in case marine mammals approach the construction site (in </w:t>
      </w:r>
      <w:r w:rsidR="005507B1" w:rsidRPr="006D76CE">
        <w:t xml:space="preserve">the </w:t>
      </w:r>
      <w:r w:rsidRPr="006D76CE">
        <w:t>case of whales</w:t>
      </w:r>
      <w:r w:rsidR="005507B1" w:rsidRPr="006D76CE">
        <w:t>,</w:t>
      </w:r>
      <w:r w:rsidRPr="006D76CE">
        <w:t xml:space="preserve"> </w:t>
      </w:r>
      <w:r w:rsidR="005507B1" w:rsidRPr="006D76CE">
        <w:t xml:space="preserve">a </w:t>
      </w:r>
      <w:r w:rsidRPr="006D76CE">
        <w:t xml:space="preserve">5 km </w:t>
      </w:r>
      <w:r w:rsidR="005507B1" w:rsidRPr="006D76CE">
        <w:t xml:space="preserve">exclusion </w:t>
      </w:r>
      <w:r w:rsidRPr="006D76CE">
        <w:t>zone is recommended).</w:t>
      </w:r>
    </w:p>
    <w:p w14:paraId="3E7C4070" w14:textId="0BD75BF1" w:rsidR="00592123" w:rsidRPr="006D76CE" w:rsidRDefault="00592123" w:rsidP="00592123">
      <w:pPr>
        <w:spacing w:before="240"/>
      </w:pPr>
      <w:r w:rsidRPr="006D76CE">
        <w:rPr>
          <w:i/>
        </w:rPr>
        <w:t xml:space="preserve">Seabirds: </w:t>
      </w:r>
      <w:r w:rsidR="005507B1" w:rsidRPr="006D76CE">
        <w:rPr>
          <w:i/>
        </w:rPr>
        <w:t>A s</w:t>
      </w:r>
      <w:r w:rsidRPr="006D76CE">
        <w:t>imilar approach</w:t>
      </w:r>
      <w:r w:rsidR="005507B1" w:rsidRPr="006D76CE">
        <w:t xml:space="preserve"> is used</w:t>
      </w:r>
      <w:r w:rsidRPr="006D76CE">
        <w:t xml:space="preserve"> as for marine mammals</w:t>
      </w:r>
      <w:ins w:id="511" w:author="Timothy James" w:date="2024-03-21T17:27:00Z" w16du:dateUtc="2024-03-21T21:27:00Z">
        <w:r w:rsidR="000D2E02">
          <w:t>.</w:t>
        </w:r>
      </w:ins>
      <w:r w:rsidRPr="006D76CE">
        <w:t xml:space="preserve"> </w:t>
      </w:r>
      <w:del w:id="512" w:author="Timothy James" w:date="2024-03-21T17:27:00Z" w16du:dateUtc="2024-03-21T21:27:00Z">
        <w:r w:rsidRPr="006D76CE" w:rsidDel="000D2E02">
          <w:delText>– p</w:delText>
        </w:r>
      </w:del>
      <w:ins w:id="513" w:author="Timothy James" w:date="2024-03-21T17:27:00Z" w16du:dateUtc="2024-03-21T21:27:00Z">
        <w:r w:rsidR="000D2E02">
          <w:t>P</w:t>
        </w:r>
      </w:ins>
      <w:r w:rsidRPr="006D76CE">
        <w:t xml:space="preserve">ipelines </w:t>
      </w:r>
      <w:del w:id="514" w:author="Timothy James" w:date="2024-03-21T17:28:00Z" w16du:dateUtc="2024-03-21T21:28:00Z">
        <w:r w:rsidRPr="006D76CE" w:rsidDel="000D2E02">
          <w:delText>will</w:delText>
        </w:r>
        <w:r w:rsidR="00DA0468" w:rsidDel="000D2E02">
          <w:delText xml:space="preserve"> be </w:delText>
        </w:r>
      </w:del>
      <w:ins w:id="515" w:author="Timothy James" w:date="2024-03-21T17:28:00Z" w16du:dateUtc="2024-03-21T21:28:00Z">
        <w:r w:rsidR="000D2E02">
          <w:t xml:space="preserve">are </w:t>
        </w:r>
      </w:ins>
      <w:r w:rsidR="00DA0468">
        <w:t>a source of</w:t>
      </w:r>
      <w:r w:rsidRPr="006D76CE">
        <w:t xml:space="preserve"> </w:t>
      </w:r>
      <w:r w:rsidRPr="00DA0468">
        <w:rPr>
          <w:i/>
          <w:iCs/>
        </w:rPr>
        <w:t>significant</w:t>
      </w:r>
      <w:r w:rsidRPr="006D76CE">
        <w:t xml:space="preserve"> </w:t>
      </w:r>
      <w:r w:rsidR="00DA0468">
        <w:t>concern</w:t>
      </w:r>
      <w:r w:rsidRPr="006D76CE">
        <w:t xml:space="preserve"> if located in the vicinity of breeding colonies and other well-defined</w:t>
      </w:r>
      <w:r w:rsidR="005507B1" w:rsidRPr="006D76CE">
        <w:t>, high</w:t>
      </w:r>
      <w:r w:rsidRPr="006D76CE">
        <w:t xml:space="preserve"> concentration areas (</w:t>
      </w:r>
      <w:r w:rsidR="005507B1" w:rsidRPr="006D76CE">
        <w:t xml:space="preserve">e.g., </w:t>
      </w:r>
      <w:r w:rsidRPr="006D76CE">
        <w:t xml:space="preserve">moulting and wintering sites or migration stopovers). They </w:t>
      </w:r>
      <w:del w:id="516" w:author="Timothy James" w:date="2024-03-21T17:28:00Z" w16du:dateUtc="2024-03-21T21:28:00Z">
        <w:r w:rsidRPr="006D76CE" w:rsidDel="000D2E02">
          <w:delText xml:space="preserve">will </w:delText>
        </w:r>
        <w:r w:rsidR="00DA0468" w:rsidDel="000D2E02">
          <w:delText xml:space="preserve">be </w:delText>
        </w:r>
      </w:del>
      <w:ins w:id="517" w:author="Timothy James" w:date="2024-03-21T17:28:00Z" w16du:dateUtc="2024-03-21T21:28:00Z">
        <w:r w:rsidR="000D2E02">
          <w:t xml:space="preserve">are </w:t>
        </w:r>
      </w:ins>
      <w:r w:rsidR="00DA0468">
        <w:t>a source of</w:t>
      </w:r>
      <w:r w:rsidRPr="006D76CE">
        <w:t xml:space="preserve"> </w:t>
      </w:r>
      <w:r w:rsidRPr="00DA0468">
        <w:rPr>
          <w:i/>
          <w:iCs/>
        </w:rPr>
        <w:t>notable</w:t>
      </w:r>
      <w:r w:rsidRPr="006D76CE">
        <w:t xml:space="preserve"> </w:t>
      </w:r>
      <w:r w:rsidR="00DA0468">
        <w:t>concern</w:t>
      </w:r>
      <w:r w:rsidRPr="006D76CE">
        <w:t xml:space="preserve"> </w:t>
      </w:r>
      <w:ins w:id="518" w:author="Timothy James" w:date="2024-03-21T17:28:00Z" w16du:dateUtc="2024-03-21T21:28:00Z">
        <w:r w:rsidR="000D2E02">
          <w:t>for</w:t>
        </w:r>
      </w:ins>
      <w:del w:id="519" w:author="Timothy James" w:date="2024-03-21T17:28:00Z" w16du:dateUtc="2024-03-21T21:28:00Z">
        <w:r w:rsidRPr="006D76CE" w:rsidDel="000D2E02">
          <w:delText>on</w:delText>
        </w:r>
      </w:del>
      <w:r w:rsidRPr="006D76CE">
        <w:t xml:space="preserve"> other habitats and thus can be constructed</w:t>
      </w:r>
      <w:r w:rsidR="00DA0468">
        <w:t xml:space="preserve"> only</w:t>
      </w:r>
      <w:r w:rsidRPr="006D76CE">
        <w:t xml:space="preserve"> </w:t>
      </w:r>
      <w:r w:rsidR="005507B1" w:rsidRPr="006D76CE">
        <w:t xml:space="preserve">if </w:t>
      </w:r>
      <w:r w:rsidRPr="006D76CE">
        <w:t>animal concentrations are avoided</w:t>
      </w:r>
      <w:del w:id="520" w:author="Timothy James" w:date="2024-03-21T17:28:00Z" w16du:dateUtc="2024-03-21T21:28:00Z">
        <w:r w:rsidRPr="006D76CE" w:rsidDel="000D2E02">
          <w:delText>,</w:delText>
        </w:r>
      </w:del>
      <w:r w:rsidRPr="006D76CE">
        <w:t xml:space="preserve"> and strict and robust monitoring of installed pipes is implemented.</w:t>
      </w:r>
    </w:p>
    <w:p w14:paraId="3FC0DE7B" w14:textId="2F604090" w:rsidR="00592123" w:rsidRPr="006D76CE" w:rsidRDefault="00592123" w:rsidP="00592123">
      <w:pPr>
        <w:spacing w:before="240"/>
      </w:pPr>
      <w:r w:rsidRPr="006D76CE">
        <w:rPr>
          <w:i/>
        </w:rPr>
        <w:t xml:space="preserve">Fish: </w:t>
      </w:r>
      <w:r w:rsidR="005507B1" w:rsidRPr="006D76CE">
        <w:rPr>
          <w:i/>
        </w:rPr>
        <w:t>The g</w:t>
      </w:r>
      <w:r w:rsidRPr="006D76CE">
        <w:t xml:space="preserve">eneral approach is that pipelines can be laid in areas important for fish </w:t>
      </w:r>
      <w:r w:rsidR="005507B1" w:rsidRPr="006D76CE">
        <w:t>if</w:t>
      </w:r>
      <w:r w:rsidRPr="006D76CE">
        <w:t xml:space="preserve"> the strictest environmental requirements and precaution</w:t>
      </w:r>
      <w:r w:rsidR="005507B1" w:rsidRPr="006D76CE">
        <w:t>ary</w:t>
      </w:r>
      <w:r w:rsidRPr="006D76CE">
        <w:t xml:space="preserve"> measures are taken during the construction and a robust monitoring system is installed during the exploitation. Construction works will </w:t>
      </w:r>
      <w:r w:rsidR="00657ADD">
        <w:rPr>
          <w:lang w:val="en-US"/>
        </w:rPr>
        <w:t>be a source of</w:t>
      </w:r>
      <w:r w:rsidRPr="006D76CE">
        <w:t xml:space="preserve"> </w:t>
      </w:r>
      <w:r w:rsidRPr="00657ADD">
        <w:rPr>
          <w:i/>
          <w:iCs/>
        </w:rPr>
        <w:t>significant</w:t>
      </w:r>
      <w:r w:rsidRPr="006D76CE">
        <w:t xml:space="preserve"> </w:t>
      </w:r>
      <w:r w:rsidR="00657ADD">
        <w:t>concern</w:t>
      </w:r>
      <w:r w:rsidRPr="006D76CE">
        <w:t xml:space="preserve"> if carried out during spawning seasons for some fish species</w:t>
      </w:r>
      <w:r w:rsidR="005507B1" w:rsidRPr="006D76CE">
        <w:t>,</w:t>
      </w:r>
      <w:r w:rsidRPr="006D76CE">
        <w:t xml:space="preserve"> such as capelin, herring</w:t>
      </w:r>
      <w:r w:rsidR="005507B1" w:rsidRPr="006D76CE">
        <w:t>,</w:t>
      </w:r>
      <w:r w:rsidRPr="006D76CE">
        <w:t xml:space="preserve"> or cod</w:t>
      </w:r>
      <w:r w:rsidR="005507B1" w:rsidRPr="006D76CE">
        <w:t>,</w:t>
      </w:r>
      <w:r w:rsidRPr="006D76CE">
        <w:t xml:space="preserve"> which should be avoided.</w:t>
      </w:r>
    </w:p>
    <w:p w14:paraId="6523EDB2" w14:textId="6369B357" w:rsidR="00592123" w:rsidRPr="006D76CE" w:rsidRDefault="00592123" w:rsidP="00592123">
      <w:pPr>
        <w:spacing w:before="240"/>
      </w:pPr>
      <w:r w:rsidRPr="006D76CE">
        <w:rPr>
          <w:i/>
        </w:rPr>
        <w:t xml:space="preserve">Benthos: </w:t>
      </w:r>
      <w:r w:rsidR="005507B1" w:rsidRPr="006D76CE">
        <w:t>P</w:t>
      </w:r>
      <w:r w:rsidRPr="006D76CE">
        <w:t xml:space="preserve">ipelines </w:t>
      </w:r>
      <w:r w:rsidR="00657ADD">
        <w:t xml:space="preserve">is a source of </w:t>
      </w:r>
      <w:del w:id="521" w:author="Timothy James" w:date="2024-03-21T17:28:00Z" w16du:dateUtc="2024-03-21T21:28:00Z">
        <w:r w:rsidR="005507B1" w:rsidRPr="006D76CE" w:rsidDel="000D2E02">
          <w:delText xml:space="preserve">the greatest </w:delText>
        </w:r>
        <w:r w:rsidR="00657ADD" w:rsidDel="000D2E02">
          <w:delText xml:space="preserve">level of concern – </w:delText>
        </w:r>
      </w:del>
      <w:r w:rsidR="00657ADD" w:rsidRPr="00657ADD">
        <w:rPr>
          <w:i/>
          <w:iCs/>
        </w:rPr>
        <w:t xml:space="preserve">significant </w:t>
      </w:r>
      <w:del w:id="522" w:author="Timothy James" w:date="2024-03-21T17:28:00Z" w16du:dateUtc="2024-03-21T21:28:00Z">
        <w:r w:rsidR="00657ADD" w:rsidDel="000D2E02">
          <w:delText>-</w:delText>
        </w:r>
      </w:del>
      <w:ins w:id="523" w:author="Timothy James" w:date="2024-03-21T17:28:00Z" w16du:dateUtc="2024-03-21T21:28:00Z">
        <w:r w:rsidR="000D2E02">
          <w:t>concern</w:t>
        </w:r>
      </w:ins>
      <w:r w:rsidR="00657ADD">
        <w:t xml:space="preserve"> for</w:t>
      </w:r>
      <w:r w:rsidR="005507B1" w:rsidRPr="006D76CE">
        <w:t xml:space="preserve"> </w:t>
      </w:r>
      <w:r w:rsidRPr="006D76CE">
        <w:t xml:space="preserve">benthic features, </w:t>
      </w:r>
      <w:r w:rsidR="005507B1" w:rsidRPr="006D76CE">
        <w:t>and</w:t>
      </w:r>
      <w:r w:rsidRPr="006D76CE">
        <w:t xml:space="preserve"> risks </w:t>
      </w:r>
      <w:r w:rsidR="005507B1" w:rsidRPr="006D76CE">
        <w:t>are considered</w:t>
      </w:r>
      <w:r w:rsidRPr="006D76CE">
        <w:t xml:space="preserve"> </w:t>
      </w:r>
      <w:r w:rsidRPr="000D2E02">
        <w:rPr>
          <w:rPrChange w:id="524" w:author="Timothy James" w:date="2024-03-21T17:29:00Z" w16du:dateUtc="2024-03-21T21:29:00Z">
            <w:rPr>
              <w:i/>
              <w:iCs/>
            </w:rPr>
          </w:rPrChange>
        </w:rPr>
        <w:t>non-mitigatable</w:t>
      </w:r>
      <w:r w:rsidRPr="00657ADD">
        <w:rPr>
          <w:i/>
          <w:iCs/>
        </w:rPr>
        <w:t xml:space="preserve"> </w:t>
      </w:r>
      <w:r w:rsidRPr="006D76CE">
        <w:t>through activity-specific and/or habitat / biotope-specific considerations if pipelines are laid in the areas where key benthic features are to be conserved.</w:t>
      </w:r>
    </w:p>
    <w:p w14:paraId="2E62BDC7" w14:textId="3DD38413" w:rsidR="00592123" w:rsidRPr="006D76CE" w:rsidRDefault="00592123" w:rsidP="00592123">
      <w:pPr>
        <w:spacing w:before="240"/>
      </w:pPr>
      <w:r w:rsidRPr="006D76CE">
        <w:rPr>
          <w:i/>
        </w:rPr>
        <w:t xml:space="preserve">Coastal features: </w:t>
      </w:r>
      <w:r w:rsidR="001C0805" w:rsidRPr="006D76CE">
        <w:t>P</w:t>
      </w:r>
      <w:r w:rsidRPr="006D76CE">
        <w:t xml:space="preserve">ipelines related risks </w:t>
      </w:r>
      <w:r w:rsidR="001C0805" w:rsidRPr="006D76CE">
        <w:t>are</w:t>
      </w:r>
      <w:r w:rsidRPr="006D76CE">
        <w:t xml:space="preserve"> </w:t>
      </w:r>
      <w:r w:rsidRPr="000D2E02">
        <w:rPr>
          <w:rPrChange w:id="525" w:author="Timothy James" w:date="2024-03-21T17:29:00Z" w16du:dateUtc="2024-03-21T21:29:00Z">
            <w:rPr>
              <w:i/>
              <w:iCs/>
            </w:rPr>
          </w:rPrChange>
        </w:rPr>
        <w:t>non-mitigatable</w:t>
      </w:r>
      <w:r w:rsidRPr="006D76CE">
        <w:t xml:space="preserve"> through activity-specific and/or habitat / biotope-specific considerations for the areas where key coastal features are to be conserved.</w:t>
      </w:r>
    </w:p>
    <w:p w14:paraId="1D17354A" w14:textId="5EEA905F" w:rsidR="00592123" w:rsidRPr="006D76CE" w:rsidRDefault="00592123" w:rsidP="00592123">
      <w:pPr>
        <w:spacing w:before="240"/>
        <w:rPr>
          <w:i/>
        </w:rPr>
      </w:pPr>
      <w:r w:rsidRPr="006D76CE">
        <w:rPr>
          <w:i/>
        </w:rPr>
        <w:t>Assumptions:</w:t>
      </w:r>
    </w:p>
    <w:p w14:paraId="1E6421FD" w14:textId="0F8A08E9" w:rsidR="00592123" w:rsidRPr="006D76CE" w:rsidRDefault="00592123" w:rsidP="00592123">
      <w:pPr>
        <w:spacing w:before="240"/>
      </w:pPr>
      <w:r w:rsidRPr="006D76CE">
        <w:t>We assumed no limitations of depth, ice conditions, or the distance from the shoreline. We considered underwater oil</w:t>
      </w:r>
      <w:r w:rsidR="001C0805" w:rsidRPr="006D76CE">
        <w:t xml:space="preserve"> and</w:t>
      </w:r>
      <w:r w:rsidRPr="006D76CE">
        <w:t xml:space="preserve"> gas pipelines to be located offshore and </w:t>
      </w:r>
      <w:r w:rsidR="001C0805" w:rsidRPr="006D76CE">
        <w:t>below the surface</w:t>
      </w:r>
      <w:r w:rsidRPr="006D76CE">
        <w:t>.</w:t>
      </w:r>
    </w:p>
    <w:p w14:paraId="6B794F16" w14:textId="0F3B3905" w:rsidR="00592123" w:rsidRPr="006D76CE" w:rsidRDefault="00366119" w:rsidP="00366119">
      <w:pPr>
        <w:pStyle w:val="Heading4"/>
      </w:pPr>
      <w:r w:rsidRPr="006D76CE">
        <w:t>Data sources:</w:t>
      </w:r>
    </w:p>
    <w:p w14:paraId="3BD1C153" w14:textId="0C0705F2" w:rsidR="00592123" w:rsidRPr="006D76CE" w:rsidRDefault="00592123" w:rsidP="00592123">
      <w:pPr>
        <w:spacing w:before="240"/>
      </w:pPr>
      <w:r w:rsidRPr="006D76CE">
        <w:lastRenderedPageBreak/>
        <w:t>WWF Sight data</w:t>
      </w:r>
      <w:r w:rsidR="001A0984">
        <w:t xml:space="preserve"> (WWF Sight, 2023)</w:t>
      </w:r>
      <w:r w:rsidRPr="006D76CE">
        <w:t xml:space="preserve"> was used as a base (only one pipeline in Norway).</w:t>
      </w:r>
      <w:r w:rsidR="005D410F">
        <w:t xml:space="preserve"> For o</w:t>
      </w:r>
      <w:r w:rsidRPr="006D76CE">
        <w:t>ther pipelines</w:t>
      </w:r>
      <w:r w:rsidR="005D410F">
        <w:t>: oil (</w:t>
      </w:r>
      <w:bookmarkStart w:id="526" w:name="_Hlk161065892"/>
      <w:r w:rsidR="005D410F">
        <w:t>Global Energy Monitor, 2023a</w:t>
      </w:r>
      <w:bookmarkEnd w:id="526"/>
      <w:r w:rsidR="005D410F">
        <w:t>), gas (Global Energy Monitor, 2023b).</w:t>
      </w:r>
    </w:p>
    <w:p w14:paraId="02D0F934" w14:textId="35FD8E78" w:rsidR="00592123" w:rsidRPr="006D76CE" w:rsidRDefault="00592123" w:rsidP="00592123">
      <w:pPr>
        <w:spacing w:before="240"/>
      </w:pPr>
      <w:r w:rsidRPr="006D76CE">
        <w:rPr>
          <w:i/>
          <w:iCs/>
        </w:rPr>
        <w:t>Dataset produced:</w:t>
      </w:r>
      <w:r w:rsidRPr="006D76CE">
        <w:t xml:space="preserve"> August 2023</w:t>
      </w:r>
      <w:r w:rsidR="00450A55" w:rsidRPr="006D76CE">
        <w:t>.</w:t>
      </w:r>
    </w:p>
    <w:p w14:paraId="1999C5AE" w14:textId="537D7ED5" w:rsidR="00592123" w:rsidRPr="006D76CE" w:rsidRDefault="00592123" w:rsidP="00592123">
      <w:pPr>
        <w:pStyle w:val="Heading3"/>
        <w:rPr>
          <w:color w:val="auto"/>
        </w:rPr>
      </w:pPr>
      <w:r w:rsidRPr="006D76CE">
        <w:rPr>
          <w:color w:val="auto"/>
        </w:rPr>
        <w:t xml:space="preserve">IOT: Coastal Oil Terminals </w:t>
      </w:r>
    </w:p>
    <w:p w14:paraId="3B4155F7" w14:textId="77459F2E" w:rsidR="00592123" w:rsidRPr="006D76CE" w:rsidRDefault="00592123" w:rsidP="00592123">
      <w:pPr>
        <w:spacing w:before="240"/>
        <w:jc w:val="both"/>
      </w:pPr>
      <w:r w:rsidRPr="006D76CE">
        <w:t>In addition to the impacts associated with other coastal infrastructure listed in the respective paragraph, oil terminals and other petrochemical storing facilities are sources of minor operational leakages and potential major spills as a greatest possible impact.</w:t>
      </w:r>
    </w:p>
    <w:p w14:paraId="548BAF95" w14:textId="77028317" w:rsidR="00592123" w:rsidRPr="006D76CE" w:rsidRDefault="00592123" w:rsidP="00592123">
      <w:pPr>
        <w:spacing w:before="240"/>
        <w:jc w:val="both"/>
      </w:pPr>
      <w:r w:rsidRPr="006D76CE">
        <w:rPr>
          <w:i/>
          <w:iCs/>
        </w:rPr>
        <w:t>Example</w:t>
      </w:r>
      <w:r w:rsidR="00472482" w:rsidRPr="006D76CE">
        <w:rPr>
          <w:i/>
          <w:iCs/>
        </w:rPr>
        <w:t>:</w:t>
      </w:r>
      <w:r w:rsidRPr="006D76CE">
        <w:t xml:space="preserve"> Lukoil terminal in Varandey, </w:t>
      </w:r>
      <w:del w:id="527" w:author="Timothy James" w:date="2024-03-21T17:29:00Z" w16du:dateUtc="2024-03-21T21:29:00Z">
        <w:r w:rsidRPr="006D76CE" w:rsidDel="000D2E02">
          <w:delText xml:space="preserve">the </w:delText>
        </w:r>
      </w:del>
      <w:r w:rsidRPr="006D76CE">
        <w:t>Pechora Sea.</w:t>
      </w:r>
    </w:p>
    <w:p w14:paraId="0DDBD294" w14:textId="6D5CEBA0" w:rsidR="00592123" w:rsidRPr="006D76CE" w:rsidRDefault="00366119" w:rsidP="00842571">
      <w:pPr>
        <w:pStyle w:val="Heading4"/>
      </w:pPr>
      <w:r w:rsidRPr="006D76CE">
        <w:t xml:space="preserve">Assessment </w:t>
      </w:r>
      <w:r w:rsidR="00842571">
        <w:t>findings</w:t>
      </w:r>
      <w:r w:rsidRPr="006D76CE">
        <w:t>:</w:t>
      </w:r>
    </w:p>
    <w:p w14:paraId="452A3D60" w14:textId="61C732D1" w:rsidR="00592123" w:rsidRPr="006D76CE" w:rsidRDefault="00592123" w:rsidP="00592123">
      <w:pPr>
        <w:spacing w:before="240"/>
        <w:jc w:val="both"/>
      </w:pPr>
      <w:r w:rsidRPr="006D76CE">
        <w:rPr>
          <w:i/>
        </w:rPr>
        <w:t>Marine mammals.</w:t>
      </w:r>
      <w:r w:rsidRPr="006D76CE">
        <w:t xml:space="preserve"> The assessment for marine mammals follows the approach for non-oil and gas coastal infrastructure </w:t>
      </w:r>
      <w:ins w:id="528" w:author="Timothy James" w:date="2024-03-21T17:30:00Z" w16du:dateUtc="2024-03-21T21:30:00Z">
        <w:r w:rsidR="000D2E02">
          <w:t xml:space="preserve">but </w:t>
        </w:r>
      </w:ins>
      <w:r w:rsidRPr="006D76CE">
        <w:t xml:space="preserve">with even more habitats </w:t>
      </w:r>
      <w:del w:id="529" w:author="Timothy James" w:date="2024-03-21T17:30:00Z" w16du:dateUtc="2024-03-21T21:30:00Z">
        <w:r w:rsidRPr="006D76CE" w:rsidDel="000D2E02">
          <w:delText xml:space="preserve">having </w:delText>
        </w:r>
      </w:del>
      <w:ins w:id="530" w:author="Timothy James" w:date="2024-03-21T17:30:00Z" w16du:dateUtc="2024-03-21T21:30:00Z">
        <w:r w:rsidR="000D2E02">
          <w:t xml:space="preserve">being of </w:t>
        </w:r>
      </w:ins>
      <w:del w:id="531" w:author="Timothy James" w:date="2024-03-21T17:30:00Z" w16du:dateUtc="2024-03-21T21:30:00Z">
        <w:r w:rsidR="00657ADD" w:rsidDel="000D2E02">
          <w:delText>“</w:delText>
        </w:r>
      </w:del>
      <w:r w:rsidRPr="00657ADD">
        <w:rPr>
          <w:i/>
          <w:iCs/>
        </w:rPr>
        <w:t>significant</w:t>
      </w:r>
      <w:r w:rsidRPr="006D76CE">
        <w:t xml:space="preserve"> </w:t>
      </w:r>
      <w:r w:rsidR="00657ADD">
        <w:t>concern</w:t>
      </w:r>
      <w:del w:id="532" w:author="Timothy James" w:date="2024-03-21T17:30:00Z" w16du:dateUtc="2024-03-21T21:30:00Z">
        <w:r w:rsidR="00657ADD" w:rsidDel="000D2E02">
          <w:delText>”</w:delText>
        </w:r>
        <w:r w:rsidRPr="006D76CE" w:rsidDel="000D2E02">
          <w:delText xml:space="preserve"> status</w:delText>
        </w:r>
      </w:del>
      <w:r w:rsidRPr="006D76CE">
        <w:t xml:space="preserve">. Fewer features were considered </w:t>
      </w:r>
      <w:r w:rsidRPr="00657ADD">
        <w:rPr>
          <w:i/>
          <w:iCs/>
        </w:rPr>
        <w:t>not applicable</w:t>
      </w:r>
      <w:r w:rsidRPr="006D76CE">
        <w:t xml:space="preserve"> since the effects of major spills are widespread and can even affect offshore habitats.</w:t>
      </w:r>
    </w:p>
    <w:p w14:paraId="00815BE7" w14:textId="672759AF" w:rsidR="00592123" w:rsidRPr="006D76CE" w:rsidRDefault="00592123" w:rsidP="00592123">
      <w:pPr>
        <w:spacing w:before="240"/>
      </w:pPr>
      <w:r w:rsidRPr="006D76CE">
        <w:rPr>
          <w:i/>
        </w:rPr>
        <w:t xml:space="preserve">Seabirds. </w:t>
      </w:r>
      <w:r w:rsidRPr="006D76CE">
        <w:t xml:space="preserve">Seabirds are among the most vulnerable wildlife in relation to </w:t>
      </w:r>
      <w:r w:rsidR="007C1AC0" w:rsidRPr="006D76CE">
        <w:t xml:space="preserve">the </w:t>
      </w:r>
      <w:r w:rsidRPr="006D76CE">
        <w:t>acute impacts of oil spills. The assessment for seabirds follow</w:t>
      </w:r>
      <w:r w:rsidR="007C1AC0" w:rsidRPr="006D76CE">
        <w:t>ed</w:t>
      </w:r>
      <w:r w:rsidRPr="006D76CE">
        <w:t xml:space="preserve"> the approach for non-oil </w:t>
      </w:r>
      <w:r w:rsidR="001C0805" w:rsidRPr="006D76CE">
        <w:t>and</w:t>
      </w:r>
      <w:r w:rsidRPr="006D76CE">
        <w:t xml:space="preserve"> gas coastal infrastructure. </w:t>
      </w:r>
      <w:r w:rsidR="007C1AC0" w:rsidRPr="006D76CE">
        <w:t xml:space="preserve">When </w:t>
      </w:r>
      <w:r w:rsidRPr="006D76CE">
        <w:t xml:space="preserve">100 km buffer zones </w:t>
      </w:r>
      <w:r w:rsidR="007C1AC0" w:rsidRPr="006D76CE">
        <w:t xml:space="preserve">are established </w:t>
      </w:r>
      <w:r w:rsidRPr="006D76CE">
        <w:t>around seabird colonies or seabird moulting, stopover and wintering sites</w:t>
      </w:r>
      <w:r w:rsidR="007C1AC0" w:rsidRPr="006D76CE">
        <w:t>,</w:t>
      </w:r>
      <w:ins w:id="533" w:author="Timothy James" w:date="2024-03-21T17:30:00Z" w16du:dateUtc="2024-03-21T21:30:00Z">
        <w:r w:rsidR="000D2E02">
          <w:t xml:space="preserve"> this activity is of</w:t>
        </w:r>
      </w:ins>
      <w:r w:rsidRPr="006D76CE">
        <w:t xml:space="preserve"> </w:t>
      </w:r>
      <w:r w:rsidR="007C1AC0" w:rsidRPr="00657ADD">
        <w:rPr>
          <w:i/>
          <w:iCs/>
        </w:rPr>
        <w:t>s</w:t>
      </w:r>
      <w:r w:rsidRPr="00657ADD">
        <w:rPr>
          <w:i/>
          <w:iCs/>
        </w:rPr>
        <w:t>ignificant</w:t>
      </w:r>
      <w:r w:rsidRPr="006D76CE">
        <w:t xml:space="preserve"> </w:t>
      </w:r>
      <w:r w:rsidR="00657ADD">
        <w:t>concern</w:t>
      </w:r>
      <w:r w:rsidR="007C1AC0" w:rsidRPr="006D76CE">
        <w:t xml:space="preserve"> </w:t>
      </w:r>
      <w:del w:id="534" w:author="Timothy James" w:date="2024-03-21T17:31:00Z" w16du:dateUtc="2024-03-21T21:31:00Z">
        <w:r w:rsidR="007C1AC0" w:rsidRPr="006D76CE" w:rsidDel="000D2E02">
          <w:delText xml:space="preserve">was assigned </w:delText>
        </w:r>
      </w:del>
      <w:r w:rsidR="007C1AC0" w:rsidRPr="006D76CE">
        <w:t xml:space="preserve">since </w:t>
      </w:r>
      <w:r w:rsidRPr="006D76CE">
        <w:t xml:space="preserve">the impacts of potential spills and associated oil spill response operations can affect larger areas. </w:t>
      </w:r>
      <w:ins w:id="535" w:author="Timothy James" w:date="2024-03-21T17:31:00Z" w16du:dateUtc="2024-03-21T21:31:00Z">
        <w:r w:rsidR="000D2E02">
          <w:t xml:space="preserve">A source of </w:t>
        </w:r>
        <w:r w:rsidR="000D2E02" w:rsidRPr="000D2E02">
          <w:rPr>
            <w:i/>
            <w:iCs/>
            <w:rPrChange w:id="536" w:author="Timothy James" w:date="2024-03-21T17:31:00Z" w16du:dateUtc="2024-03-21T21:31:00Z">
              <w:rPr/>
            </w:rPrChange>
          </w:rPr>
          <w:t>n</w:t>
        </w:r>
      </w:ins>
      <w:del w:id="537" w:author="Timothy James" w:date="2024-03-21T17:31:00Z" w16du:dateUtc="2024-03-21T21:31:00Z">
        <w:r w:rsidRPr="000D2E02" w:rsidDel="000D2E02">
          <w:rPr>
            <w:i/>
            <w:iCs/>
          </w:rPr>
          <w:delText>N</w:delText>
        </w:r>
      </w:del>
      <w:r w:rsidRPr="00657ADD">
        <w:rPr>
          <w:i/>
          <w:iCs/>
        </w:rPr>
        <w:t>otable</w:t>
      </w:r>
      <w:r w:rsidRPr="006D76CE">
        <w:t xml:space="preserve"> </w:t>
      </w:r>
      <w:r w:rsidR="00657ADD">
        <w:t>concern</w:t>
      </w:r>
      <w:r w:rsidRPr="006D76CE">
        <w:t xml:space="preserve"> </w:t>
      </w:r>
      <w:ins w:id="538" w:author="Timothy James" w:date="2024-03-21T17:31:00Z" w16du:dateUtc="2024-03-21T21:31:00Z">
        <w:r w:rsidR="000D2E02">
          <w:t>if</w:t>
        </w:r>
      </w:ins>
      <w:del w:id="539" w:author="Timothy James" w:date="2024-03-21T17:31:00Z" w16du:dateUtc="2024-03-21T21:31:00Z">
        <w:r w:rsidRPr="006D76CE" w:rsidDel="000D2E02">
          <w:delText>with</w:delText>
        </w:r>
      </w:del>
      <w:r w:rsidRPr="006D76CE">
        <w:t xml:space="preserve"> risks </w:t>
      </w:r>
      <w:ins w:id="540" w:author="Timothy James" w:date="2024-03-21T17:31:00Z" w16du:dateUtc="2024-03-21T21:31:00Z">
        <w:r w:rsidR="000D2E02">
          <w:t>are</w:t>
        </w:r>
      </w:ins>
      <w:del w:id="541" w:author="Timothy James" w:date="2024-03-21T17:31:00Z" w16du:dateUtc="2024-03-21T21:31:00Z">
        <w:r w:rsidRPr="006D76CE" w:rsidDel="000D2E02">
          <w:delText>requiring</w:delText>
        </w:r>
      </w:del>
      <w:r w:rsidRPr="006D76CE">
        <w:t xml:space="preserve"> mitigat</w:t>
      </w:r>
      <w:ins w:id="542" w:author="Timothy James" w:date="2024-03-21T17:31:00Z" w16du:dateUtc="2024-03-21T21:31:00Z">
        <w:r w:rsidR="000D2E02">
          <w:t>ed</w:t>
        </w:r>
      </w:ins>
      <w:del w:id="543" w:author="Timothy James" w:date="2024-03-21T17:31:00Z" w16du:dateUtc="2024-03-21T21:31:00Z">
        <w:r w:rsidRPr="006D76CE" w:rsidDel="000D2E02">
          <w:delText>ion</w:delText>
        </w:r>
      </w:del>
      <w:r w:rsidRPr="006D76CE">
        <w:t xml:space="preserve"> through activity-specific and/or habitat/ biotope-specific considerations </w:t>
      </w:r>
      <w:r w:rsidR="00657ADD">
        <w:t xml:space="preserve">assigned to </w:t>
      </w:r>
      <w:r w:rsidRPr="006D76CE">
        <w:t>other habitats</w:t>
      </w:r>
      <w:ins w:id="544" w:author="Timothy James" w:date="2024-03-21T17:31:00Z" w16du:dateUtc="2024-03-21T21:31:00Z">
        <w:r w:rsidR="000D2E02">
          <w:t xml:space="preserve"> and</w:t>
        </w:r>
      </w:ins>
      <w:del w:id="545" w:author="Timothy James" w:date="2024-03-21T17:31:00Z" w16du:dateUtc="2024-03-21T21:31:00Z">
        <w:r w:rsidRPr="006D76CE" w:rsidDel="000D2E02">
          <w:delText>:</w:delText>
        </w:r>
      </w:del>
      <w:r w:rsidRPr="006D76CE">
        <w:t xml:space="preserve"> </w:t>
      </w:r>
      <w:ins w:id="546" w:author="Timothy James" w:date="2024-03-21T17:32:00Z" w16du:dateUtc="2024-03-21T21:32:00Z">
        <w:r w:rsidR="000D2E02">
          <w:t xml:space="preserve">with </w:t>
        </w:r>
      </w:ins>
      <w:r w:rsidRPr="006D76CE">
        <w:t>robust environmental monitoring</w:t>
      </w:r>
      <w:del w:id="547" w:author="Timothy James" w:date="2024-03-21T17:31:00Z" w16du:dateUtc="2024-03-21T21:31:00Z">
        <w:r w:rsidRPr="006D76CE" w:rsidDel="000D2E02">
          <w:delText xml:space="preserve"> required</w:delText>
        </w:r>
      </w:del>
      <w:r w:rsidRPr="006D76CE">
        <w:t>.</w:t>
      </w:r>
    </w:p>
    <w:p w14:paraId="7DAF6017" w14:textId="014DD40F" w:rsidR="00592123" w:rsidRPr="006D76CE" w:rsidRDefault="00592123" w:rsidP="00592123">
      <w:pPr>
        <w:spacing w:before="240"/>
      </w:pPr>
      <w:r w:rsidRPr="006D76CE">
        <w:rPr>
          <w:i/>
        </w:rPr>
        <w:t>Fish.</w:t>
      </w:r>
      <w:r w:rsidRPr="006D76CE">
        <w:t xml:space="preserve"> There are no specific restrictions for most of the fish habitats except for the feeding/nursery areas of Siberian sturgeon where oil </w:t>
      </w:r>
      <w:r w:rsidR="001C0805" w:rsidRPr="006D76CE">
        <w:t>and</w:t>
      </w:r>
      <w:r w:rsidRPr="006D76CE">
        <w:t xml:space="preserve"> gas terminals </w:t>
      </w:r>
      <w:del w:id="548" w:author="Timothy James" w:date="2024-03-21T17:32:00Z" w16du:dateUtc="2024-03-21T21:32:00Z">
        <w:r w:rsidRPr="006D76CE" w:rsidDel="000D2E02">
          <w:delText>can be</w:delText>
        </w:r>
      </w:del>
      <w:ins w:id="549" w:author="Timothy James" w:date="2024-03-21T17:32:00Z" w16du:dateUtc="2024-03-21T21:32:00Z">
        <w:r w:rsidR="000D2E02">
          <w:t>are</w:t>
        </w:r>
      </w:ins>
      <w:r w:rsidRPr="006D76CE">
        <w:t xml:space="preserve"> a source of </w:t>
      </w:r>
      <w:r w:rsidRPr="00657ADD">
        <w:rPr>
          <w:i/>
          <w:iCs/>
        </w:rPr>
        <w:t>significant</w:t>
      </w:r>
      <w:r w:rsidRPr="006D76CE">
        <w:t xml:space="preserve"> </w:t>
      </w:r>
      <w:r w:rsidR="00657ADD">
        <w:t>concern</w:t>
      </w:r>
      <w:r w:rsidRPr="006D76CE">
        <w:t xml:space="preserve">. </w:t>
      </w:r>
      <w:r w:rsidR="00450A55" w:rsidRPr="006D76CE">
        <w:t xml:space="preserve">Restrictions </w:t>
      </w:r>
      <w:r w:rsidRPr="006D76CE">
        <w:t xml:space="preserve">are </w:t>
      </w:r>
      <w:r w:rsidR="00450A55" w:rsidRPr="006D76CE">
        <w:t xml:space="preserve">proposed </w:t>
      </w:r>
      <w:r w:rsidRPr="006D76CE">
        <w:t xml:space="preserve">on works during </w:t>
      </w:r>
      <w:r w:rsidR="00450A55" w:rsidRPr="006D76CE">
        <w:t xml:space="preserve">the </w:t>
      </w:r>
      <w:r w:rsidRPr="006D76CE">
        <w:t>spawning season in spawning areas of cod, herring</w:t>
      </w:r>
      <w:r w:rsidR="00450A55" w:rsidRPr="006D76CE">
        <w:t>,</w:t>
      </w:r>
      <w:r w:rsidRPr="006D76CE">
        <w:t xml:space="preserve"> and capelin as well as limitations on the scale of potential infrastructure </w:t>
      </w:r>
      <w:r w:rsidR="00450A55" w:rsidRPr="006D76CE">
        <w:t>in these locations</w:t>
      </w:r>
      <w:r w:rsidRPr="006D76CE">
        <w:t>.</w:t>
      </w:r>
    </w:p>
    <w:p w14:paraId="4C0654E2" w14:textId="795CC613" w:rsidR="00592123" w:rsidRPr="006D76CE" w:rsidRDefault="00592123" w:rsidP="00592123">
      <w:pPr>
        <w:spacing w:before="240"/>
      </w:pPr>
      <w:r w:rsidRPr="006D76CE">
        <w:rPr>
          <w:i/>
        </w:rPr>
        <w:t>Benthos.</w:t>
      </w:r>
      <w:r w:rsidRPr="006D76CE">
        <w:t xml:space="preserve"> </w:t>
      </w:r>
      <w:r w:rsidR="00450A55" w:rsidRPr="006D76CE">
        <w:t>The i</w:t>
      </w:r>
      <w:r w:rsidRPr="006D76CE">
        <w:t xml:space="preserve">nstallation of </w:t>
      </w:r>
      <w:r w:rsidR="001C0805" w:rsidRPr="006D76CE">
        <w:t>o</w:t>
      </w:r>
      <w:r w:rsidRPr="006D76CE">
        <w:t xml:space="preserve">il </w:t>
      </w:r>
      <w:r w:rsidR="001C0805" w:rsidRPr="006D76CE">
        <w:t>and</w:t>
      </w:r>
      <w:r w:rsidRPr="006D76CE">
        <w:t xml:space="preserve"> </w:t>
      </w:r>
      <w:r w:rsidR="001C0805" w:rsidRPr="006D76CE">
        <w:t>g</w:t>
      </w:r>
      <w:r w:rsidRPr="006D76CE">
        <w:t xml:space="preserve">as terminals </w:t>
      </w:r>
      <w:r w:rsidR="00450A55" w:rsidRPr="006D76CE">
        <w:t xml:space="preserve">is a source of </w:t>
      </w:r>
      <w:r w:rsidRPr="00657ADD">
        <w:rPr>
          <w:i/>
          <w:iCs/>
        </w:rPr>
        <w:t>significant</w:t>
      </w:r>
      <w:r w:rsidRPr="006D76CE">
        <w:t xml:space="preserve"> </w:t>
      </w:r>
      <w:r w:rsidR="00450A55" w:rsidRPr="006D76CE">
        <w:t xml:space="preserve">concern </w:t>
      </w:r>
      <w:r w:rsidRPr="006D76CE">
        <w:t xml:space="preserve">and </w:t>
      </w:r>
      <w:r w:rsidR="00450A55" w:rsidRPr="006D76CE">
        <w:t xml:space="preserve">can cause </w:t>
      </w:r>
      <w:r w:rsidRPr="006D76CE">
        <w:t xml:space="preserve">irreversible damage to benthic </w:t>
      </w:r>
      <w:r w:rsidR="00450A55" w:rsidRPr="006D76CE">
        <w:t>CFs</w:t>
      </w:r>
      <w:r w:rsidRPr="006D76CE">
        <w:t xml:space="preserve"> </w:t>
      </w:r>
      <w:r w:rsidR="00450A55" w:rsidRPr="006D76CE">
        <w:t xml:space="preserve">and </w:t>
      </w:r>
      <w:commentRangeStart w:id="550"/>
      <w:del w:id="551" w:author="Timothy James" w:date="2024-03-21T17:33:00Z" w16du:dateUtc="2024-03-21T21:33:00Z">
        <w:r w:rsidR="00450A55" w:rsidRPr="006D76CE" w:rsidDel="000D2E02">
          <w:delText xml:space="preserve">it is </w:delText>
        </w:r>
        <w:r w:rsidRPr="006D76CE" w:rsidDel="000D2E02">
          <w:delText>a source of even</w:delText>
        </w:r>
      </w:del>
      <w:ins w:id="552" w:author="Timothy James" w:date="2024-03-21T17:33:00Z" w16du:dateUtc="2024-03-21T21:33:00Z">
        <w:r w:rsidR="000D2E02">
          <w:t>can cause extreme</w:t>
        </w:r>
      </w:ins>
      <w:r w:rsidRPr="006D76CE">
        <w:t xml:space="preserve"> </w:t>
      </w:r>
      <w:del w:id="553" w:author="Timothy James" w:date="2024-03-21T17:33:00Z" w16du:dateUtc="2024-03-21T21:33:00Z">
        <w:r w:rsidRPr="006D76CE" w:rsidDel="000D2E02">
          <w:delText xml:space="preserve">higher potential </w:delText>
        </w:r>
      </w:del>
      <w:commentRangeEnd w:id="550"/>
      <w:r w:rsidR="00CB68A1">
        <w:rPr>
          <w:rStyle w:val="CommentReference"/>
        </w:rPr>
        <w:commentReference w:id="550"/>
      </w:r>
      <w:r w:rsidRPr="006D76CE">
        <w:t>damage</w:t>
      </w:r>
      <w:r w:rsidR="008B538D">
        <w:t xml:space="preserve"> in a catastrophic scenario</w:t>
      </w:r>
      <w:r w:rsidRPr="006D76CE">
        <w:t xml:space="preserve">. For habitats located far offshore </w:t>
      </w:r>
      <w:ins w:id="554" w:author="Timothy James" w:date="2024-03-21T17:33:00Z" w16du:dateUtc="2024-03-21T21:33:00Z">
        <w:r w:rsidR="000D2E02">
          <w:t xml:space="preserve">this activity was considered </w:t>
        </w:r>
      </w:ins>
      <w:r w:rsidRPr="00657ADD">
        <w:rPr>
          <w:i/>
          <w:iCs/>
        </w:rPr>
        <w:t>not applicable</w:t>
      </w:r>
      <w:del w:id="555" w:author="Timothy James" w:date="2024-03-21T17:33:00Z" w16du:dateUtc="2024-03-21T21:33:00Z">
        <w:r w:rsidRPr="006D76CE" w:rsidDel="000D2E02">
          <w:delText xml:space="preserve"> is assigned</w:delText>
        </w:r>
      </w:del>
      <w:r w:rsidRPr="006D76CE">
        <w:t>.</w:t>
      </w:r>
    </w:p>
    <w:p w14:paraId="29F33127" w14:textId="48B36CA9" w:rsidR="00592123" w:rsidRPr="006D76CE" w:rsidRDefault="00592123" w:rsidP="00592123">
      <w:pPr>
        <w:spacing w:before="240"/>
      </w:pPr>
      <w:r w:rsidRPr="006D76CE">
        <w:rPr>
          <w:i/>
        </w:rPr>
        <w:t>Coastal features.</w:t>
      </w:r>
      <w:r w:rsidRPr="006D76CE">
        <w:t xml:space="preserve"> Oil </w:t>
      </w:r>
      <w:r w:rsidR="001C0805" w:rsidRPr="006D76CE">
        <w:t>and</w:t>
      </w:r>
      <w:r w:rsidRPr="006D76CE">
        <w:t xml:space="preserve"> </w:t>
      </w:r>
      <w:r w:rsidR="001C0805" w:rsidRPr="006D76CE">
        <w:t>g</w:t>
      </w:r>
      <w:r w:rsidRPr="006D76CE">
        <w:t xml:space="preserve">as terminals are a source of </w:t>
      </w:r>
      <w:r w:rsidRPr="00657ADD">
        <w:rPr>
          <w:i/>
          <w:iCs/>
        </w:rPr>
        <w:t>significant</w:t>
      </w:r>
      <w:r w:rsidRPr="006D76CE">
        <w:t xml:space="preserve"> </w:t>
      </w:r>
      <w:r w:rsidR="008B538D">
        <w:t>concern</w:t>
      </w:r>
      <w:r w:rsidRPr="006D76CE">
        <w:t xml:space="preserve"> as their installation causes significant and irreversible damage to </w:t>
      </w:r>
      <w:del w:id="556" w:author="Timothy James" w:date="2024-03-21T17:34:00Z" w16du:dateUtc="2024-03-21T21:34:00Z">
        <w:r w:rsidRPr="006D76CE" w:rsidDel="00CB68A1">
          <w:delText xml:space="preserve">the </w:delText>
        </w:r>
      </w:del>
      <w:r w:rsidRPr="006D76CE">
        <w:t xml:space="preserve">benthic conservation features and </w:t>
      </w:r>
      <w:del w:id="557" w:author="Timothy James" w:date="2024-03-21T17:34:00Z" w16du:dateUtc="2024-03-21T21:34:00Z">
        <w:r w:rsidRPr="006D76CE" w:rsidDel="00CB68A1">
          <w:delText xml:space="preserve">are a source of even higher potential </w:delText>
        </w:r>
      </w:del>
      <w:ins w:id="558" w:author="Timothy James" w:date="2024-03-21T17:34:00Z" w16du:dateUtc="2024-03-21T21:34:00Z">
        <w:r w:rsidR="00CB68A1">
          <w:t xml:space="preserve">can cause extreme </w:t>
        </w:r>
      </w:ins>
      <w:r w:rsidRPr="006D76CE">
        <w:t>damage</w:t>
      </w:r>
      <w:r w:rsidR="008B538D">
        <w:t xml:space="preserve"> in </w:t>
      </w:r>
      <w:ins w:id="559" w:author="Timothy James" w:date="2024-03-21T17:34:00Z" w16du:dateUtc="2024-03-21T21:34:00Z">
        <w:r w:rsidR="00CB68A1">
          <w:t xml:space="preserve">the </w:t>
        </w:r>
      </w:ins>
      <w:r w:rsidR="008B538D">
        <w:t>case of an oil spill</w:t>
      </w:r>
      <w:r w:rsidRPr="006D76CE">
        <w:t>.</w:t>
      </w:r>
    </w:p>
    <w:p w14:paraId="71B170D8" w14:textId="3E279290" w:rsidR="00592123" w:rsidRPr="006D76CE" w:rsidRDefault="00592123" w:rsidP="00366119">
      <w:pPr>
        <w:pStyle w:val="Heading4"/>
      </w:pPr>
      <w:r w:rsidRPr="006D76CE">
        <w:t>Assumptions:</w:t>
      </w:r>
    </w:p>
    <w:p w14:paraId="3F42F9D7" w14:textId="6DB0762F" w:rsidR="00592123" w:rsidRPr="006D76CE" w:rsidRDefault="00592123" w:rsidP="00592123">
      <w:pPr>
        <w:spacing w:before="240"/>
      </w:pPr>
      <w:r w:rsidRPr="006D76CE">
        <w:t xml:space="preserve">We assumed that terminals are located in the coastal zone between 45 km (1.5 planning units) inshore and 60 km (2 planning units) offshore. We assumed no restrictions on depth or sea ice cover, and we only looked at onshore locations below 50 m elevation. </w:t>
      </w:r>
    </w:p>
    <w:p w14:paraId="771E367A" w14:textId="77777777" w:rsidR="00592123" w:rsidRPr="006D76CE" w:rsidRDefault="00592123" w:rsidP="00657ADD">
      <w:pPr>
        <w:pStyle w:val="Heading4"/>
      </w:pPr>
      <w:r w:rsidRPr="006D76CE">
        <w:t>Data sources:</w:t>
      </w:r>
    </w:p>
    <w:p w14:paraId="6489475F" w14:textId="3B7362A3" w:rsidR="00C36954" w:rsidRPr="00C36954" w:rsidRDefault="00592123" w:rsidP="00592123">
      <w:pPr>
        <w:spacing w:before="240"/>
        <w:rPr>
          <w:color w:val="1F1F1F"/>
        </w:rPr>
      </w:pPr>
      <w:r w:rsidRPr="006D76CE">
        <w:lastRenderedPageBreak/>
        <w:t>Location of terminals in Norway were based on information from the WWF Sight “Arctic Facilities” layer</w:t>
      </w:r>
      <w:r w:rsidR="005D410F">
        <w:t xml:space="preserve"> (WWF Sight, 2023)</w:t>
      </w:r>
      <w:r w:rsidRPr="006D76CE">
        <w:t>. Coastal oil facilities were considered. Oil terminals in the Russian Arctic including Prirazlomnaya, Varandey, Vorota Arktiki, and Bukhta Sever (</w:t>
      </w:r>
      <w:r w:rsidR="00450A55" w:rsidRPr="006D76CE">
        <w:t>under</w:t>
      </w:r>
      <w:r w:rsidRPr="006D76CE">
        <w:t xml:space="preserve"> construction, begin</w:t>
      </w:r>
      <w:r w:rsidR="00450A55" w:rsidRPr="006D76CE">
        <w:t>ning</w:t>
      </w:r>
      <w:r w:rsidRPr="006D76CE">
        <w:t xml:space="preserve"> operations in 2024) were added based on </w:t>
      </w:r>
      <w:r w:rsidR="00C36954">
        <w:t>the following sources:</w:t>
      </w:r>
      <w:r w:rsidR="00721459">
        <w:t xml:space="preserve"> </w:t>
      </w:r>
      <w:r w:rsidR="00C36954" w:rsidRPr="00C36954">
        <w:rPr>
          <w:color w:val="1F1F1F"/>
        </w:rPr>
        <w:t>Spiridonov et al.</w:t>
      </w:r>
      <w:del w:id="560" w:author="Timothy James" w:date="2024-03-24T22:34:00Z" w16du:dateUtc="2024-03-25T02:34:00Z">
        <w:r w:rsidR="00C36954" w:rsidRPr="00C36954" w:rsidDel="00B32798">
          <w:rPr>
            <w:color w:val="1F1F1F"/>
          </w:rPr>
          <w:delText>,</w:delText>
        </w:r>
      </w:del>
      <w:r w:rsidR="00C36954" w:rsidRPr="00C36954">
        <w:rPr>
          <w:color w:val="1F1F1F"/>
        </w:rPr>
        <w:t xml:space="preserve"> </w:t>
      </w:r>
      <w:ins w:id="561" w:author="Timothy James" w:date="2024-03-24T22:34:00Z" w16du:dateUtc="2024-03-25T02:34:00Z">
        <w:r w:rsidR="00B32798">
          <w:rPr>
            <w:color w:val="1F1F1F"/>
          </w:rPr>
          <w:t>(</w:t>
        </w:r>
      </w:ins>
      <w:r w:rsidR="00C36954" w:rsidRPr="00C36954">
        <w:rPr>
          <w:color w:val="1F1F1F"/>
        </w:rPr>
        <w:t>2020</w:t>
      </w:r>
      <w:ins w:id="562" w:author="Timothy James" w:date="2024-03-24T22:34:00Z" w16du:dateUtc="2024-03-25T02:34:00Z">
        <w:r w:rsidR="00B32798">
          <w:rPr>
            <w:color w:val="1F1F1F"/>
          </w:rPr>
          <w:t>)</w:t>
        </w:r>
      </w:ins>
      <w:r w:rsidR="00C36954">
        <w:rPr>
          <w:color w:val="1F1F1F"/>
        </w:rPr>
        <w:t xml:space="preserve">, </w:t>
      </w:r>
      <w:r w:rsidR="00721459" w:rsidRPr="00721459">
        <w:rPr>
          <w:lang w:val="en-US"/>
        </w:rPr>
        <w:t>PortNews</w:t>
      </w:r>
      <w:del w:id="563" w:author="Timothy James" w:date="2024-03-24T22:34:00Z" w16du:dateUtc="2024-03-25T02:34:00Z">
        <w:r w:rsidR="00721459" w:rsidRPr="00721459" w:rsidDel="00B32798">
          <w:rPr>
            <w:lang w:val="en-US"/>
          </w:rPr>
          <w:delText>,</w:delText>
        </w:r>
      </w:del>
      <w:r w:rsidR="00721459" w:rsidRPr="00721459">
        <w:rPr>
          <w:lang w:val="en-US"/>
        </w:rPr>
        <w:t xml:space="preserve"> </w:t>
      </w:r>
      <w:ins w:id="564" w:author="Timothy James" w:date="2024-03-24T22:34:00Z" w16du:dateUtc="2024-03-25T02:34:00Z">
        <w:r w:rsidR="00B32798">
          <w:rPr>
            <w:lang w:val="en-US"/>
          </w:rPr>
          <w:t>(</w:t>
        </w:r>
      </w:ins>
      <w:r w:rsidR="00721459" w:rsidRPr="00721459">
        <w:rPr>
          <w:lang w:val="en-US"/>
        </w:rPr>
        <w:t>2023b</w:t>
      </w:r>
      <w:ins w:id="565" w:author="Timothy James" w:date="2024-03-24T22:34:00Z" w16du:dateUtc="2024-03-25T02:34:00Z">
        <w:r w:rsidR="00B32798">
          <w:rPr>
            <w:lang w:val="en-US"/>
          </w:rPr>
          <w:t>)</w:t>
        </w:r>
      </w:ins>
      <w:r w:rsidR="00721459">
        <w:rPr>
          <w:lang w:val="en-US"/>
        </w:rPr>
        <w:t>.</w:t>
      </w:r>
    </w:p>
    <w:p w14:paraId="39B309C5" w14:textId="61A7DAE7" w:rsidR="00592123" w:rsidRPr="006D76CE" w:rsidRDefault="00592123" w:rsidP="00592123">
      <w:pPr>
        <w:spacing w:before="240"/>
      </w:pPr>
      <w:r w:rsidRPr="006D76CE">
        <w:t xml:space="preserve">Coastal LNG/gas terminals and infrastructure </w:t>
      </w:r>
      <w:r w:rsidR="00450A55" w:rsidRPr="006D76CE">
        <w:t>are</w:t>
      </w:r>
      <w:r w:rsidRPr="006D76CE">
        <w:t xml:space="preserve"> included in the MCM (Coastal Mining Layer) map.</w:t>
      </w:r>
    </w:p>
    <w:p w14:paraId="248A8EC1" w14:textId="77777777" w:rsidR="00592123" w:rsidRPr="006D76CE" w:rsidRDefault="00592123" w:rsidP="00592123">
      <w:pPr>
        <w:spacing w:before="240"/>
      </w:pPr>
      <w:r w:rsidRPr="006D76CE">
        <w:rPr>
          <w:i/>
          <w:iCs/>
        </w:rPr>
        <w:t>Dataset produced:</w:t>
      </w:r>
      <w:r w:rsidRPr="006D76CE">
        <w:t xml:space="preserve"> August 2023.</w:t>
      </w:r>
    </w:p>
    <w:p w14:paraId="39B2A2DD" w14:textId="39C4BA42" w:rsidR="009B5C55" w:rsidRPr="006D76CE" w:rsidRDefault="00592123" w:rsidP="009B5C55">
      <w:pPr>
        <w:pStyle w:val="Heading3"/>
        <w:rPr>
          <w:color w:val="auto"/>
        </w:rPr>
      </w:pPr>
      <w:r w:rsidRPr="006D76CE">
        <w:rPr>
          <w:color w:val="auto"/>
        </w:rPr>
        <w:t xml:space="preserve">IUC: </w:t>
      </w:r>
      <w:r w:rsidR="009B5C55" w:rsidRPr="006D76CE">
        <w:rPr>
          <w:color w:val="auto"/>
        </w:rPr>
        <w:t>Submarine Communication Cables</w:t>
      </w:r>
    </w:p>
    <w:p w14:paraId="5892BCC4" w14:textId="2A15BE13" w:rsidR="009B5C55" w:rsidRPr="006D76CE" w:rsidRDefault="009B5C55" w:rsidP="009B5C55">
      <w:pPr>
        <w:spacing w:before="240"/>
      </w:pPr>
      <w:r w:rsidRPr="006D76CE">
        <w:t xml:space="preserve">This activity includes </w:t>
      </w:r>
      <w:r w:rsidR="001D4AB7" w:rsidRPr="006D76CE">
        <w:t xml:space="preserve">the </w:t>
      </w:r>
      <w:r w:rsidRPr="006D76CE">
        <w:t>laying and maintenance of submarine communication cables. In the Arctic, this human use of the ocean is currently limited</w:t>
      </w:r>
      <w:r w:rsidR="001D4AB7" w:rsidRPr="006D76CE">
        <w:t>,</w:t>
      </w:r>
      <w:r w:rsidRPr="006D76CE">
        <w:t xml:space="preserve"> but plans to develop cable communication are ambitious and progress over recent years </w:t>
      </w:r>
      <w:ins w:id="566" w:author="Timothy James" w:date="2024-03-21T17:35:00Z" w16du:dateUtc="2024-03-21T21:35:00Z">
        <w:r w:rsidR="00CB68A1">
          <w:t>has b</w:t>
        </w:r>
      </w:ins>
      <w:ins w:id="567" w:author="Timothy James" w:date="2024-03-21T17:36:00Z" w16du:dateUtc="2024-03-21T21:36:00Z">
        <w:r w:rsidR="00CB68A1">
          <w:t xml:space="preserve">een </w:t>
        </w:r>
      </w:ins>
      <w:r w:rsidRPr="006D76CE">
        <w:t>is fast.</w:t>
      </w:r>
    </w:p>
    <w:p w14:paraId="4CBD1392" w14:textId="6741FD04" w:rsidR="009B5C55" w:rsidRPr="006D76CE" w:rsidRDefault="009B5C55" w:rsidP="009B5C55">
      <w:pPr>
        <w:spacing w:before="240"/>
      </w:pPr>
      <w:r w:rsidRPr="004817F0">
        <w:rPr>
          <w:iCs/>
        </w:rPr>
        <w:t>Associated impacts</w:t>
      </w:r>
      <w:r w:rsidRPr="006D76CE">
        <w:t xml:space="preserve"> are minor, limited in space and time</w:t>
      </w:r>
      <w:r w:rsidR="00C1645A" w:rsidRPr="006D76CE">
        <w:t>, but</w:t>
      </w:r>
      <w:r w:rsidRPr="006D76CE">
        <w:t xml:space="preserve"> include noise and light pollution from laying and service ships, risks of fuel leaks</w:t>
      </w:r>
      <w:r w:rsidR="00C1645A" w:rsidRPr="006D76CE">
        <w:t>,</w:t>
      </w:r>
      <w:r w:rsidRPr="006D76CE">
        <w:t xml:space="preserve"> and physical disturbance </w:t>
      </w:r>
      <w:r w:rsidR="00C1645A" w:rsidRPr="006D76CE">
        <w:t xml:space="preserve">of </w:t>
      </w:r>
      <w:r w:rsidRPr="006D76CE">
        <w:t>seafloor communities and habitats.</w:t>
      </w:r>
      <w:r w:rsidR="00C1645A" w:rsidRPr="006D76CE">
        <w:t xml:space="preserve"> </w:t>
      </w:r>
      <w:r w:rsidRPr="006D76CE">
        <w:t>Once a cable is laid</w:t>
      </w:r>
      <w:r w:rsidR="00C1645A" w:rsidRPr="006D76CE">
        <w:t>,</w:t>
      </w:r>
      <w:r w:rsidRPr="006D76CE">
        <w:t xml:space="preserve"> its impact on biodiversity is</w:t>
      </w:r>
      <w:r w:rsidRPr="004817F0">
        <w:t xml:space="preserve"> minor</w:t>
      </w:r>
      <w:r w:rsidRPr="006D76CE">
        <w:t>.</w:t>
      </w:r>
    </w:p>
    <w:p w14:paraId="0CA49A2A" w14:textId="6E5C4672" w:rsidR="009B5C55" w:rsidRPr="006D76CE" w:rsidRDefault="009B5C55" w:rsidP="009B5C55">
      <w:pPr>
        <w:spacing w:before="240"/>
      </w:pPr>
      <w:r w:rsidRPr="006D76CE">
        <w:t xml:space="preserve">Specific requirements for this human use are applied primarily </w:t>
      </w:r>
      <w:r w:rsidR="00C1645A" w:rsidRPr="006D76CE">
        <w:t xml:space="preserve">during </w:t>
      </w:r>
      <w:r w:rsidRPr="006D76CE">
        <w:t>the installation phase. They include avoiding areas of critical importance and often of high seasonal animal concentration (</w:t>
      </w:r>
      <w:r w:rsidR="005723EA" w:rsidRPr="006D76CE">
        <w:t xml:space="preserve">e.g., </w:t>
      </w:r>
      <w:r w:rsidRPr="006D76CE">
        <w:t xml:space="preserve">whale feeding grounds, seabird moulting sites, </w:t>
      </w:r>
      <w:r w:rsidR="005723EA" w:rsidRPr="006D76CE">
        <w:t xml:space="preserve">and </w:t>
      </w:r>
      <w:r w:rsidRPr="006D76CE">
        <w:t>fish spawning areas) and keep</w:t>
      </w:r>
      <w:r w:rsidR="005723EA" w:rsidRPr="006D76CE">
        <w:t>ing</w:t>
      </w:r>
      <w:r w:rsidRPr="006D76CE">
        <w:t xml:space="preserve"> a distance from marine mammal and seabird aggregations</w:t>
      </w:r>
      <w:r w:rsidR="005723EA" w:rsidRPr="006D76CE">
        <w:t>,</w:t>
      </w:r>
      <w:r w:rsidRPr="006D76CE">
        <w:t xml:space="preserve"> which are dynamic and therefore require </w:t>
      </w:r>
      <w:r w:rsidR="005723EA" w:rsidRPr="006D76CE">
        <w:t xml:space="preserve">active </w:t>
      </w:r>
      <w:r w:rsidRPr="006D76CE">
        <w:t>observ</w:t>
      </w:r>
      <w:r w:rsidR="005723EA" w:rsidRPr="006D76CE">
        <w:t>ation</w:t>
      </w:r>
      <w:r w:rsidRPr="006D76CE">
        <w:t xml:space="preserve">. To avoid areas of critical </w:t>
      </w:r>
      <w:r w:rsidR="005723EA" w:rsidRPr="006D76CE">
        <w:t xml:space="preserve">year-round </w:t>
      </w:r>
      <w:r w:rsidRPr="006D76CE">
        <w:t>importance</w:t>
      </w:r>
      <w:r w:rsidR="005723EA" w:rsidRPr="006D76CE">
        <w:t>,</w:t>
      </w:r>
      <w:r w:rsidRPr="006D76CE">
        <w:t xml:space="preserve"> such as benthic and coastal features</w:t>
      </w:r>
      <w:r w:rsidR="005723EA" w:rsidRPr="006D76CE">
        <w:t>,</w:t>
      </w:r>
      <w:r w:rsidRPr="006D76CE">
        <w:t xml:space="preserve"> more detailed surveys, mapping and planning are needed at local or a </w:t>
      </w:r>
      <w:r w:rsidR="004817F0" w:rsidRPr="006D76CE">
        <w:t>regional scale</w:t>
      </w:r>
      <w:r w:rsidRPr="006D76CE">
        <w:t>.</w:t>
      </w:r>
    </w:p>
    <w:p w14:paraId="1C2528CC" w14:textId="3FCF5054" w:rsidR="009B5C55" w:rsidRPr="006D76CE" w:rsidRDefault="005723EA" w:rsidP="009B5C55">
      <w:pPr>
        <w:spacing w:before="240"/>
      </w:pPr>
      <w:r w:rsidRPr="006D76CE">
        <w:t xml:space="preserve">Submarine communication </w:t>
      </w:r>
      <w:r w:rsidR="004817F0">
        <w:rPr>
          <w:lang w:val="en-US"/>
        </w:rPr>
        <w:t xml:space="preserve">cables </w:t>
      </w:r>
      <w:r w:rsidRPr="006D76CE">
        <w:t>are highly valued</w:t>
      </w:r>
      <w:r w:rsidR="009B5C55" w:rsidRPr="006D76CE">
        <w:t xml:space="preserve"> by the corporations </w:t>
      </w:r>
      <w:r w:rsidRPr="006D76CE">
        <w:t>responsible for their implementation and operation</w:t>
      </w:r>
      <w:r w:rsidR="009B5C55" w:rsidRPr="006D76CE">
        <w:t xml:space="preserve">, but also by national governments.  Accordingly, the Australian Communications and Media Authority (ACMA) </w:t>
      </w:r>
      <w:r w:rsidR="009B5C55" w:rsidRPr="004817F0">
        <w:rPr>
          <w:bCs/>
        </w:rPr>
        <w:t>has created protection zones</w:t>
      </w:r>
      <w:r w:rsidR="009B5C55" w:rsidRPr="006D76CE">
        <w:t xml:space="preserve"> that restrict activities that could potentially damage cables linking Australia to the rest of the world. The ACMA also regulates all projects to install new submarine cables.</w:t>
      </w:r>
    </w:p>
    <w:p w14:paraId="49C75762" w14:textId="72A64D95" w:rsidR="009B5C55" w:rsidRPr="006D76CE" w:rsidRDefault="009B5C55" w:rsidP="009B5C55">
      <w:pPr>
        <w:spacing w:before="240"/>
      </w:pPr>
      <w:r w:rsidRPr="004817F0">
        <w:rPr>
          <w:i/>
          <w:iCs/>
        </w:rPr>
        <w:t>Example</w:t>
      </w:r>
      <w:r w:rsidR="00472482" w:rsidRPr="004817F0">
        <w:rPr>
          <w:i/>
          <w:iCs/>
        </w:rPr>
        <w:t>:</w:t>
      </w:r>
      <w:r w:rsidRPr="006D76CE">
        <w:t xml:space="preserve"> </w:t>
      </w:r>
      <w:r w:rsidR="00472482" w:rsidRPr="006D76CE">
        <w:t>S</w:t>
      </w:r>
      <w:r w:rsidRPr="006D76CE">
        <w:t xml:space="preserve">ubmarine communication cables in the Arctic include </w:t>
      </w:r>
      <w:r w:rsidR="00C1645A" w:rsidRPr="006D76CE">
        <w:t xml:space="preserve">the </w:t>
      </w:r>
      <w:r w:rsidRPr="006D76CE">
        <w:t xml:space="preserve">Svalbard Undersea Cable System (since 2004), </w:t>
      </w:r>
      <w:r w:rsidR="00C1645A" w:rsidRPr="006D76CE">
        <w:t xml:space="preserve">the </w:t>
      </w:r>
      <w:r w:rsidRPr="006D76CE">
        <w:t>Greenland Connect system connecting Greenland, Canada</w:t>
      </w:r>
      <w:ins w:id="568" w:author="Timothy James" w:date="2024-03-21T17:37:00Z" w16du:dateUtc="2024-03-21T21:37:00Z">
        <w:r w:rsidR="00CB68A1">
          <w:t>,</w:t>
        </w:r>
      </w:ins>
      <w:r w:rsidRPr="006D76CE">
        <w:t xml:space="preserve"> and Iceland </w:t>
      </w:r>
      <w:r w:rsidR="00C1645A" w:rsidRPr="006D76CE">
        <w:t>(</w:t>
      </w:r>
      <w:r w:rsidRPr="006D76CE">
        <w:t>since 2009</w:t>
      </w:r>
      <w:r w:rsidR="00C1645A" w:rsidRPr="006D76CE">
        <w:t>)</w:t>
      </w:r>
      <w:r w:rsidRPr="006D76CE">
        <w:t xml:space="preserve"> and many others. There are plans for more cables in the Arctic including</w:t>
      </w:r>
      <w:r w:rsidR="005723EA" w:rsidRPr="006D76CE">
        <w:t xml:space="preserve"> the</w:t>
      </w:r>
      <w:r w:rsidRPr="006D76CE">
        <w:t xml:space="preserve"> </w:t>
      </w:r>
      <w:r w:rsidR="005723EA" w:rsidRPr="006D76CE">
        <w:t xml:space="preserve">12,000 km </w:t>
      </w:r>
      <w:r w:rsidRPr="006D76CE">
        <w:t xml:space="preserve">Polar Express </w:t>
      </w:r>
      <w:r w:rsidR="005723EA" w:rsidRPr="006D76CE">
        <w:t xml:space="preserve">that </w:t>
      </w:r>
      <w:r w:rsidRPr="006D76CE">
        <w:t>aim</w:t>
      </w:r>
      <w:r w:rsidR="005723EA" w:rsidRPr="006D76CE">
        <w:t>s</w:t>
      </w:r>
      <w:r w:rsidRPr="006D76CE">
        <w:t xml:space="preserve"> to connect Russian Arctic settlements </w:t>
      </w:r>
      <w:r w:rsidR="005723EA" w:rsidRPr="006D76CE">
        <w:t xml:space="preserve">to the south </w:t>
      </w:r>
      <w:r w:rsidRPr="006D76CE">
        <w:t xml:space="preserve">by 2026 </w:t>
      </w:r>
      <w:r w:rsidR="005723EA" w:rsidRPr="006D76CE">
        <w:t xml:space="preserve">(see </w:t>
      </w:r>
      <w:ins w:id="569" w:author="Timothy James" w:date="2024-03-24T22:07:00Z" w16du:dateUtc="2024-03-25T02:07:00Z">
        <w:r w:rsidR="00720E62" w:rsidRPr="00720E62">
          <w:t>TeleGeography</w:t>
        </w:r>
        <w:r w:rsidR="00720E62">
          <w:t>, 2023</w:t>
        </w:r>
      </w:ins>
      <w:del w:id="570" w:author="Timothy James" w:date="2024-03-24T22:07:00Z" w16du:dateUtc="2024-03-25T02:07:00Z">
        <w:r w:rsidDel="00720E62">
          <w:fldChar w:fldCharType="begin"/>
        </w:r>
        <w:r w:rsidDel="00720E62">
          <w:delInstrText>HYPERLINK "https://www.submarinecablemap.com/" \h</w:delInstrText>
        </w:r>
        <w:r w:rsidDel="00720E62">
          <w:fldChar w:fldCharType="separate"/>
        </w:r>
        <w:r w:rsidRPr="006D76CE" w:rsidDel="00720E62">
          <w:rPr>
            <w:u w:val="single"/>
          </w:rPr>
          <w:delText>Submarine Cable Map</w:delText>
        </w:r>
        <w:r w:rsidDel="00720E62">
          <w:rPr>
            <w:u w:val="single"/>
          </w:rPr>
          <w:fldChar w:fldCharType="end"/>
        </w:r>
        <w:r w:rsidR="005723EA" w:rsidRPr="006D76CE" w:rsidDel="00720E62">
          <w:rPr>
            <w:u w:val="single"/>
          </w:rPr>
          <w:delText>)</w:delText>
        </w:r>
      </w:del>
      <w:r w:rsidRPr="006D76CE">
        <w:t xml:space="preserve">. </w:t>
      </w:r>
      <w:r w:rsidR="005723EA" w:rsidRPr="006D76CE">
        <w:t xml:space="preserve">Similarly, </w:t>
      </w:r>
      <w:r w:rsidRPr="006D76CE">
        <w:t xml:space="preserve">Canada is planning </w:t>
      </w:r>
      <w:r w:rsidR="005723EA" w:rsidRPr="006D76CE">
        <w:t xml:space="preserve">the </w:t>
      </w:r>
      <w:r w:rsidRPr="006D76CE">
        <w:t xml:space="preserve">Kattittuq Nunavut Fibre Link </w:t>
      </w:r>
      <w:r w:rsidR="005723EA" w:rsidRPr="006D76CE">
        <w:t xml:space="preserve">connecting </w:t>
      </w:r>
      <w:r w:rsidRPr="006D76CE">
        <w:t>Newfoundland to Iqaluit by 2025. These plans along with others can be explored as potential opportunities for conservation and monitoring.</w:t>
      </w:r>
    </w:p>
    <w:p w14:paraId="0BF95750" w14:textId="50DE1B1F" w:rsidR="009B5C55" w:rsidRPr="006D76CE" w:rsidRDefault="00366119" w:rsidP="00366119">
      <w:pPr>
        <w:pStyle w:val="Heading4"/>
      </w:pPr>
      <w:r w:rsidRPr="006D76CE">
        <w:t xml:space="preserve">Assessment </w:t>
      </w:r>
      <w:r w:rsidR="004817F0">
        <w:t>findings</w:t>
      </w:r>
      <w:r w:rsidR="00C443EE" w:rsidRPr="006D76CE">
        <w:t>:</w:t>
      </w:r>
      <w:r w:rsidR="00C443EE" w:rsidRPr="006D76CE" w:rsidDel="00C443EE">
        <w:t xml:space="preserve"> </w:t>
      </w:r>
    </w:p>
    <w:p w14:paraId="0308B57F" w14:textId="5C8FB096" w:rsidR="009B5C55" w:rsidRPr="006D76CE" w:rsidRDefault="009B5C55" w:rsidP="009B5C55">
      <w:pPr>
        <w:spacing w:before="240"/>
      </w:pPr>
      <w:r w:rsidRPr="006D76CE">
        <w:rPr>
          <w:i/>
        </w:rPr>
        <w:t>Marine mammals</w:t>
      </w:r>
      <w:r w:rsidR="00366119" w:rsidRPr="006D76CE">
        <w:rPr>
          <w:i/>
        </w:rPr>
        <w:t>.</w:t>
      </w:r>
      <w:r w:rsidRPr="006D76CE">
        <w:t xml:space="preserve"> Installation works can </w:t>
      </w:r>
      <w:r w:rsidR="004817F0">
        <w:t>be a source of</w:t>
      </w:r>
      <w:r w:rsidRPr="006D76CE">
        <w:t xml:space="preserve"> </w:t>
      </w:r>
      <w:r w:rsidRPr="004817F0">
        <w:rPr>
          <w:i/>
          <w:iCs/>
        </w:rPr>
        <w:t>significant</w:t>
      </w:r>
      <w:r w:rsidRPr="006D76CE">
        <w:t xml:space="preserve"> </w:t>
      </w:r>
      <w:r w:rsidR="004817F0">
        <w:t>concern</w:t>
      </w:r>
      <w:r w:rsidRPr="006D76CE">
        <w:t xml:space="preserve"> </w:t>
      </w:r>
      <w:r w:rsidR="004817F0">
        <w:t>for</w:t>
      </w:r>
      <w:r w:rsidRPr="006D76CE">
        <w:t xml:space="preserve"> small, spatially restricted, stable, and well-defined habitats such as core summer habitats for species like beluga and narwhal during the seasons they use these habitats. Works </w:t>
      </w:r>
      <w:r w:rsidR="004817F0">
        <w:t>are of</w:t>
      </w:r>
      <w:r w:rsidRPr="006D76CE">
        <w:t xml:space="preserve"> </w:t>
      </w:r>
      <w:r w:rsidRPr="004817F0">
        <w:rPr>
          <w:i/>
          <w:iCs/>
        </w:rPr>
        <w:t>notable</w:t>
      </w:r>
      <w:r w:rsidRPr="006D76CE">
        <w:t xml:space="preserve"> </w:t>
      </w:r>
      <w:r w:rsidR="004817F0">
        <w:t>concern for</w:t>
      </w:r>
      <w:r w:rsidRPr="006D76CE">
        <w:t xml:space="preserve"> other important marine mammal habitats</w:t>
      </w:r>
      <w:del w:id="571" w:author="Timothy James" w:date="2024-03-21T17:39:00Z" w16du:dateUtc="2024-03-21T21:39:00Z">
        <w:r w:rsidR="00C443EE" w:rsidRPr="006D76CE" w:rsidDel="00CB68A1">
          <w:delText>,</w:delText>
        </w:r>
      </w:del>
      <w:r w:rsidRPr="006D76CE">
        <w:t xml:space="preserve"> </w:t>
      </w:r>
      <w:ins w:id="572" w:author="Timothy James" w:date="2024-03-21T17:39:00Z" w16du:dateUtc="2024-03-21T21:39:00Z">
        <w:r w:rsidR="00CB68A1">
          <w:t xml:space="preserve">with </w:t>
        </w:r>
      </w:ins>
      <w:del w:id="573" w:author="Timothy James" w:date="2024-03-21T17:38:00Z" w16du:dateUtc="2024-03-21T21:38:00Z">
        <w:r w:rsidRPr="006D76CE" w:rsidDel="00CB68A1">
          <w:delText xml:space="preserve">requiring </w:delText>
        </w:r>
      </w:del>
      <w:r w:rsidRPr="006D76CE">
        <w:t xml:space="preserve">specific consideration </w:t>
      </w:r>
      <w:ins w:id="574" w:author="Timothy James" w:date="2024-03-21T17:39:00Z" w16du:dateUtc="2024-03-21T21:39:00Z">
        <w:r w:rsidR="00CB68A1">
          <w:t xml:space="preserve">such as </w:t>
        </w:r>
      </w:ins>
      <w:del w:id="575" w:author="Timothy James" w:date="2024-03-21T17:39:00Z" w16du:dateUtc="2024-03-21T21:39:00Z">
        <w:r w:rsidRPr="006D76CE" w:rsidDel="00CB68A1">
          <w:delText xml:space="preserve">like </w:delText>
        </w:r>
      </w:del>
      <w:r w:rsidRPr="006D76CE">
        <w:t xml:space="preserve">having marine mammal observers on board and keeping at least 10 km distance from aggregations of beluga whales and 5 km from aggregations of other cetaceans, </w:t>
      </w:r>
      <w:del w:id="576" w:author="Timothy James" w:date="2024-03-21T17:38:00Z" w16du:dateUtc="2024-03-21T21:38:00Z">
        <w:r w:rsidRPr="006D76CE" w:rsidDel="00CB68A1">
          <w:delText xml:space="preserve">and that </w:delText>
        </w:r>
      </w:del>
      <w:ins w:id="577" w:author="Timothy James" w:date="2024-03-21T17:38:00Z" w16du:dateUtc="2024-03-21T21:38:00Z">
        <w:r w:rsidR="00CB68A1">
          <w:lastRenderedPageBreak/>
          <w:t xml:space="preserve">stopping </w:t>
        </w:r>
      </w:ins>
      <w:r w:rsidRPr="006D76CE">
        <w:t xml:space="preserve">work </w:t>
      </w:r>
      <w:del w:id="578" w:author="Timothy James" w:date="2024-03-21T17:38:00Z" w16du:dateUtc="2024-03-21T21:38:00Z">
        <w:r w:rsidRPr="006D76CE" w:rsidDel="00CB68A1">
          <w:delText xml:space="preserve">to be stopped </w:delText>
        </w:r>
      </w:del>
      <w:r w:rsidRPr="006D76CE">
        <w:t xml:space="preserve">if they approach. </w:t>
      </w:r>
      <w:r w:rsidR="00C443EE" w:rsidRPr="006D76CE">
        <w:t>While t</w:t>
      </w:r>
      <w:r w:rsidRPr="006D76CE">
        <w:t xml:space="preserve">here is no </w:t>
      </w:r>
      <w:r w:rsidR="00C443EE" w:rsidRPr="006D76CE">
        <w:t xml:space="preserve">recommended buffer </w:t>
      </w:r>
      <w:r w:rsidRPr="006D76CE">
        <w:t xml:space="preserve">distance for seals and walruses, it is important </w:t>
      </w:r>
      <w:r w:rsidR="00C443EE" w:rsidRPr="006D76CE">
        <w:t xml:space="preserve">to note </w:t>
      </w:r>
      <w:r w:rsidRPr="006D76CE">
        <w:t xml:space="preserve">that </w:t>
      </w:r>
      <w:r w:rsidR="00C443EE" w:rsidRPr="006D76CE">
        <w:t xml:space="preserve">where </w:t>
      </w:r>
      <w:r w:rsidRPr="006D76CE">
        <w:t xml:space="preserve">cables are laid in walrus habitats, they should </w:t>
      </w:r>
      <w:r w:rsidR="004817F0">
        <w:t xml:space="preserve">be </w:t>
      </w:r>
      <w:r w:rsidRPr="006D76CE">
        <w:t>la</w:t>
      </w:r>
      <w:r w:rsidR="00C443EE" w:rsidRPr="006D76CE">
        <w:t>id</w:t>
      </w:r>
      <w:r w:rsidRPr="006D76CE">
        <w:t xml:space="preserve"> deep enough not to be damaged by feeding walruses.</w:t>
      </w:r>
    </w:p>
    <w:p w14:paraId="787FEF1D" w14:textId="0FE4BB52" w:rsidR="009B5C55" w:rsidRPr="006D76CE" w:rsidRDefault="009B5C55" w:rsidP="00C1645A">
      <w:pPr>
        <w:spacing w:before="240"/>
      </w:pPr>
      <w:r w:rsidRPr="006D76CE">
        <w:rPr>
          <w:i/>
        </w:rPr>
        <w:t>Seabirds</w:t>
      </w:r>
      <w:r w:rsidR="00366119" w:rsidRPr="006D76CE">
        <w:rPr>
          <w:i/>
        </w:rPr>
        <w:t>.</w:t>
      </w:r>
      <w:r w:rsidRPr="006D76CE">
        <w:rPr>
          <w:i/>
        </w:rPr>
        <w:t xml:space="preserve"> </w:t>
      </w:r>
      <w:r w:rsidRPr="006D76CE">
        <w:t xml:space="preserve">In general, there is a requirement to avoid areas of seasonal bird concentrations and areas regularly used by birds while installing the cables. Works can have a </w:t>
      </w:r>
      <w:commentRangeStart w:id="579"/>
      <w:r w:rsidRPr="006D76CE">
        <w:t xml:space="preserve">significant impact </w:t>
      </w:r>
      <w:commentRangeEnd w:id="579"/>
      <w:r w:rsidR="00CB68A1">
        <w:rPr>
          <w:rStyle w:val="CommentReference"/>
        </w:rPr>
        <w:commentReference w:id="579"/>
      </w:r>
      <w:r w:rsidRPr="006D76CE">
        <w:t>on specific critical habitats (such as moulting sites and migration stopovers or in close proximit</w:t>
      </w:r>
      <w:r w:rsidR="00C443EE" w:rsidRPr="006D76CE">
        <w:t>y</w:t>
      </w:r>
      <w:r w:rsidRPr="006D76CE">
        <w:t xml:space="preserve"> to breeding colonies) during the time of their use. Cables should avoid critical habitats of benthic feeding sea ducks such as moulting sites or migration stopovers.</w:t>
      </w:r>
    </w:p>
    <w:p w14:paraId="61A7A643" w14:textId="3AC5D13E" w:rsidR="009B5C55" w:rsidRPr="006D76CE" w:rsidRDefault="009B5C55" w:rsidP="009B5C55">
      <w:pPr>
        <w:spacing w:before="240"/>
      </w:pPr>
      <w:r w:rsidRPr="006D76CE">
        <w:rPr>
          <w:i/>
        </w:rPr>
        <w:t>Fish</w:t>
      </w:r>
      <w:r w:rsidR="00366119" w:rsidRPr="006D76CE">
        <w:rPr>
          <w:i/>
        </w:rPr>
        <w:t>.</w:t>
      </w:r>
      <w:r w:rsidRPr="006D76CE">
        <w:t xml:space="preserve"> Most conservation features representing diversity of fishes are presented at a coarse scale and</w:t>
      </w:r>
      <w:r w:rsidR="00C443EE" w:rsidRPr="006D76CE">
        <w:t>,</w:t>
      </w:r>
      <w:r w:rsidRPr="006D76CE">
        <w:t xml:space="preserve"> therefore</w:t>
      </w:r>
      <w:r w:rsidR="00C443EE" w:rsidRPr="006D76CE">
        <w:t>,</w:t>
      </w:r>
      <w:r w:rsidRPr="006D76CE">
        <w:t xml:space="preserve"> </w:t>
      </w:r>
      <w:commentRangeStart w:id="580"/>
      <w:r w:rsidRPr="006D76CE">
        <w:t xml:space="preserve">no specific restrictions on development of submarine cable networks </w:t>
      </w:r>
      <w:r w:rsidR="00C443EE" w:rsidRPr="006D76CE">
        <w:t>have been</w:t>
      </w:r>
      <w:r w:rsidRPr="006D76CE">
        <w:t xml:space="preserve"> proposed</w:t>
      </w:r>
      <w:commentRangeEnd w:id="580"/>
      <w:r w:rsidR="00CB68A1">
        <w:rPr>
          <w:rStyle w:val="CommentReference"/>
        </w:rPr>
        <w:commentReference w:id="580"/>
      </w:r>
      <w:r w:rsidRPr="006D76CE">
        <w:t>. However, in some spatially restricted spawning areas of commercially important species</w:t>
      </w:r>
      <w:r w:rsidR="00D74BCF" w:rsidRPr="006D76CE">
        <w:t>,</w:t>
      </w:r>
      <w:r w:rsidRPr="006D76CE">
        <w:t xml:space="preserve"> such as Atlantic capelin</w:t>
      </w:r>
      <w:r w:rsidR="00D74BCF" w:rsidRPr="006D76CE">
        <w:t xml:space="preserve"> and</w:t>
      </w:r>
      <w:r w:rsidRPr="006D76CE">
        <w:t xml:space="preserve"> Atlantic herring</w:t>
      </w:r>
      <w:r w:rsidR="00D74BCF" w:rsidRPr="006D76CE">
        <w:t>,</w:t>
      </w:r>
      <w:r w:rsidRPr="006D76CE">
        <w:t xml:space="preserve"> a ban on any works </w:t>
      </w:r>
      <w:r w:rsidR="00D74BCF" w:rsidRPr="006D76CE">
        <w:t xml:space="preserve">is </w:t>
      </w:r>
      <w:r w:rsidRPr="006D76CE">
        <w:t>proposed during the spawning season. There are also year-round restrictions proposed on the works in important semi-enclosed water bodies such as river estuaries.</w:t>
      </w:r>
    </w:p>
    <w:p w14:paraId="2696A76D" w14:textId="0B1782CF" w:rsidR="009B5C55" w:rsidRPr="006D76CE" w:rsidRDefault="009B5C55" w:rsidP="00C1645A">
      <w:pPr>
        <w:spacing w:before="240"/>
      </w:pPr>
      <w:r w:rsidRPr="006D76CE">
        <w:rPr>
          <w:i/>
        </w:rPr>
        <w:t>Benthos</w:t>
      </w:r>
      <w:r w:rsidR="00366119" w:rsidRPr="006D76CE">
        <w:rPr>
          <w:i/>
        </w:rPr>
        <w:t>.</w:t>
      </w:r>
      <w:r w:rsidRPr="006D76CE">
        <w:rPr>
          <w:i/>
        </w:rPr>
        <w:t xml:space="preserve"> </w:t>
      </w:r>
      <w:r w:rsidR="00D74BCF" w:rsidRPr="004817F0">
        <w:rPr>
          <w:iCs/>
        </w:rPr>
        <w:t>T</w:t>
      </w:r>
      <w:r w:rsidRPr="006D76CE">
        <w:t xml:space="preserve">he assessment concludes that submarine cable related works can </w:t>
      </w:r>
      <w:r w:rsidR="004817F0">
        <w:t>be a source of</w:t>
      </w:r>
      <w:r w:rsidRPr="006D76CE">
        <w:t xml:space="preserve"> </w:t>
      </w:r>
      <w:r w:rsidRPr="004817F0">
        <w:rPr>
          <w:i/>
          <w:iCs/>
        </w:rPr>
        <w:t>notable</w:t>
      </w:r>
      <w:r w:rsidRPr="006D76CE">
        <w:t xml:space="preserve"> </w:t>
      </w:r>
      <w:r w:rsidR="004817F0">
        <w:t>concern</w:t>
      </w:r>
      <w:r w:rsidRPr="006D76CE">
        <w:t xml:space="preserve"> on benthic features and</w:t>
      </w:r>
      <w:r w:rsidR="00D74BCF" w:rsidRPr="006D76CE">
        <w:t>,</w:t>
      </w:r>
      <w:r w:rsidRPr="006D76CE">
        <w:t xml:space="preserve"> therefore</w:t>
      </w:r>
      <w:r w:rsidR="00D74BCF" w:rsidRPr="006D76CE">
        <w:t>,</w:t>
      </w:r>
      <w:r w:rsidRPr="006D76CE">
        <w:t xml:space="preserve"> </w:t>
      </w:r>
      <w:r w:rsidR="00D74BCF" w:rsidRPr="006D76CE">
        <w:t xml:space="preserve">should </w:t>
      </w:r>
      <w:r w:rsidRPr="006D76CE">
        <w:t xml:space="preserve">be </w:t>
      </w:r>
      <w:r w:rsidR="00D74BCF" w:rsidRPr="006D76CE">
        <w:t xml:space="preserve">undertaken </w:t>
      </w:r>
      <w:r w:rsidRPr="006D76CE">
        <w:t xml:space="preserve">at limited scale and under </w:t>
      </w:r>
      <w:r w:rsidR="00D74BCF" w:rsidRPr="006D76CE">
        <w:t xml:space="preserve">the </w:t>
      </w:r>
      <w:r w:rsidRPr="006D76CE">
        <w:t xml:space="preserve">condition that precise planning </w:t>
      </w:r>
      <w:r w:rsidR="00D74BCF" w:rsidRPr="006D76CE">
        <w:t xml:space="preserve">ensures that </w:t>
      </w:r>
      <w:r w:rsidRPr="006D76CE">
        <w:t>the most important parts of the features are avoided.</w:t>
      </w:r>
    </w:p>
    <w:p w14:paraId="7CA1BDF6" w14:textId="72ED97FE" w:rsidR="009B5C55" w:rsidRPr="006D76CE" w:rsidRDefault="009B5C55" w:rsidP="009B5C55">
      <w:pPr>
        <w:spacing w:before="240"/>
      </w:pPr>
      <w:r w:rsidRPr="006D76CE">
        <w:rPr>
          <w:i/>
        </w:rPr>
        <w:t>Coastal features</w:t>
      </w:r>
      <w:r w:rsidR="00366119" w:rsidRPr="006D76CE">
        <w:rPr>
          <w:i/>
        </w:rPr>
        <w:t>.</w:t>
      </w:r>
      <w:r w:rsidRPr="006D76CE">
        <w:t xml:space="preserve"> </w:t>
      </w:r>
      <w:del w:id="581" w:author="Timothy James" w:date="2024-03-21T17:42:00Z" w16du:dateUtc="2024-03-21T21:42:00Z">
        <w:r w:rsidR="00D74BCF" w:rsidRPr="006D76CE" w:rsidDel="00CB68A1">
          <w:delText>I</w:delText>
        </w:r>
        <w:r w:rsidRPr="006D76CE" w:rsidDel="00CB68A1">
          <w:delText>t is suggested that w</w:delText>
        </w:r>
      </w:del>
      <w:ins w:id="582" w:author="Timothy James" w:date="2024-03-21T17:42:00Z" w16du:dateUtc="2024-03-21T21:42:00Z">
        <w:r w:rsidR="00CB68A1">
          <w:t>W</w:t>
        </w:r>
      </w:ins>
      <w:r w:rsidRPr="006D76CE">
        <w:t xml:space="preserve">orks related to submarine communication cable laying and maintenance </w:t>
      </w:r>
      <w:del w:id="583" w:author="Timothy James" w:date="2024-03-21T17:42:00Z" w16du:dateUtc="2024-03-21T21:42:00Z">
        <w:r w:rsidRPr="006D76CE" w:rsidDel="00CB68A1">
          <w:delText xml:space="preserve">can </w:delText>
        </w:r>
        <w:r w:rsidR="004817F0" w:rsidDel="00CB68A1">
          <w:delText xml:space="preserve">be </w:delText>
        </w:r>
      </w:del>
      <w:ins w:id="584" w:author="Timothy James" w:date="2024-03-21T17:42:00Z" w16du:dateUtc="2024-03-21T21:42:00Z">
        <w:r w:rsidR="00CB68A1">
          <w:t xml:space="preserve">is </w:t>
        </w:r>
      </w:ins>
      <w:r w:rsidR="004817F0">
        <w:t xml:space="preserve">a source of </w:t>
      </w:r>
      <w:r w:rsidRPr="006D76CE">
        <w:t xml:space="preserve">notable </w:t>
      </w:r>
      <w:r w:rsidR="004817F0">
        <w:t>concern</w:t>
      </w:r>
      <w:r w:rsidRPr="006D76CE">
        <w:t xml:space="preserve"> </w:t>
      </w:r>
      <w:r w:rsidR="004817F0">
        <w:t>for</w:t>
      </w:r>
      <w:r w:rsidRPr="006D76CE">
        <w:t xml:space="preserve"> coastal features and</w:t>
      </w:r>
      <w:r w:rsidR="00D74BCF" w:rsidRPr="006D76CE">
        <w:t>,</w:t>
      </w:r>
      <w:r w:rsidRPr="006D76CE">
        <w:t xml:space="preserve"> therefore</w:t>
      </w:r>
      <w:r w:rsidR="00D74BCF" w:rsidRPr="006D76CE">
        <w:t>,</w:t>
      </w:r>
      <w:r w:rsidRPr="006D76CE">
        <w:t xml:space="preserve"> </w:t>
      </w:r>
      <w:r w:rsidR="00D74BCF" w:rsidRPr="006D76CE">
        <w:t xml:space="preserve">should </w:t>
      </w:r>
      <w:r w:rsidRPr="006D76CE">
        <w:t xml:space="preserve">proceed only at limited scale while avoiding the most important coastal features. This is best </w:t>
      </w:r>
      <w:r w:rsidR="00D74BCF" w:rsidRPr="006D76CE">
        <w:t xml:space="preserve">accomplished via </w:t>
      </w:r>
      <w:r w:rsidRPr="006D76CE">
        <w:t xml:space="preserve">planning at </w:t>
      </w:r>
      <w:r w:rsidR="00D74BCF" w:rsidRPr="006D76CE">
        <w:t xml:space="preserve">the </w:t>
      </w:r>
      <w:r w:rsidRPr="006D76CE">
        <w:t>local and regional level</w:t>
      </w:r>
      <w:r w:rsidR="00D74BCF" w:rsidRPr="006D76CE">
        <w:t>s</w:t>
      </w:r>
      <w:r w:rsidRPr="006D76CE">
        <w:t>.</w:t>
      </w:r>
    </w:p>
    <w:p w14:paraId="64017D80" w14:textId="4AFE8967" w:rsidR="009B5C55" w:rsidRPr="006D76CE" w:rsidRDefault="009B5C55" w:rsidP="00366119">
      <w:pPr>
        <w:pStyle w:val="Heading4"/>
      </w:pPr>
      <w:r w:rsidRPr="006D76CE">
        <w:t>Assumptions</w:t>
      </w:r>
      <w:r w:rsidR="00C1645A" w:rsidRPr="006D76CE">
        <w:t>:</w:t>
      </w:r>
    </w:p>
    <w:p w14:paraId="28389083" w14:textId="286D8A95" w:rsidR="009B5C55" w:rsidRPr="006D76CE" w:rsidRDefault="009B5C55" w:rsidP="009B5C55">
      <w:pPr>
        <w:spacing w:before="240"/>
      </w:pPr>
      <w:r w:rsidRPr="006D76CE">
        <w:t>We assumed that cables are</w:t>
      </w:r>
      <w:r w:rsidR="004817F0">
        <w:t xml:space="preserve"> or can be</w:t>
      </w:r>
      <w:r w:rsidRPr="006D76CE">
        <w:t xml:space="preserve"> located </w:t>
      </w:r>
      <w:r w:rsidR="00C1645A" w:rsidRPr="006D76CE">
        <w:t xml:space="preserve">beyond </w:t>
      </w:r>
      <w:r w:rsidRPr="006D76CE">
        <w:t xml:space="preserve">the shoreline with no restrictions on how far </w:t>
      </w:r>
      <w:r w:rsidR="00C1645A" w:rsidRPr="006D76CE">
        <w:t xml:space="preserve">or how deep </w:t>
      </w:r>
      <w:r w:rsidRPr="006D76CE">
        <w:t xml:space="preserve">they can </w:t>
      </w:r>
      <w:r w:rsidR="00C1645A" w:rsidRPr="006D76CE">
        <w:t xml:space="preserve">extend </w:t>
      </w:r>
      <w:r w:rsidRPr="006D76CE">
        <w:t xml:space="preserve">offshore </w:t>
      </w:r>
      <w:r w:rsidR="00C1645A" w:rsidRPr="006D76CE">
        <w:t xml:space="preserve">and </w:t>
      </w:r>
      <w:r w:rsidRPr="006D76CE">
        <w:t xml:space="preserve">considered them </w:t>
      </w:r>
      <w:r w:rsidR="00C1645A" w:rsidRPr="006D76CE">
        <w:t>to be below the ocean surface</w:t>
      </w:r>
      <w:r w:rsidRPr="006D76CE">
        <w:t>.</w:t>
      </w:r>
    </w:p>
    <w:p w14:paraId="454379B1" w14:textId="775AB65C" w:rsidR="00C1645A" w:rsidRPr="006D76CE" w:rsidRDefault="00C1645A" w:rsidP="00366119">
      <w:pPr>
        <w:pStyle w:val="Heading4"/>
      </w:pPr>
      <w:r w:rsidRPr="006D76CE">
        <w:t>Data sources:</w:t>
      </w:r>
    </w:p>
    <w:p w14:paraId="6FC0D13A" w14:textId="4E3A174C" w:rsidR="009B5C55" w:rsidRPr="006D76CE" w:rsidRDefault="00000000" w:rsidP="009B5C55">
      <w:pPr>
        <w:spacing w:before="240"/>
      </w:pPr>
      <w:del w:id="585" w:author="Timothy James" w:date="2024-03-24T22:12:00Z" w16du:dateUtc="2024-03-25T02:12:00Z">
        <w:r w:rsidDel="00720E62">
          <w:fldChar w:fldCharType="begin"/>
        </w:r>
        <w:r w:rsidDel="00720E62">
          <w:delInstrText>HYPERLINK "https://www.cablemap.info/" \h</w:delInstrText>
        </w:r>
        <w:r w:rsidDel="00720E62">
          <w:fldChar w:fldCharType="separate"/>
        </w:r>
        <w:r w:rsidR="009B5C55" w:rsidRPr="006D76CE" w:rsidDel="00720E62">
          <w:rPr>
            <w:u w:val="single"/>
          </w:rPr>
          <w:delText>Greg's Cable Map</w:delText>
        </w:r>
        <w:r w:rsidDel="00720E62">
          <w:rPr>
            <w:u w:val="single"/>
          </w:rPr>
          <w:fldChar w:fldCharType="end"/>
        </w:r>
        <w:r w:rsidR="00197EB9" w:rsidDel="00720E62">
          <w:rPr>
            <w:u w:val="single"/>
          </w:rPr>
          <w:delText xml:space="preserve"> </w:delText>
        </w:r>
      </w:del>
      <w:ins w:id="586" w:author="Timothy James" w:date="2024-03-24T22:12:00Z" w16du:dateUtc="2024-03-25T02:12:00Z">
        <w:r w:rsidR="00720E62">
          <w:t xml:space="preserve">Infrapedia </w:t>
        </w:r>
      </w:ins>
      <w:r w:rsidR="00197EB9" w:rsidRPr="00197EB9">
        <w:t>(2023)</w:t>
      </w:r>
      <w:r w:rsidR="009B5C55" w:rsidRPr="006D76CE">
        <w:t xml:space="preserve"> was used as a base shapefile. It was manually </w:t>
      </w:r>
      <w:r w:rsidR="00C1645A" w:rsidRPr="006D76CE">
        <w:t xml:space="preserve">edited and </w:t>
      </w:r>
      <w:r w:rsidR="009B5C55" w:rsidRPr="006D76CE">
        <w:t xml:space="preserve">updated based on the information from </w:t>
      </w:r>
      <w:bookmarkStart w:id="587" w:name="_Hlk161066439"/>
      <w:ins w:id="588" w:author="Timothy James" w:date="2024-03-24T22:13:00Z" w16du:dateUtc="2024-03-25T02:13:00Z">
        <w:r w:rsidR="00720E62" w:rsidRPr="00720E62">
          <w:t>TeleGeography</w:t>
        </w:r>
        <w:r w:rsidR="00720E62" w:rsidRPr="00720E62" w:rsidDel="00720E62">
          <w:t xml:space="preserve"> </w:t>
        </w:r>
      </w:ins>
      <w:del w:id="589" w:author="Timothy James" w:date="2024-03-24T22:13:00Z" w16du:dateUtc="2024-03-25T02:13:00Z">
        <w:r w:rsidDel="00720E62">
          <w:fldChar w:fldCharType="begin"/>
        </w:r>
        <w:r w:rsidDel="00720E62">
          <w:delInstrText>HYPERLINK "https://www.submarinecablemap.com/" \h</w:delInstrText>
        </w:r>
        <w:r w:rsidDel="00720E62">
          <w:fldChar w:fldCharType="separate"/>
        </w:r>
        <w:r w:rsidR="009B5C55" w:rsidRPr="006D76CE" w:rsidDel="00720E62">
          <w:rPr>
            <w:u w:val="single"/>
          </w:rPr>
          <w:delText>the Submarine Cable Map</w:delText>
        </w:r>
        <w:r w:rsidDel="00720E62">
          <w:rPr>
            <w:u w:val="single"/>
          </w:rPr>
          <w:fldChar w:fldCharType="end"/>
        </w:r>
        <w:r w:rsidR="00197EB9" w:rsidDel="00720E62">
          <w:rPr>
            <w:u w:val="single"/>
          </w:rPr>
          <w:delText xml:space="preserve"> </w:delText>
        </w:r>
      </w:del>
      <w:r w:rsidR="00197EB9" w:rsidRPr="00197EB9">
        <w:t>(2023)</w:t>
      </w:r>
      <w:bookmarkEnd w:id="587"/>
      <w:r w:rsidR="009B5C55" w:rsidRPr="006D76CE">
        <w:t xml:space="preserve">. </w:t>
      </w:r>
    </w:p>
    <w:p w14:paraId="53277FA0" w14:textId="4AA77CA7" w:rsidR="009B5C55" w:rsidRPr="006D76CE" w:rsidRDefault="009B5C55" w:rsidP="009B5C55">
      <w:pPr>
        <w:spacing w:before="240"/>
      </w:pPr>
      <w:r w:rsidRPr="006D76CE">
        <w:rPr>
          <w:i/>
          <w:iCs/>
        </w:rPr>
        <w:t>Dataset produced:</w:t>
      </w:r>
      <w:r w:rsidRPr="006D76CE">
        <w:t xml:space="preserve"> August 2023</w:t>
      </w:r>
      <w:r w:rsidR="00450A55" w:rsidRPr="006D76CE">
        <w:t>.</w:t>
      </w:r>
    </w:p>
    <w:p w14:paraId="556AD6E9" w14:textId="5FF037D6" w:rsidR="009B5C55" w:rsidRPr="006D76CE" w:rsidRDefault="00592123" w:rsidP="009B5C55">
      <w:pPr>
        <w:pStyle w:val="Heading3"/>
        <w:rPr>
          <w:color w:val="auto"/>
        </w:rPr>
      </w:pPr>
      <w:bookmarkStart w:id="590" w:name="_e76d38jhb9rl" w:colFirst="0" w:colLast="0"/>
      <w:bookmarkStart w:id="591" w:name="_2c3heygmaolk" w:colFirst="0" w:colLast="0"/>
      <w:bookmarkEnd w:id="590"/>
      <w:bookmarkEnd w:id="591"/>
      <w:r w:rsidRPr="006D76CE">
        <w:rPr>
          <w:color w:val="auto"/>
        </w:rPr>
        <w:t xml:space="preserve">IW: </w:t>
      </w:r>
      <w:r w:rsidR="009B5C55" w:rsidRPr="006D76CE">
        <w:rPr>
          <w:color w:val="auto"/>
        </w:rPr>
        <w:t>Offshore Wind Farms</w:t>
      </w:r>
    </w:p>
    <w:p w14:paraId="37F7DEE4" w14:textId="71C4C4A5" w:rsidR="009B5C55" w:rsidRPr="006D76CE" w:rsidRDefault="009B5C55" w:rsidP="009B5C55">
      <w:pPr>
        <w:spacing w:before="240"/>
      </w:pPr>
      <w:r w:rsidRPr="006D76CE">
        <w:t xml:space="preserve">Offshore wind farms are seen as a green and renewable energy source and a sustainable alternative to fossil fuel. They are also getting </w:t>
      </w:r>
      <w:del w:id="592" w:author="Timothy James" w:date="2024-03-21T17:42:00Z" w16du:dateUtc="2024-03-21T21:42:00Z">
        <w:r w:rsidRPr="006D76CE" w:rsidDel="00CB68A1">
          <w:delText>more and more</w:delText>
        </w:r>
      </w:del>
      <w:ins w:id="593" w:author="Timothy James" w:date="2024-03-21T17:42:00Z" w16du:dateUtc="2024-03-21T21:42:00Z">
        <w:r w:rsidR="00CB68A1">
          <w:t>increasingly</w:t>
        </w:r>
      </w:ins>
      <w:r w:rsidRPr="006D76CE">
        <w:t xml:space="preserve"> efficient and economically </w:t>
      </w:r>
      <w:r w:rsidR="00642F0F" w:rsidRPr="006D76CE">
        <w:t xml:space="preserve">viable </w:t>
      </w:r>
      <w:r w:rsidRPr="006D76CE">
        <w:t xml:space="preserve">and thus are likely to be </w:t>
      </w:r>
      <w:r w:rsidR="00642F0F" w:rsidRPr="006D76CE">
        <w:t xml:space="preserve">used </w:t>
      </w:r>
      <w:r w:rsidRPr="006D76CE">
        <w:t>more widely in the future.</w:t>
      </w:r>
      <w:r w:rsidR="00642F0F" w:rsidRPr="006D76CE">
        <w:t xml:space="preserve"> </w:t>
      </w:r>
      <w:r w:rsidRPr="006D76CE">
        <w:t xml:space="preserve">However, they are </w:t>
      </w:r>
      <w:r w:rsidRPr="006D76CE">
        <w:rPr>
          <w:iCs/>
        </w:rPr>
        <w:t>associated with the impacts</w:t>
      </w:r>
      <w:r w:rsidRPr="006D76CE">
        <w:t xml:space="preserve"> like significant noise pollution, risk of seabirds being struck by blades, and</w:t>
      </w:r>
      <w:r w:rsidR="00642F0F" w:rsidRPr="006D76CE">
        <w:t xml:space="preserve"> altering the</w:t>
      </w:r>
      <w:r w:rsidRPr="006D76CE">
        <w:t xml:space="preserve"> behaviour of fishes, birds</w:t>
      </w:r>
      <w:r w:rsidR="00642F0F" w:rsidRPr="006D76CE">
        <w:t>,</w:t>
      </w:r>
      <w:r w:rsidRPr="006D76CE">
        <w:t xml:space="preserve"> and marine mammals (with attraction or avoidance for different species). Among the important </w:t>
      </w:r>
      <w:r w:rsidR="00642F0F" w:rsidRPr="006D76CE">
        <w:rPr>
          <w:highlight w:val="white"/>
        </w:rPr>
        <w:t xml:space="preserve">impacts </w:t>
      </w:r>
      <w:r w:rsidRPr="006D76CE">
        <w:rPr>
          <w:highlight w:val="white"/>
        </w:rPr>
        <w:t xml:space="preserve">of wind farms is the unintentional provision of a new habitat </w:t>
      </w:r>
      <w:r w:rsidR="00642F0F" w:rsidRPr="006D76CE">
        <w:rPr>
          <w:highlight w:val="white"/>
        </w:rPr>
        <w:t xml:space="preserve">that </w:t>
      </w:r>
      <w:r w:rsidRPr="006D76CE">
        <w:rPr>
          <w:highlight w:val="white"/>
        </w:rPr>
        <w:t>can be rapidly colonised by hard substrate benthic species</w:t>
      </w:r>
      <w:r w:rsidR="00642F0F" w:rsidRPr="006D76CE">
        <w:rPr>
          <w:highlight w:val="white"/>
        </w:rPr>
        <w:t>,</w:t>
      </w:r>
      <w:r w:rsidRPr="006D76CE">
        <w:rPr>
          <w:highlight w:val="white"/>
        </w:rPr>
        <w:t xml:space="preserve"> including alien and invasive species. </w:t>
      </w:r>
      <w:r w:rsidR="00642F0F" w:rsidRPr="006D76CE">
        <w:t>The t</w:t>
      </w:r>
      <w:r w:rsidRPr="006D76CE">
        <w:t>urbine installation process is associated with high level of underwater noise, light pollution, alteration of benthic habitats (in case it is a fixed turbine)</w:t>
      </w:r>
      <w:r w:rsidR="00642F0F" w:rsidRPr="006D76CE">
        <w:t>,</w:t>
      </w:r>
      <w:r w:rsidRPr="006D76CE">
        <w:t xml:space="preserve"> and all the impacts from service ships</w:t>
      </w:r>
      <w:r w:rsidR="00642F0F" w:rsidRPr="006D76CE">
        <w:t>,</w:t>
      </w:r>
      <w:r w:rsidRPr="006D76CE">
        <w:t xml:space="preserve"> which can include potential petrochemical </w:t>
      </w:r>
      <w:r w:rsidRPr="006D76CE">
        <w:lastRenderedPageBreak/>
        <w:t>pollution. More about environmental impacts of offshore wind parks:</w:t>
      </w:r>
      <w:hyperlink r:id="rId12">
        <w:r w:rsidRPr="006D76CE">
          <w:t xml:space="preserve"> </w:t>
        </w:r>
      </w:hyperlink>
      <w:hyperlink r:id="rId13">
        <w:r w:rsidRPr="006D76CE">
          <w:rPr>
            <w:u w:val="single"/>
          </w:rPr>
          <w:t>https://tethys.pnnl.gov/wind-energy</w:t>
        </w:r>
      </w:hyperlink>
      <w:r w:rsidRPr="006D76CE">
        <w:t>.</w:t>
      </w:r>
    </w:p>
    <w:p w14:paraId="3B2EB47C" w14:textId="7F39B008" w:rsidR="009B5C55" w:rsidRPr="006D76CE" w:rsidRDefault="009B5C55" w:rsidP="009B5C55">
      <w:pPr>
        <w:spacing w:before="240"/>
        <w:rPr>
          <w:sz w:val="24"/>
          <w:szCs w:val="24"/>
          <w:shd w:val="clear" w:color="auto" w:fill="F5F5F5"/>
        </w:rPr>
      </w:pPr>
      <w:r w:rsidRPr="006D76CE">
        <w:t xml:space="preserve">Fixed wind farms are usually installed at depths less than 40-50 metres. There are also floating wind farms with turbines mounted on floating platforms, which can be installed at depths ranging from ca. 100 </w:t>
      </w:r>
      <w:r w:rsidR="00AE6D08" w:rsidRPr="006D76CE">
        <w:t>to 500</w:t>
      </w:r>
      <w:r w:rsidRPr="006D76CE">
        <w:t xml:space="preserve"> m. This technology is still in its</w:t>
      </w:r>
      <w:hyperlink r:id="rId14" w:anchor=":~:text=Offshore%20wind%20parks%20had%20not,wind%20turbines%20do%20not%20allow.">
        <w:r w:rsidRPr="006D76CE">
          <w:t xml:space="preserve"> </w:t>
        </w:r>
      </w:hyperlink>
      <w:r w:rsidRPr="00CB68A1">
        <w:fldChar w:fldCharType="begin"/>
      </w:r>
      <w:r w:rsidRPr="00CB68A1">
        <w:instrText>HYPERLINK "https://emodnet.ec.europa.eu/en/checkpoint/arctic/challenges/windfarm-siting" \l ":~:text=Offshore%20wind%20parks%20had%20not,wind%20turbines%20do%20not%20allow." \h</w:instrText>
      </w:r>
      <w:r w:rsidRPr="00CB68A1">
        <w:fldChar w:fldCharType="separate"/>
      </w:r>
      <w:r w:rsidRPr="00CB68A1">
        <w:rPr>
          <w:rPrChange w:id="594" w:author="Timothy James" w:date="2024-03-21T17:45:00Z" w16du:dateUtc="2024-03-21T21:45:00Z">
            <w:rPr>
              <w:u w:val="single"/>
            </w:rPr>
          </w:rPrChange>
        </w:rPr>
        <w:t>infancy</w:t>
      </w:r>
      <w:r w:rsidRPr="00CB68A1">
        <w:rPr>
          <w:rPrChange w:id="595" w:author="Timothy James" w:date="2024-03-21T17:45:00Z" w16du:dateUtc="2024-03-21T21:45:00Z">
            <w:rPr>
              <w:u w:val="single"/>
            </w:rPr>
          </w:rPrChange>
        </w:rPr>
        <w:fldChar w:fldCharType="end"/>
      </w:r>
      <w:r w:rsidRPr="00CB68A1">
        <w:rPr>
          <w:rPrChange w:id="596" w:author="Timothy James" w:date="2024-03-21T17:45:00Z" w16du:dateUtc="2024-03-21T21:45:00Z">
            <w:rPr>
              <w:u w:val="single"/>
            </w:rPr>
          </w:rPrChange>
        </w:rPr>
        <w:t xml:space="preserve"> </w:t>
      </w:r>
      <w:r w:rsidRPr="006D76CE">
        <w:t>and not many such turbines are in operation</w:t>
      </w:r>
      <w:r w:rsidRPr="006D76CE">
        <w:rPr>
          <w:sz w:val="24"/>
          <w:szCs w:val="24"/>
          <w:shd w:val="clear" w:color="auto" w:fill="F5F5F5"/>
        </w:rPr>
        <w:t>.</w:t>
      </w:r>
    </w:p>
    <w:p w14:paraId="09CEC2DB" w14:textId="421BC357" w:rsidR="009B5C55" w:rsidRPr="006D76CE" w:rsidRDefault="009B5C55" w:rsidP="009B5C55">
      <w:pPr>
        <w:spacing w:before="240"/>
      </w:pPr>
      <w:r w:rsidRPr="006D76CE">
        <w:t xml:space="preserve">Offshore wind parks </w:t>
      </w:r>
      <w:r w:rsidR="00642F0F" w:rsidRPr="006D76CE">
        <w:t xml:space="preserve">have </w:t>
      </w:r>
      <w:r w:rsidRPr="006D76CE">
        <w:t>not yet been built in Arctic or sub-Arctic waters where sea ice and icebergs may occur. Technically</w:t>
      </w:r>
      <w:ins w:id="597" w:author="Timothy James" w:date="2024-03-21T17:45:00Z" w16du:dateUtc="2024-03-21T21:45:00Z">
        <w:r w:rsidR="007B712B">
          <w:t>,</w:t>
        </w:r>
      </w:ins>
      <w:r w:rsidRPr="006D76CE">
        <w:t xml:space="preserve"> it is possible to build wind turbines strong enough to withstand the forces of sea ice</w:t>
      </w:r>
      <w:r w:rsidR="00642F0F" w:rsidRPr="006D76CE">
        <w:t>;</w:t>
      </w:r>
      <w:r w:rsidRPr="006D76CE">
        <w:t xml:space="preserve"> however</w:t>
      </w:r>
      <w:r w:rsidR="00642F0F" w:rsidRPr="006D76CE">
        <w:t>,</w:t>
      </w:r>
      <w:r w:rsidRPr="006D76CE">
        <w:t xml:space="preserve"> </w:t>
      </w:r>
      <w:r w:rsidR="00642F0F" w:rsidRPr="006D76CE">
        <w:t>at</w:t>
      </w:r>
      <w:r w:rsidRPr="006D76CE">
        <w:t xml:space="preserve"> </w:t>
      </w:r>
      <w:r w:rsidR="00642F0F" w:rsidRPr="006D76CE">
        <w:t xml:space="preserve">a </w:t>
      </w:r>
      <w:r w:rsidRPr="006D76CE">
        <w:t>significant</w:t>
      </w:r>
      <w:r w:rsidR="00642F0F" w:rsidRPr="006D76CE">
        <w:t>ly</w:t>
      </w:r>
      <w:r w:rsidRPr="006D76CE">
        <w:t xml:space="preserve"> increase</w:t>
      </w:r>
      <w:r w:rsidR="00642F0F" w:rsidRPr="006D76CE">
        <w:t>d</w:t>
      </w:r>
      <w:r w:rsidRPr="006D76CE">
        <w:t xml:space="preserve"> cost.</w:t>
      </w:r>
    </w:p>
    <w:p w14:paraId="526A3380" w14:textId="16D31FC2" w:rsidR="009B5C55" w:rsidRPr="006D76CE" w:rsidRDefault="009B5C55" w:rsidP="009B5C55">
      <w:pPr>
        <w:spacing w:before="240"/>
      </w:pPr>
      <w:r w:rsidRPr="006D76CE">
        <w:rPr>
          <w:i/>
          <w:iCs/>
        </w:rPr>
        <w:t>Example:</w:t>
      </w:r>
      <w:r w:rsidRPr="006D76CE">
        <w:t xml:space="preserve"> there are </w:t>
      </w:r>
      <w:r w:rsidR="00642F0F" w:rsidRPr="006D76CE">
        <w:t xml:space="preserve">as yet </w:t>
      </w:r>
      <w:r w:rsidRPr="006D76CE">
        <w:t>no wind farms in the Arctic. A case of The Wind Farm Siting challenge for the Norwegian seas c</w:t>
      </w:r>
      <w:r w:rsidR="00160C25">
        <w:rPr>
          <w:lang w:val="en-US"/>
        </w:rPr>
        <w:t xml:space="preserve">an be found </w:t>
      </w:r>
      <w:ins w:id="598" w:author="Timothy James" w:date="2024-03-21T17:45:00Z" w16du:dateUtc="2024-03-21T21:45:00Z">
        <w:r w:rsidR="007B712B">
          <w:rPr>
            <w:lang w:val="en-US"/>
          </w:rPr>
          <w:t>in</w:t>
        </w:r>
      </w:ins>
      <w:del w:id="599" w:author="Timothy James" w:date="2024-03-21T17:45:00Z" w16du:dateUtc="2024-03-21T21:45:00Z">
        <w:r w:rsidR="00160C25" w:rsidDel="007B712B">
          <w:rPr>
            <w:lang w:val="en-US"/>
          </w:rPr>
          <w:delText>at</w:delText>
        </w:r>
      </w:del>
      <w:r w:rsidR="00160C25">
        <w:rPr>
          <w:lang w:val="en-US"/>
        </w:rPr>
        <w:t xml:space="preserve"> EMODNet</w:t>
      </w:r>
      <w:del w:id="600" w:author="Timothy James" w:date="2024-03-21T17:45:00Z" w16du:dateUtc="2024-03-21T21:45:00Z">
        <w:r w:rsidR="00160C25" w:rsidDel="007B712B">
          <w:rPr>
            <w:lang w:val="en-US"/>
          </w:rPr>
          <w:delText>,</w:delText>
        </w:r>
      </w:del>
      <w:r w:rsidR="00160C25">
        <w:rPr>
          <w:lang w:val="en-US"/>
        </w:rPr>
        <w:t xml:space="preserve"> </w:t>
      </w:r>
      <w:ins w:id="601" w:author="Timothy James" w:date="2024-03-21T17:45:00Z" w16du:dateUtc="2024-03-21T21:45:00Z">
        <w:r w:rsidR="007B712B">
          <w:rPr>
            <w:lang w:val="en-US"/>
          </w:rPr>
          <w:t>(</w:t>
        </w:r>
      </w:ins>
      <w:r w:rsidR="00160C25">
        <w:rPr>
          <w:lang w:val="en-US"/>
        </w:rPr>
        <w:t>2023</w:t>
      </w:r>
      <w:ins w:id="602" w:author="Timothy James" w:date="2024-03-21T17:45:00Z" w16du:dateUtc="2024-03-21T21:45:00Z">
        <w:r w:rsidR="007B712B">
          <w:rPr>
            <w:lang w:val="en-US"/>
          </w:rPr>
          <w:t>)</w:t>
        </w:r>
      </w:ins>
      <w:r w:rsidRPr="006D76CE">
        <w:t>.</w:t>
      </w:r>
    </w:p>
    <w:p w14:paraId="2183EBFE" w14:textId="63DD2B9A" w:rsidR="00366119" w:rsidRPr="006D76CE" w:rsidRDefault="00366119" w:rsidP="00366119">
      <w:pPr>
        <w:pStyle w:val="Heading4"/>
      </w:pPr>
      <w:r w:rsidRPr="006D76CE">
        <w:t xml:space="preserve">Assessment </w:t>
      </w:r>
      <w:r w:rsidR="00AE6D08">
        <w:t>findings</w:t>
      </w:r>
      <w:r w:rsidRPr="006D76CE">
        <w:t>:</w:t>
      </w:r>
    </w:p>
    <w:p w14:paraId="6473C60E" w14:textId="4E06AEDC" w:rsidR="009B5C55" w:rsidRPr="006D76CE" w:rsidRDefault="009B5C55" w:rsidP="009B5C55">
      <w:pPr>
        <w:spacing w:before="240"/>
      </w:pPr>
      <w:r w:rsidRPr="006D76CE">
        <w:rPr>
          <w:i/>
        </w:rPr>
        <w:t>Marine mammals</w:t>
      </w:r>
      <w:r w:rsidR="00366119" w:rsidRPr="006D76CE">
        <w:rPr>
          <w:i/>
        </w:rPr>
        <w:t>.</w:t>
      </w:r>
      <w:r w:rsidRPr="006D76CE">
        <w:t xml:space="preserve"> </w:t>
      </w:r>
      <w:commentRangeStart w:id="603"/>
      <w:r w:rsidR="00DA1874" w:rsidRPr="006D76CE">
        <w:t>E</w:t>
      </w:r>
      <w:r w:rsidRPr="006D76CE">
        <w:t xml:space="preserve">ffects of wind parks on seal behaviour and health are not yet </w:t>
      </w:r>
      <w:r w:rsidR="00DA1874" w:rsidRPr="006D76CE">
        <w:t>known</w:t>
      </w:r>
      <w:r w:rsidRPr="006D76CE">
        <w:t xml:space="preserve">. </w:t>
      </w:r>
      <w:bookmarkStart w:id="604" w:name="_Hlk161067518"/>
      <w:r w:rsidR="00DA1874" w:rsidRPr="006D76CE">
        <w:t>S</w:t>
      </w:r>
      <w:r w:rsidRPr="006D76CE">
        <w:t xml:space="preserve">urveys </w:t>
      </w:r>
      <w:r w:rsidR="00DA1874" w:rsidRPr="006D76CE">
        <w:t xml:space="preserve">have </w:t>
      </w:r>
      <w:r w:rsidRPr="006D76CE">
        <w:t>show</w:t>
      </w:r>
      <w:r w:rsidR="00DA1874" w:rsidRPr="006D76CE">
        <w:t>n</w:t>
      </w:r>
      <w:r w:rsidRPr="006D76CE">
        <w:t xml:space="preserve"> that harbour seals avoid areas within 40 km </w:t>
      </w:r>
      <w:r w:rsidR="00DA1874" w:rsidRPr="006D76CE">
        <w:t xml:space="preserve">of </w:t>
      </w:r>
      <w:r w:rsidRPr="006D76CE">
        <w:t>a turbine under construction</w:t>
      </w:r>
      <w:bookmarkEnd w:id="604"/>
      <w:r w:rsidRPr="006D76CE">
        <w:t xml:space="preserve">. Also, there are concerns that turbines can have a long-term impact on seals’ hearing. It </w:t>
      </w:r>
      <w:r w:rsidR="00DA1874" w:rsidRPr="006D76CE">
        <w:t>has been</w:t>
      </w:r>
      <w:r w:rsidRPr="006D76CE">
        <w:t xml:space="preserve"> proposed that wind parks should not be constructed in small, </w:t>
      </w:r>
      <w:r w:rsidR="00AE6D08" w:rsidRPr="006D76CE">
        <w:t>spatially restricted</w:t>
      </w:r>
      <w:r w:rsidRPr="006D76CE">
        <w:t>, stable, and well-defined habitats such as coastal haul outs or sea otter coastal habitats</w:t>
      </w:r>
      <w:r w:rsidR="00DA1874" w:rsidRPr="006D76CE">
        <w:t>.</w:t>
      </w:r>
      <w:r w:rsidRPr="006D76CE">
        <w:t xml:space="preserve"> </w:t>
      </w:r>
      <w:r w:rsidR="00DA1874" w:rsidRPr="006D76CE">
        <w:t xml:space="preserve">For </w:t>
      </w:r>
      <w:r w:rsidRPr="006D76CE">
        <w:t xml:space="preserve">most of the other </w:t>
      </w:r>
      <w:r w:rsidR="00DA1874" w:rsidRPr="006D76CE">
        <w:t xml:space="preserve">CFs, </w:t>
      </w:r>
      <w:r w:rsidRPr="006D76CE">
        <w:t>it is suggested that the parks can be constructed</w:t>
      </w:r>
      <w:r w:rsidR="00DA1874" w:rsidRPr="006D76CE">
        <w:t xml:space="preserve"> in appropriate locations</w:t>
      </w:r>
      <w:r w:rsidRPr="006D76CE">
        <w:t xml:space="preserve"> once detailed surveys </w:t>
      </w:r>
      <w:r w:rsidR="00DA1874" w:rsidRPr="006D76CE">
        <w:t xml:space="preserve">have identified </w:t>
      </w:r>
      <w:r w:rsidRPr="006D76CE">
        <w:t xml:space="preserve">areas </w:t>
      </w:r>
      <w:r w:rsidR="00DA1874" w:rsidRPr="006D76CE">
        <w:t xml:space="preserve">regularly </w:t>
      </w:r>
      <w:r w:rsidRPr="006D76CE">
        <w:t xml:space="preserve">used by seals. </w:t>
      </w:r>
      <w:r w:rsidR="00DA1874" w:rsidRPr="006D76CE">
        <w:t xml:space="preserve">Avoiding </w:t>
      </w:r>
      <w:r w:rsidRPr="006D76CE">
        <w:t>these areas</w:t>
      </w:r>
      <w:r w:rsidR="00DA1874" w:rsidRPr="006D76CE">
        <w:t>,</w:t>
      </w:r>
      <w:r w:rsidRPr="006D76CE">
        <w:t xml:space="preserve"> works </w:t>
      </w:r>
      <w:r w:rsidR="00DA1874" w:rsidRPr="006D76CE">
        <w:t xml:space="preserve">should also avoid </w:t>
      </w:r>
      <w:r w:rsidRPr="006D76CE">
        <w:t>season</w:t>
      </w:r>
      <w:r w:rsidR="00DA1874" w:rsidRPr="006D76CE">
        <w:t>s</w:t>
      </w:r>
      <w:r w:rsidRPr="006D76CE">
        <w:t xml:space="preserve"> when seals use </w:t>
      </w:r>
      <w:r w:rsidR="00DA1874" w:rsidRPr="006D76CE">
        <w:t xml:space="preserve">local </w:t>
      </w:r>
      <w:r w:rsidRPr="006D76CE">
        <w:t xml:space="preserve">habitats </w:t>
      </w:r>
      <w:r w:rsidR="00DA1874" w:rsidRPr="006D76CE">
        <w:t xml:space="preserve">since </w:t>
      </w:r>
      <w:r w:rsidRPr="006D76CE">
        <w:t>related risks are non-mitigatable through activity-specific and/or habitat / biotope-specific considerations. Once turbines are installed a robust monitoring system should be implemented to assess long</w:t>
      </w:r>
      <w:r w:rsidR="00DA1874" w:rsidRPr="006D76CE">
        <w:t>-</w:t>
      </w:r>
      <w:r w:rsidRPr="006D76CE">
        <w:t xml:space="preserve">term consequences on health and distribution of animals. The same approach is </w:t>
      </w:r>
      <w:r w:rsidR="00DA1874" w:rsidRPr="006D76CE">
        <w:t xml:space="preserve">required </w:t>
      </w:r>
      <w:r w:rsidRPr="006D76CE">
        <w:t xml:space="preserve">in the </w:t>
      </w:r>
      <w:r w:rsidR="00DA1874" w:rsidRPr="006D76CE">
        <w:t xml:space="preserve">case of </w:t>
      </w:r>
      <w:r w:rsidRPr="006D76CE">
        <w:t>walrus and cetaceans</w:t>
      </w:r>
      <w:r w:rsidR="00DA1874" w:rsidRPr="006D76CE">
        <w:t>,</w:t>
      </w:r>
      <w:r w:rsidRPr="006D76CE">
        <w:t xml:space="preserve"> restrict</w:t>
      </w:r>
      <w:r w:rsidR="00DA1874" w:rsidRPr="006D76CE">
        <w:t>ing</w:t>
      </w:r>
      <w:r w:rsidRPr="006D76CE">
        <w:t xml:space="preserve"> potential construction sites to areas </w:t>
      </w:r>
      <w:r w:rsidR="00DA1874" w:rsidRPr="006D76CE">
        <w:t>away</w:t>
      </w:r>
      <w:r w:rsidRPr="006D76CE">
        <w:t xml:space="preserve"> from whale aggregations where impulse noise level</w:t>
      </w:r>
      <w:r w:rsidR="00DA1874" w:rsidRPr="006D76CE">
        <w:t>s</w:t>
      </w:r>
      <w:r w:rsidRPr="006D76CE">
        <w:t xml:space="preserve"> </w:t>
      </w:r>
      <w:r w:rsidR="00DA1874" w:rsidRPr="006D76CE">
        <w:t>are maintained below</w:t>
      </w:r>
      <w:r w:rsidRPr="006D76CE">
        <w:t xml:space="preserve"> 160 dB re 1 mPa peak-to-peak and </w:t>
      </w:r>
      <w:r w:rsidR="00DA1874" w:rsidRPr="006D76CE">
        <w:t xml:space="preserve">where </w:t>
      </w:r>
      <w:r w:rsidRPr="006D76CE">
        <w:t xml:space="preserve">service ships </w:t>
      </w:r>
      <w:r w:rsidR="00DA1874" w:rsidRPr="006D76CE">
        <w:t xml:space="preserve">can </w:t>
      </w:r>
      <w:r w:rsidRPr="006D76CE">
        <w:t xml:space="preserve">keep </w:t>
      </w:r>
      <w:r w:rsidR="00DA1874" w:rsidRPr="006D76CE">
        <w:t xml:space="preserve">a minimum separation of </w:t>
      </w:r>
      <w:r w:rsidRPr="006D76CE">
        <w:t xml:space="preserve">5 km. </w:t>
      </w:r>
      <w:commentRangeEnd w:id="603"/>
      <w:r w:rsidR="004C15F9">
        <w:rPr>
          <w:rStyle w:val="CommentReference"/>
        </w:rPr>
        <w:commentReference w:id="603"/>
      </w:r>
      <w:r w:rsidRPr="006D76CE">
        <w:t>For some cetacean habitats located far offshore</w:t>
      </w:r>
      <w:r w:rsidR="00DA1874" w:rsidRPr="006D76CE">
        <w:t>,</w:t>
      </w:r>
      <w:r w:rsidRPr="006D76CE">
        <w:t xml:space="preserve"> </w:t>
      </w:r>
      <w:r w:rsidR="00DA1874" w:rsidRPr="006D76CE">
        <w:t xml:space="preserve">this activity was declared </w:t>
      </w:r>
      <w:r w:rsidRPr="00AE6D08">
        <w:rPr>
          <w:i/>
          <w:iCs/>
        </w:rPr>
        <w:t>not applicable</w:t>
      </w:r>
      <w:r w:rsidRPr="006D76CE">
        <w:t>.</w:t>
      </w:r>
    </w:p>
    <w:p w14:paraId="4881F72E" w14:textId="4374463C" w:rsidR="009B5C55" w:rsidRPr="006D76CE" w:rsidRDefault="00DA1874" w:rsidP="009B5C55">
      <w:pPr>
        <w:spacing w:before="240"/>
      </w:pPr>
      <w:r w:rsidRPr="006D76CE">
        <w:t xml:space="preserve">Since </w:t>
      </w:r>
      <w:r w:rsidR="009B5C55" w:rsidRPr="006D76CE">
        <w:t xml:space="preserve">studies </w:t>
      </w:r>
      <w:r w:rsidRPr="006D76CE">
        <w:t xml:space="preserve">have </w:t>
      </w:r>
      <w:r w:rsidR="009B5C55" w:rsidRPr="006D76CE">
        <w:t>show</w:t>
      </w:r>
      <w:r w:rsidRPr="006D76CE">
        <w:t>n</w:t>
      </w:r>
      <w:r w:rsidR="009B5C55" w:rsidRPr="006D76CE">
        <w:t xml:space="preserve"> that polar bears can adapt to windmills relatively easily</w:t>
      </w:r>
      <w:r w:rsidRPr="006D76CE">
        <w:t>,</w:t>
      </w:r>
      <w:r w:rsidR="009B5C55" w:rsidRPr="006D76CE">
        <w:t xml:space="preserve"> no restrictions were placed </w:t>
      </w:r>
      <w:r w:rsidRPr="006D76CE">
        <w:t xml:space="preserve">on this activity with respect to </w:t>
      </w:r>
      <w:r w:rsidR="009B5C55" w:rsidRPr="006D76CE">
        <w:t xml:space="preserve">bear habitats. However, </w:t>
      </w:r>
      <w:ins w:id="605" w:author="Timothy James" w:date="2024-03-21T17:48:00Z" w16du:dateUtc="2024-03-21T21:48:00Z">
        <w:r w:rsidR="004C15F9">
          <w:t xml:space="preserve">it is a source of </w:t>
        </w:r>
      </w:ins>
      <w:r w:rsidRPr="00AE6D08">
        <w:rPr>
          <w:i/>
          <w:iCs/>
        </w:rPr>
        <w:t>s</w:t>
      </w:r>
      <w:r w:rsidR="009B5C55" w:rsidRPr="00AE6D08">
        <w:rPr>
          <w:i/>
          <w:iCs/>
        </w:rPr>
        <w:t>ignificant</w:t>
      </w:r>
      <w:r w:rsidR="009B5C55" w:rsidRPr="006D76CE">
        <w:t xml:space="preserve"> </w:t>
      </w:r>
      <w:r w:rsidRPr="006D76CE">
        <w:t xml:space="preserve">concern </w:t>
      </w:r>
      <w:del w:id="606" w:author="Timothy James" w:date="2024-03-21T17:48:00Z" w16du:dateUtc="2024-03-21T21:48:00Z">
        <w:r w:rsidR="009B5C55" w:rsidRPr="006D76CE" w:rsidDel="004C15F9">
          <w:delText xml:space="preserve">was </w:delText>
        </w:r>
        <w:r w:rsidRPr="006D76CE" w:rsidDel="004C15F9">
          <w:delText xml:space="preserve">flagged </w:delText>
        </w:r>
      </w:del>
      <w:r w:rsidRPr="006D76CE">
        <w:t xml:space="preserve">for </w:t>
      </w:r>
      <w:r w:rsidR="009B5C55" w:rsidRPr="006D76CE">
        <w:t>the sensitive polar bear denning sites.</w:t>
      </w:r>
    </w:p>
    <w:p w14:paraId="0860F97D" w14:textId="3182C2D4" w:rsidR="009B5C55" w:rsidRPr="006D76CE" w:rsidRDefault="009B5C55" w:rsidP="009B5C55">
      <w:pPr>
        <w:spacing w:before="240"/>
      </w:pPr>
      <w:r w:rsidRPr="006D76CE">
        <w:rPr>
          <w:i/>
        </w:rPr>
        <w:t>Seabirds</w:t>
      </w:r>
      <w:r w:rsidR="00366119" w:rsidRPr="006D76CE">
        <w:rPr>
          <w:i/>
        </w:rPr>
        <w:t>.</w:t>
      </w:r>
      <w:r w:rsidRPr="006D76CE">
        <w:t xml:space="preserve"> Wind parks </w:t>
      </w:r>
      <w:r w:rsidR="009B747A" w:rsidRPr="006D76CE">
        <w:t xml:space="preserve">are of </w:t>
      </w:r>
      <w:r w:rsidRPr="00AE6D08">
        <w:rPr>
          <w:i/>
          <w:iCs/>
        </w:rPr>
        <w:t>notable</w:t>
      </w:r>
      <w:r w:rsidRPr="006D76CE">
        <w:t xml:space="preserve"> </w:t>
      </w:r>
      <w:r w:rsidR="009B747A" w:rsidRPr="006D76CE">
        <w:t xml:space="preserve">concern </w:t>
      </w:r>
      <w:r w:rsidRPr="006D76CE">
        <w:t xml:space="preserve">and should not be constructed near seabird colonies </w:t>
      </w:r>
      <w:r w:rsidR="009B747A" w:rsidRPr="006D76CE">
        <w:t xml:space="preserve">nor </w:t>
      </w:r>
      <w:r w:rsidRPr="006D76CE">
        <w:t xml:space="preserve">in buffer zones surrounding them </w:t>
      </w:r>
      <w:r w:rsidR="009B747A" w:rsidRPr="006D76CE">
        <w:t xml:space="preserve">or </w:t>
      </w:r>
      <w:r w:rsidRPr="006D76CE">
        <w:t>in the areas of well-defined moulting sites or migration stopovers. In other habitats</w:t>
      </w:r>
      <w:r w:rsidR="009B747A" w:rsidRPr="006D76CE">
        <w:t>,</w:t>
      </w:r>
      <w:r w:rsidRPr="006D76CE">
        <w:t xml:space="preserve"> </w:t>
      </w:r>
      <w:r w:rsidR="009B747A" w:rsidRPr="006D76CE">
        <w:t xml:space="preserve">wind parks </w:t>
      </w:r>
      <w:r w:rsidRPr="006D76CE">
        <w:t xml:space="preserve">can only take place </w:t>
      </w:r>
      <w:r w:rsidR="009B747A" w:rsidRPr="006D76CE">
        <w:t xml:space="preserve">where </w:t>
      </w:r>
      <w:r w:rsidRPr="006D76CE">
        <w:t xml:space="preserve">areas </w:t>
      </w:r>
      <w:r w:rsidR="009B747A" w:rsidRPr="006D76CE">
        <w:t xml:space="preserve">of regular </w:t>
      </w:r>
      <w:r w:rsidR="00AE6D08" w:rsidRPr="006D76CE">
        <w:t>bird</w:t>
      </w:r>
      <w:r w:rsidRPr="006D76CE">
        <w:t xml:space="preserve"> concentrat</w:t>
      </w:r>
      <w:r w:rsidR="009B747A" w:rsidRPr="006D76CE">
        <w:t>ion</w:t>
      </w:r>
      <w:r w:rsidRPr="006D76CE">
        <w:t xml:space="preserve"> are </w:t>
      </w:r>
      <w:r w:rsidR="00AE6D08" w:rsidRPr="006D76CE">
        <w:t>avoided,</w:t>
      </w:r>
      <w:r w:rsidRPr="006D76CE">
        <w:t xml:space="preserve"> and strict and robust monitoring is organised </w:t>
      </w:r>
      <w:r w:rsidR="009B747A" w:rsidRPr="006D76CE">
        <w:t xml:space="preserve">after </w:t>
      </w:r>
      <w:r w:rsidRPr="006D76CE">
        <w:t>construct</w:t>
      </w:r>
      <w:r w:rsidR="009B747A" w:rsidRPr="006D76CE">
        <w:t>ion</w:t>
      </w:r>
      <w:r w:rsidRPr="006D76CE">
        <w:t>.</w:t>
      </w:r>
    </w:p>
    <w:p w14:paraId="109627C8" w14:textId="5DAF9D66" w:rsidR="009B5C55" w:rsidRPr="006D76CE" w:rsidRDefault="009B5C55" w:rsidP="009B5C55">
      <w:pPr>
        <w:spacing w:before="240"/>
      </w:pPr>
      <w:r w:rsidRPr="006D76CE">
        <w:rPr>
          <w:i/>
        </w:rPr>
        <w:t>Fish</w:t>
      </w:r>
      <w:r w:rsidR="00366119" w:rsidRPr="006D76CE">
        <w:rPr>
          <w:i/>
        </w:rPr>
        <w:t>.</w:t>
      </w:r>
      <w:r w:rsidRPr="006D76CE">
        <w:rPr>
          <w:i/>
        </w:rPr>
        <w:t xml:space="preserve"> </w:t>
      </w:r>
      <w:r w:rsidRPr="006D76CE">
        <w:t xml:space="preserve">Most of the </w:t>
      </w:r>
      <w:r w:rsidR="009B747A" w:rsidRPr="006D76CE">
        <w:t>CFs</w:t>
      </w:r>
      <w:r w:rsidRPr="006D76CE">
        <w:t xml:space="preserve"> representing diversity of fishes are presented at a coarse scale and</w:t>
      </w:r>
      <w:r w:rsidR="009B747A" w:rsidRPr="006D76CE">
        <w:t>,</w:t>
      </w:r>
      <w:r w:rsidRPr="006D76CE">
        <w:t xml:space="preserve"> therefore</w:t>
      </w:r>
      <w:r w:rsidR="009B747A" w:rsidRPr="006D76CE">
        <w:t>,</w:t>
      </w:r>
      <w:r w:rsidRPr="006D76CE">
        <w:t xml:space="preserve"> no specific restrictions on wind park construction are proposed. However, in some spatially restricted spawning areas of mass, commercially important species</w:t>
      </w:r>
      <w:r w:rsidR="009B747A" w:rsidRPr="006D76CE">
        <w:t>,</w:t>
      </w:r>
      <w:r w:rsidRPr="006D76CE">
        <w:t xml:space="preserve"> such as Atlantic capelin</w:t>
      </w:r>
      <w:r w:rsidR="009B747A" w:rsidRPr="006D76CE">
        <w:t xml:space="preserve"> and</w:t>
      </w:r>
      <w:r w:rsidRPr="006D76CE">
        <w:t xml:space="preserve"> Atlantic herring</w:t>
      </w:r>
      <w:r w:rsidR="009B747A" w:rsidRPr="006D76CE">
        <w:t>,</w:t>
      </w:r>
      <w:r w:rsidRPr="006D76CE">
        <w:t xml:space="preserve"> a ban on any works during the spawning season </w:t>
      </w:r>
      <w:ins w:id="607" w:author="Timothy James" w:date="2024-03-21T17:50:00Z" w16du:dateUtc="2024-03-21T21:50:00Z">
        <w:r w:rsidR="004C15F9">
          <w:t>is suggested</w:t>
        </w:r>
      </w:ins>
      <w:commentRangeStart w:id="608"/>
      <w:del w:id="609" w:author="Timothy James" w:date="2024-03-21T17:50:00Z" w16du:dateUtc="2024-03-21T21:50:00Z">
        <w:r w:rsidR="00F0402F" w:rsidRPr="006D76CE" w:rsidDel="004C15F9">
          <w:delText xml:space="preserve">are </w:delText>
        </w:r>
        <w:r w:rsidRPr="006D76CE" w:rsidDel="004C15F9">
          <w:delText>proposed</w:delText>
        </w:r>
      </w:del>
      <w:commentRangeEnd w:id="608"/>
      <w:r w:rsidR="004C15F9">
        <w:rPr>
          <w:rStyle w:val="CommentReference"/>
        </w:rPr>
        <w:commentReference w:id="608"/>
      </w:r>
      <w:r w:rsidRPr="006D76CE">
        <w:t>. There are also year-round restrictions in the feeding/nursery area of the Siberian sturgeon) and in semi-enclosed areas like river estuaries.</w:t>
      </w:r>
    </w:p>
    <w:p w14:paraId="49767D43" w14:textId="5794D04F" w:rsidR="009B5C55" w:rsidRPr="006D76CE" w:rsidRDefault="009B5C55" w:rsidP="009B5C55">
      <w:pPr>
        <w:spacing w:before="240"/>
      </w:pPr>
      <w:r w:rsidRPr="006D76CE">
        <w:rPr>
          <w:i/>
        </w:rPr>
        <w:lastRenderedPageBreak/>
        <w:t>Benthos</w:t>
      </w:r>
      <w:r w:rsidR="00366119" w:rsidRPr="006D76CE">
        <w:rPr>
          <w:i/>
        </w:rPr>
        <w:t>.</w:t>
      </w:r>
      <w:r w:rsidRPr="006D76CE">
        <w:t xml:space="preserve"> Wind parks </w:t>
      </w:r>
      <w:del w:id="610" w:author="Timothy James" w:date="2024-03-21T17:56:00Z" w16du:dateUtc="2024-03-21T21:56:00Z">
        <w:r w:rsidR="00AE6D08" w:rsidDel="000650E0">
          <w:delText>can be</w:delText>
        </w:r>
      </w:del>
      <w:ins w:id="611" w:author="Timothy James" w:date="2024-03-21T17:56:00Z" w16du:dateUtc="2024-03-21T21:56:00Z">
        <w:r w:rsidR="000650E0">
          <w:t>are</w:t>
        </w:r>
      </w:ins>
      <w:r w:rsidR="00AE6D08">
        <w:t xml:space="preserve"> a source of</w:t>
      </w:r>
      <w:r w:rsidRPr="006D76CE">
        <w:t xml:space="preserve"> </w:t>
      </w:r>
      <w:r w:rsidRPr="00AE6D08">
        <w:rPr>
          <w:i/>
          <w:iCs/>
        </w:rPr>
        <w:t>significant</w:t>
      </w:r>
      <w:r w:rsidRPr="006D76CE">
        <w:t xml:space="preserve"> </w:t>
      </w:r>
      <w:r w:rsidR="00AE6D08">
        <w:t>concern</w:t>
      </w:r>
      <w:r w:rsidRPr="006D76CE">
        <w:t xml:space="preserve"> </w:t>
      </w:r>
      <w:r w:rsidR="00AE6D08">
        <w:t xml:space="preserve">for </w:t>
      </w:r>
      <w:r w:rsidRPr="006D76CE">
        <w:t xml:space="preserve">the areas important for conservation of benthic features except for the deep-sea and far </w:t>
      </w:r>
      <w:r w:rsidR="00AE6D08" w:rsidRPr="006D76CE">
        <w:t>offshore</w:t>
      </w:r>
      <w:r w:rsidRPr="006D76CE">
        <w:t xml:space="preserve"> features such as vents where the assessment status is </w:t>
      </w:r>
      <w:r w:rsidR="00F0402F" w:rsidRPr="006D76CE">
        <w:t xml:space="preserve">considered </w:t>
      </w:r>
      <w:r w:rsidRPr="00AE6D08">
        <w:rPr>
          <w:i/>
          <w:iCs/>
        </w:rPr>
        <w:t>not applicable</w:t>
      </w:r>
      <w:r w:rsidR="00F0402F" w:rsidRPr="006D76CE">
        <w:t>.</w:t>
      </w:r>
    </w:p>
    <w:p w14:paraId="46B28B2C" w14:textId="7C2602BD" w:rsidR="009B5C55" w:rsidRPr="006D76CE" w:rsidRDefault="009B5C55" w:rsidP="009B5C55">
      <w:pPr>
        <w:spacing w:before="240"/>
      </w:pPr>
      <w:r w:rsidRPr="006D76CE">
        <w:rPr>
          <w:i/>
        </w:rPr>
        <w:t>Coastal features</w:t>
      </w:r>
      <w:r w:rsidR="00366119" w:rsidRPr="006D76CE">
        <w:rPr>
          <w:i/>
        </w:rPr>
        <w:t>.</w:t>
      </w:r>
      <w:r w:rsidRPr="006D76CE">
        <w:t xml:space="preserve"> Risks related to wind park construction are </w:t>
      </w:r>
      <w:r w:rsidR="00F0402F" w:rsidRPr="006D76CE">
        <w:t>considered</w:t>
      </w:r>
      <w:r w:rsidRPr="006D76CE">
        <w:t xml:space="preserve"> </w:t>
      </w:r>
      <w:commentRangeStart w:id="612"/>
      <w:r w:rsidRPr="006D76CE">
        <w:t xml:space="preserve">non-mitigatable </w:t>
      </w:r>
      <w:commentRangeEnd w:id="612"/>
      <w:r w:rsidR="000650E0">
        <w:rPr>
          <w:rStyle w:val="CommentReference"/>
        </w:rPr>
        <w:commentReference w:id="612"/>
      </w:r>
      <w:r w:rsidRPr="006D76CE">
        <w:t xml:space="preserve">through activity-specific and/or habitat / biotope-specific considerations in the areas important for conservation of coastal features except for the glacial termini features where the assessment status is </w:t>
      </w:r>
      <w:r w:rsidRPr="00AE6D08">
        <w:rPr>
          <w:i/>
          <w:iCs/>
        </w:rPr>
        <w:t>not applicable</w:t>
      </w:r>
      <w:r w:rsidRPr="006D76CE">
        <w:t>.</w:t>
      </w:r>
    </w:p>
    <w:p w14:paraId="5B4C6646" w14:textId="21C4458F" w:rsidR="009B5C55" w:rsidRPr="006D76CE" w:rsidRDefault="009B5C55" w:rsidP="00366119">
      <w:pPr>
        <w:pStyle w:val="Heading4"/>
      </w:pPr>
      <w:r w:rsidRPr="006D76CE">
        <w:t>Assumptions</w:t>
      </w:r>
      <w:r w:rsidR="000A420D" w:rsidRPr="006D76CE">
        <w:t>:</w:t>
      </w:r>
    </w:p>
    <w:p w14:paraId="1CFC6293" w14:textId="2CC04E0C" w:rsidR="009B5C55" w:rsidRPr="006D76CE" w:rsidRDefault="009B5C55" w:rsidP="009B5C55">
      <w:pPr>
        <w:spacing w:before="240"/>
      </w:pPr>
      <w:r w:rsidRPr="006D76CE">
        <w:t>We assumed that wind</w:t>
      </w:r>
      <w:r w:rsidR="00F0402F" w:rsidRPr="006D76CE">
        <w:t xml:space="preserve"> </w:t>
      </w:r>
      <w:r w:rsidRPr="006D76CE">
        <w:t xml:space="preserve">parks can be located offshore at depths between 0 and 500 metres and with no limitations on the distance to the shoreline. </w:t>
      </w:r>
      <w:r w:rsidR="00AE6D08" w:rsidRPr="006D76CE">
        <w:t>Also,</w:t>
      </w:r>
      <w:r w:rsidRPr="006D76CE">
        <w:t xml:space="preserve"> their location does</w:t>
      </w:r>
      <w:r w:rsidR="00F0402F" w:rsidRPr="006D76CE">
        <w:t xml:space="preserve"> </w:t>
      </w:r>
      <w:r w:rsidRPr="006D76CE">
        <w:t>n</w:t>
      </w:r>
      <w:r w:rsidR="00F0402F" w:rsidRPr="006D76CE">
        <w:t>o</w:t>
      </w:r>
      <w:r w:rsidRPr="006D76CE">
        <w:t>t depend on ice cover.</w:t>
      </w:r>
    </w:p>
    <w:p w14:paraId="195E5E66" w14:textId="781B9B0D" w:rsidR="009B5C55" w:rsidRPr="006D76CE" w:rsidRDefault="00366119" w:rsidP="00366119">
      <w:pPr>
        <w:pStyle w:val="Heading4"/>
      </w:pPr>
      <w:r w:rsidRPr="006D76CE">
        <w:t>Data Sources:</w:t>
      </w:r>
    </w:p>
    <w:p w14:paraId="2BA375BF" w14:textId="29E2C967" w:rsidR="009B5C55" w:rsidRPr="006D76CE" w:rsidRDefault="009B5C55" w:rsidP="007105C5">
      <w:pPr>
        <w:spacing w:before="240"/>
      </w:pPr>
      <w:r w:rsidRPr="006D76CE">
        <w:t xml:space="preserve">At the moment </w:t>
      </w:r>
      <w:r w:rsidR="00366119" w:rsidRPr="006D76CE">
        <w:t xml:space="preserve">no data are available for </w:t>
      </w:r>
      <w:r w:rsidRPr="006D76CE">
        <w:t>offshore wind</w:t>
      </w:r>
      <w:r w:rsidR="00F0402F" w:rsidRPr="006D76CE">
        <w:t xml:space="preserve"> </w:t>
      </w:r>
      <w:r w:rsidRPr="006D76CE">
        <w:t xml:space="preserve">parks in the ArcNet </w:t>
      </w:r>
      <w:r w:rsidR="00AE6D08">
        <w:t>A</w:t>
      </w:r>
      <w:r w:rsidRPr="006D76CE">
        <w:t>rea.</w:t>
      </w:r>
    </w:p>
    <w:p w14:paraId="5E93CE49" w14:textId="77777777" w:rsidR="009B5C55" w:rsidRPr="006D76CE" w:rsidRDefault="009B5C55" w:rsidP="007105C5">
      <w:pPr>
        <w:pStyle w:val="Heading2"/>
        <w:keepNext w:val="0"/>
        <w:keepLines w:val="0"/>
        <w:spacing w:after="80"/>
        <w:rPr>
          <w:b/>
          <w:sz w:val="34"/>
          <w:szCs w:val="34"/>
        </w:rPr>
      </w:pPr>
      <w:bookmarkStart w:id="613" w:name="_w9lcprgylx59" w:colFirst="0" w:colLast="0"/>
      <w:bookmarkStart w:id="614" w:name="_47jlp8bj60gh" w:colFirst="0" w:colLast="0"/>
      <w:bookmarkEnd w:id="613"/>
      <w:bookmarkEnd w:id="614"/>
      <w:r w:rsidRPr="006D76CE">
        <w:rPr>
          <w:b/>
          <w:sz w:val="34"/>
          <w:szCs w:val="34"/>
        </w:rPr>
        <w:t>Mining</w:t>
      </w:r>
    </w:p>
    <w:p w14:paraId="103C3FCF" w14:textId="6C73824A" w:rsidR="009B5C55" w:rsidRPr="006D76CE" w:rsidRDefault="009B5C55" w:rsidP="009B5C55">
      <w:r w:rsidRPr="006D76CE">
        <w:t xml:space="preserve">We </w:t>
      </w:r>
      <w:r w:rsidR="00613441" w:rsidRPr="006D76CE">
        <w:t xml:space="preserve">broadly </w:t>
      </w:r>
      <w:r w:rsidRPr="006D76CE">
        <w:t xml:space="preserve">define mining </w:t>
      </w:r>
      <w:r w:rsidR="00613441" w:rsidRPr="006D76CE">
        <w:t xml:space="preserve">as </w:t>
      </w:r>
      <w:r w:rsidRPr="006D76CE">
        <w:t>the extraction of any non-renewable resource from the surface of the Earth</w:t>
      </w:r>
      <w:r w:rsidR="00613441" w:rsidRPr="006D76CE">
        <w:t>,</w:t>
      </w:r>
      <w:r w:rsidRPr="006D76CE">
        <w:t xml:space="preserve"> including ores </w:t>
      </w:r>
      <w:r w:rsidR="00613441" w:rsidRPr="006D76CE">
        <w:t xml:space="preserve">as well as </w:t>
      </w:r>
      <w:r w:rsidRPr="006D76CE">
        <w:t>oil</w:t>
      </w:r>
      <w:r w:rsidR="00613441" w:rsidRPr="006D76CE">
        <w:t>,</w:t>
      </w:r>
      <w:r w:rsidRPr="006D76CE">
        <w:t xml:space="preserve"> natural gas, sand</w:t>
      </w:r>
      <w:r w:rsidR="00613441" w:rsidRPr="006D76CE">
        <w:t>,</w:t>
      </w:r>
      <w:r w:rsidRPr="006D76CE">
        <w:t xml:space="preserve"> etc.</w:t>
      </w:r>
    </w:p>
    <w:p w14:paraId="5970AC50" w14:textId="2F685717" w:rsidR="007105C5" w:rsidRPr="006D76CE" w:rsidRDefault="007105C5" w:rsidP="007105C5">
      <w:pPr>
        <w:spacing w:before="240"/>
      </w:pPr>
      <w:r w:rsidRPr="006D76CE">
        <w:t>Offshore hydrocarbon production starts with engineering, geological and seismic surveys at the first stage and continues with well drilling, platforms installation at the next stage. Once the production is established the infrastructure requires maintenance and hydrocarbons need to be stored, shipped, and transported. In the case of LNG, it also needs to be processed on site before shipment.</w:t>
      </w:r>
      <w:r w:rsidR="00FA61F8" w:rsidRPr="006D76CE">
        <w:t xml:space="preserve"> </w:t>
      </w:r>
      <w:r w:rsidRPr="006D76CE">
        <w:t xml:space="preserve">Each stage is associated with various impacts of different scale and magnitude. </w:t>
      </w:r>
      <w:r w:rsidR="00AE6D08">
        <w:t>T</w:t>
      </w:r>
      <w:r w:rsidRPr="006D76CE">
        <w:t xml:space="preserve">he entire complex of the industry-associated impacts for each </w:t>
      </w:r>
      <w:r w:rsidR="00FA61F8" w:rsidRPr="006D76CE">
        <w:t>CF</w:t>
      </w:r>
      <w:r w:rsidRPr="006D76CE">
        <w:t xml:space="preserve"> </w:t>
      </w:r>
      <w:r w:rsidR="00AE6D08">
        <w:t xml:space="preserve">was assessed. </w:t>
      </w:r>
    </w:p>
    <w:p w14:paraId="45E18879" w14:textId="06866F92" w:rsidR="007105C5" w:rsidRPr="006D76CE" w:rsidRDefault="007105C5" w:rsidP="007105C5">
      <w:pPr>
        <w:pStyle w:val="Heading3"/>
        <w:rPr>
          <w:color w:val="auto"/>
        </w:rPr>
      </w:pPr>
      <w:bookmarkStart w:id="615" w:name="_jl62urv7qy2p" w:colFirst="0" w:colLast="0"/>
      <w:bookmarkEnd w:id="615"/>
      <w:r w:rsidRPr="006D76CE">
        <w:rPr>
          <w:color w:val="auto"/>
        </w:rPr>
        <w:t>MCM: Coastal On</w:t>
      </w:r>
      <w:r w:rsidR="00417FA3">
        <w:rPr>
          <w:color w:val="auto"/>
        </w:rPr>
        <w:t>s</w:t>
      </w:r>
      <w:r w:rsidRPr="006D76CE">
        <w:rPr>
          <w:color w:val="auto"/>
        </w:rPr>
        <w:t>hore Mining</w:t>
      </w:r>
    </w:p>
    <w:p w14:paraId="783D5422" w14:textId="1CA29289" w:rsidR="007105C5" w:rsidRPr="006D76CE" w:rsidRDefault="007105C5" w:rsidP="007105C5">
      <w:pPr>
        <w:spacing w:before="240"/>
        <w:jc w:val="both"/>
      </w:pPr>
      <w:r w:rsidRPr="006D76CE">
        <w:t xml:space="preserve">Onshore mining directly impacts coastal and marine ecosystems through pollution by drains, leaks, and discharges. Also, coastal mining leads to development of coastal infrastructure (ports and terminals) </w:t>
      </w:r>
      <w:r w:rsidR="00FA61F8" w:rsidRPr="006D76CE">
        <w:t xml:space="preserve">that </w:t>
      </w:r>
      <w:r w:rsidRPr="006D76CE">
        <w:t>destroy</w:t>
      </w:r>
      <w:r w:rsidR="00FA61F8" w:rsidRPr="006D76CE">
        <w:t>s</w:t>
      </w:r>
      <w:r w:rsidRPr="006D76CE">
        <w:t xml:space="preserve"> coastal habitats. Their construction lead</w:t>
      </w:r>
      <w:r w:rsidR="00FA61F8" w:rsidRPr="006D76CE">
        <w:t>s</w:t>
      </w:r>
      <w:r w:rsidRPr="006D76CE">
        <w:t xml:space="preserve"> to an increase in ship and air traffic with all </w:t>
      </w:r>
      <w:r w:rsidR="00FA61F8" w:rsidRPr="006D76CE">
        <w:t xml:space="preserve">their </w:t>
      </w:r>
      <w:r w:rsidRPr="006D76CE">
        <w:t xml:space="preserve">associated impacts similar to the impacts </w:t>
      </w:r>
      <w:r w:rsidR="00FA61F8" w:rsidRPr="006D76CE">
        <w:t xml:space="preserve">of </w:t>
      </w:r>
      <w:r w:rsidR="003D2AA8" w:rsidRPr="006D76CE">
        <w:t>offshore</w:t>
      </w:r>
      <w:r w:rsidRPr="006D76CE">
        <w:t xml:space="preserve"> mining</w:t>
      </w:r>
      <w:r w:rsidR="00FA61F8" w:rsidRPr="006D76CE">
        <w:t>, including</w:t>
      </w:r>
      <w:r w:rsidRPr="006D76CE">
        <w:t xml:space="preserve"> light and noise pollution, oil and other petrochemical pollution, plastic pollution, habitat degradation</w:t>
      </w:r>
      <w:r w:rsidR="00FA61F8" w:rsidRPr="006D76CE">
        <w:t>,</w:t>
      </w:r>
      <w:r w:rsidRPr="006D76CE">
        <w:t xml:space="preserve"> etc.</w:t>
      </w:r>
    </w:p>
    <w:p w14:paraId="63D195CF" w14:textId="074B3944" w:rsidR="007105C5" w:rsidRPr="006D76CE" w:rsidRDefault="007105C5" w:rsidP="007105C5">
      <w:pPr>
        <w:spacing w:before="240"/>
        <w:jc w:val="both"/>
      </w:pPr>
      <w:r w:rsidRPr="006D76CE">
        <w:t xml:space="preserve">For the purposes of </w:t>
      </w:r>
      <w:r w:rsidR="00FA61F8" w:rsidRPr="006D76CE">
        <w:t>Geranium</w:t>
      </w:r>
      <w:r w:rsidR="003D2AA8">
        <w:t xml:space="preserve"> assessment</w:t>
      </w:r>
      <w:r w:rsidR="00FA61F8" w:rsidRPr="006D76CE">
        <w:t>,</w:t>
      </w:r>
      <w:r w:rsidRPr="006D76CE">
        <w:t xml:space="preserve"> we considered </w:t>
      </w:r>
      <w:r w:rsidR="00FA61F8" w:rsidRPr="006D76CE">
        <w:t xml:space="preserve">on-shore </w:t>
      </w:r>
      <w:r w:rsidRPr="006D76CE">
        <w:t xml:space="preserve">gas production </w:t>
      </w:r>
      <w:r w:rsidR="00FA61F8" w:rsidRPr="006D76CE">
        <w:t xml:space="preserve">here under </w:t>
      </w:r>
      <w:r w:rsidRPr="006D76CE">
        <w:t>coastal on-shore mining.</w:t>
      </w:r>
    </w:p>
    <w:p w14:paraId="7A6D10F8" w14:textId="17E5A5A3" w:rsidR="007105C5" w:rsidRPr="006D76CE" w:rsidRDefault="007105C5" w:rsidP="007105C5">
      <w:pPr>
        <w:spacing w:before="240"/>
        <w:jc w:val="both"/>
      </w:pPr>
      <w:r w:rsidRPr="006D76CE">
        <w:rPr>
          <w:i/>
          <w:iCs/>
        </w:rPr>
        <w:t>Example:</w:t>
      </w:r>
      <w:r w:rsidRPr="006D76CE">
        <w:t xml:space="preserve"> LNG in Yamal, Russia; Syrodasayskaya Coal Deposit, Taimyr, Russia</w:t>
      </w:r>
      <w:r w:rsidR="00FA61F8" w:rsidRPr="006D76CE">
        <w:t>.</w:t>
      </w:r>
    </w:p>
    <w:p w14:paraId="74D1EED8" w14:textId="373604C3" w:rsidR="00193743" w:rsidRPr="006D76CE" w:rsidRDefault="00193743" w:rsidP="00193743">
      <w:pPr>
        <w:pStyle w:val="Heading4"/>
      </w:pPr>
      <w:r w:rsidRPr="006D76CE">
        <w:t xml:space="preserve">Assessment </w:t>
      </w:r>
      <w:r w:rsidR="003D2AA8">
        <w:t>finding</w:t>
      </w:r>
      <w:r w:rsidRPr="006D76CE">
        <w:t>s:</w:t>
      </w:r>
    </w:p>
    <w:p w14:paraId="4530F414" w14:textId="0A4AE927" w:rsidR="007105C5" w:rsidRPr="006D76CE" w:rsidRDefault="007105C5" w:rsidP="007105C5">
      <w:pPr>
        <w:spacing w:before="240"/>
      </w:pPr>
      <w:r w:rsidRPr="006D76CE">
        <w:rPr>
          <w:i/>
        </w:rPr>
        <w:t>Marine mammals.</w:t>
      </w:r>
      <w:r w:rsidRPr="006D76CE">
        <w:t xml:space="preserve"> </w:t>
      </w:r>
      <w:r w:rsidR="00FA61F8" w:rsidRPr="006D76CE">
        <w:t>For most CFs, r</w:t>
      </w:r>
      <w:r w:rsidRPr="006D76CE">
        <w:t xml:space="preserve">elated risks </w:t>
      </w:r>
      <w:r w:rsidR="00FA61F8" w:rsidRPr="006D76CE">
        <w:t xml:space="preserve">of this activity </w:t>
      </w:r>
      <w:r w:rsidRPr="006D76CE">
        <w:t>require mitigation through specific considerations in areas where animals do</w:t>
      </w:r>
      <w:r w:rsidR="00FA61F8" w:rsidRPr="006D76CE">
        <w:t xml:space="preserve"> </w:t>
      </w:r>
      <w:r w:rsidRPr="006D76CE">
        <w:t>n</w:t>
      </w:r>
      <w:r w:rsidR="00FA61F8" w:rsidRPr="006D76CE">
        <w:t>o</w:t>
      </w:r>
      <w:r w:rsidRPr="006D76CE">
        <w:t xml:space="preserve">t aggregate regularly. Risks </w:t>
      </w:r>
      <w:r w:rsidR="00FA61F8" w:rsidRPr="006D76CE">
        <w:t xml:space="preserve">are </w:t>
      </w:r>
      <w:r w:rsidRPr="006D76CE">
        <w:t xml:space="preserve">non-mitigable in </w:t>
      </w:r>
      <w:r w:rsidRPr="006D76CE">
        <w:lastRenderedPageBreak/>
        <w:t>coastal</w:t>
      </w:r>
      <w:r w:rsidR="00FA61F8" w:rsidRPr="006D76CE">
        <w:t>,</w:t>
      </w:r>
      <w:r w:rsidRPr="006D76CE">
        <w:t xml:space="preserve"> well-defined</w:t>
      </w:r>
      <w:r w:rsidR="00FA61F8" w:rsidRPr="006D76CE">
        <w:t>,</w:t>
      </w:r>
      <w:r w:rsidRPr="006D76CE">
        <w:t xml:space="preserve"> </w:t>
      </w:r>
      <w:r w:rsidR="00FA61F8" w:rsidRPr="006D76CE">
        <w:t xml:space="preserve">and </w:t>
      </w:r>
      <w:r w:rsidRPr="006D76CE">
        <w:t>spatially restricted habitats such as beluga whale or narwhal summer aggregation areas or in the important polar bear denning sites.</w:t>
      </w:r>
    </w:p>
    <w:p w14:paraId="02107205" w14:textId="7C98C1DB" w:rsidR="007105C5" w:rsidRPr="006D76CE" w:rsidRDefault="007105C5" w:rsidP="007105C5">
      <w:pPr>
        <w:spacing w:before="240"/>
      </w:pPr>
      <w:r w:rsidRPr="006D76CE">
        <w:rPr>
          <w:i/>
        </w:rPr>
        <w:t>Seabirds.</w:t>
      </w:r>
      <w:r w:rsidRPr="006D76CE">
        <w:t xml:space="preserve"> Source of </w:t>
      </w:r>
      <w:r w:rsidRPr="003D2AA8">
        <w:rPr>
          <w:i/>
          <w:iCs/>
        </w:rPr>
        <w:t>significant</w:t>
      </w:r>
      <w:r w:rsidRPr="006D76CE">
        <w:t xml:space="preserve"> </w:t>
      </w:r>
      <w:r w:rsidR="003D2AA8">
        <w:t>concern</w:t>
      </w:r>
      <w:r w:rsidRPr="006D76CE">
        <w:t xml:space="preserve"> in the vicinity of breeding colonies</w:t>
      </w:r>
      <w:r w:rsidR="00467C8E" w:rsidRPr="006D76CE">
        <w:t>.</w:t>
      </w:r>
      <w:r w:rsidRPr="006D76CE">
        <w:t xml:space="preserve"> </w:t>
      </w:r>
      <w:r w:rsidR="00467C8E" w:rsidRPr="006D76CE">
        <w:t xml:space="preserve">Here, </w:t>
      </w:r>
      <w:r w:rsidRPr="006D76CE">
        <w:t>related risks require mitigation through specific considerations such as limit</w:t>
      </w:r>
      <w:r w:rsidR="00467C8E" w:rsidRPr="006D76CE">
        <w:t>ing</w:t>
      </w:r>
      <w:r w:rsidRPr="006D76CE">
        <w:t xml:space="preserve"> scale and comprehensively adhering to existing environmental standards and best practices</w:t>
      </w:r>
      <w:r w:rsidR="00467C8E" w:rsidRPr="006D76CE">
        <w:t>.</w:t>
      </w:r>
      <w:r w:rsidRPr="006D76CE">
        <w:t xml:space="preserve"> </w:t>
      </w:r>
      <w:r w:rsidR="00467C8E" w:rsidRPr="006D76CE">
        <w:t>I</w:t>
      </w:r>
      <w:r w:rsidRPr="006D76CE">
        <w:t xml:space="preserve">mplementing robust monitoring in most other habitats </w:t>
      </w:r>
      <w:r w:rsidR="00467C8E" w:rsidRPr="006D76CE">
        <w:t xml:space="preserve">is required, </w:t>
      </w:r>
      <w:r w:rsidRPr="006D76CE">
        <w:t xml:space="preserve">not because they are less sensitive to potential impacts, but because they need to be defined more precisely at regional and local scales through dedicated studies. </w:t>
      </w:r>
      <w:r w:rsidR="00467C8E" w:rsidRPr="006D76CE">
        <w:t xml:space="preserve">This activity is also of </w:t>
      </w:r>
      <w:r w:rsidRPr="003D2AA8">
        <w:rPr>
          <w:i/>
          <w:iCs/>
        </w:rPr>
        <w:t xml:space="preserve">significant </w:t>
      </w:r>
      <w:r w:rsidR="00467C8E" w:rsidRPr="006D76CE">
        <w:t>concern</w:t>
      </w:r>
      <w:r w:rsidRPr="006D76CE">
        <w:t xml:space="preserve"> for areas of mass or regular bird concentrations.</w:t>
      </w:r>
    </w:p>
    <w:p w14:paraId="4BF2D99F" w14:textId="14FE321E" w:rsidR="007105C5" w:rsidRPr="006D76CE" w:rsidRDefault="007105C5" w:rsidP="007105C5">
      <w:pPr>
        <w:spacing w:before="240"/>
      </w:pPr>
      <w:r w:rsidRPr="006D76CE">
        <w:rPr>
          <w:i/>
        </w:rPr>
        <w:t>Fish.</w:t>
      </w:r>
      <w:r w:rsidRPr="006D76CE">
        <w:t xml:space="preserve"> Source of </w:t>
      </w:r>
      <w:r w:rsidRPr="00142AE5">
        <w:rPr>
          <w:i/>
          <w:iCs/>
        </w:rPr>
        <w:t>notable</w:t>
      </w:r>
      <w:r w:rsidRPr="006D76CE">
        <w:t xml:space="preserve"> </w:t>
      </w:r>
      <w:r w:rsidR="00142AE5">
        <w:rPr>
          <w:lang w:val="en-US"/>
        </w:rPr>
        <w:t>concern</w:t>
      </w:r>
      <w:r w:rsidRPr="006D76CE">
        <w:t xml:space="preserve"> </w:t>
      </w:r>
      <w:r w:rsidR="00FA61F8" w:rsidRPr="006D76CE">
        <w:t>for fish</w:t>
      </w:r>
      <w:r w:rsidR="00142AE5">
        <w:t>: should take</w:t>
      </w:r>
      <w:r w:rsidRPr="006D76CE">
        <w:t xml:space="preserve"> place </w:t>
      </w:r>
      <w:r w:rsidR="00FA61F8" w:rsidRPr="006D76CE">
        <w:t xml:space="preserve">on a </w:t>
      </w:r>
      <w:r w:rsidRPr="006D76CE">
        <w:t>limited scale</w:t>
      </w:r>
      <w:r w:rsidR="00FA61F8" w:rsidRPr="006D76CE">
        <w:t>,</w:t>
      </w:r>
      <w:r w:rsidRPr="006D76CE">
        <w:t xml:space="preserve"> adhering to existing environmental standards and best practices and monitoring for most </w:t>
      </w:r>
      <w:r w:rsidR="00FA61F8" w:rsidRPr="006D76CE">
        <w:t>CFs</w:t>
      </w:r>
      <w:r w:rsidRPr="006D76CE">
        <w:t>.</w:t>
      </w:r>
    </w:p>
    <w:p w14:paraId="3E937E42" w14:textId="5B9FA749" w:rsidR="007105C5" w:rsidRPr="006D76CE" w:rsidRDefault="007105C5" w:rsidP="007105C5">
      <w:pPr>
        <w:spacing w:before="240"/>
      </w:pPr>
      <w:r w:rsidRPr="006D76CE">
        <w:rPr>
          <w:i/>
        </w:rPr>
        <w:t>Benthos.</w:t>
      </w:r>
      <w:r w:rsidRPr="006D76CE">
        <w:t xml:space="preserve"> Source of </w:t>
      </w:r>
      <w:r w:rsidRPr="00142AE5">
        <w:rPr>
          <w:i/>
          <w:iCs/>
        </w:rPr>
        <w:t>significant</w:t>
      </w:r>
      <w:r w:rsidRPr="006D76CE">
        <w:t xml:space="preserve"> </w:t>
      </w:r>
      <w:r w:rsidR="00142AE5">
        <w:t>concern</w:t>
      </w:r>
      <w:r w:rsidRPr="006D76CE">
        <w:t xml:space="preserve"> due to sensitivity of the habitats and </w:t>
      </w:r>
      <w:r w:rsidR="00FA61F8" w:rsidRPr="006D76CE">
        <w:t>the</w:t>
      </w:r>
      <w:r w:rsidRPr="006D76CE">
        <w:t xml:space="preserve"> scale of potential harm.</w:t>
      </w:r>
    </w:p>
    <w:p w14:paraId="3B5F7E1F" w14:textId="16E187B8" w:rsidR="007105C5" w:rsidRPr="006D76CE" w:rsidRDefault="007105C5" w:rsidP="007105C5">
      <w:pPr>
        <w:spacing w:before="240"/>
      </w:pPr>
      <w:r w:rsidRPr="006D76CE">
        <w:rPr>
          <w:i/>
        </w:rPr>
        <w:t>Coastal features.</w:t>
      </w:r>
      <w:r w:rsidRPr="006D76CE">
        <w:t xml:space="preserve"> Source of </w:t>
      </w:r>
      <w:r w:rsidRPr="00142AE5">
        <w:rPr>
          <w:i/>
          <w:iCs/>
        </w:rPr>
        <w:t>significant</w:t>
      </w:r>
      <w:r w:rsidRPr="006D76CE">
        <w:t xml:space="preserve"> </w:t>
      </w:r>
      <w:r w:rsidR="00142AE5">
        <w:t>concern</w:t>
      </w:r>
      <w:r w:rsidRPr="006D76CE">
        <w:t xml:space="preserve"> due to sensitivity of the habitats and </w:t>
      </w:r>
      <w:r w:rsidR="00FA61F8" w:rsidRPr="006D76CE">
        <w:t xml:space="preserve">the </w:t>
      </w:r>
      <w:r w:rsidRPr="006D76CE">
        <w:t>scale of potential harm.</w:t>
      </w:r>
    </w:p>
    <w:p w14:paraId="5976446D" w14:textId="5ED29E9C" w:rsidR="007105C5" w:rsidRPr="006D76CE" w:rsidRDefault="007105C5" w:rsidP="00193743">
      <w:pPr>
        <w:pStyle w:val="Heading4"/>
      </w:pPr>
      <w:r w:rsidRPr="006D76CE">
        <w:t>Assumptions</w:t>
      </w:r>
      <w:r w:rsidR="00193743" w:rsidRPr="006D76CE">
        <w:t>:</w:t>
      </w:r>
    </w:p>
    <w:p w14:paraId="292BE948" w14:textId="2AB03687" w:rsidR="007105C5" w:rsidRPr="006D76CE" w:rsidRDefault="007105C5" w:rsidP="007105C5">
      <w:pPr>
        <w:spacing w:before="240"/>
      </w:pPr>
      <w:r w:rsidRPr="006D76CE">
        <w:t xml:space="preserve">We </w:t>
      </w:r>
      <w:r w:rsidR="00467C8E" w:rsidRPr="006D76CE">
        <w:t xml:space="preserve">included </w:t>
      </w:r>
      <w:r w:rsidRPr="006D76CE">
        <w:t>all mining taking place within 90 km (3 planning units) inshore and 45 km (1.5 planning units)</w:t>
      </w:r>
      <w:r w:rsidR="00467C8E" w:rsidRPr="006D76CE">
        <w:t xml:space="preserve"> offshore</w:t>
      </w:r>
      <w:r w:rsidRPr="006D76CE">
        <w:t xml:space="preserve">. We assumed that </w:t>
      </w:r>
      <w:r w:rsidR="00467C8E" w:rsidRPr="006D76CE">
        <w:t xml:space="preserve">thi activity could take place </w:t>
      </w:r>
      <w:r w:rsidRPr="006D76CE">
        <w:t xml:space="preserve">within 50 m </w:t>
      </w:r>
      <w:r w:rsidR="00467C8E" w:rsidRPr="006D76CE">
        <w:t xml:space="preserve">elevation </w:t>
      </w:r>
      <w:r w:rsidRPr="006D76CE">
        <w:t>and 20 m depth and with no ice-associated restrictions.</w:t>
      </w:r>
    </w:p>
    <w:p w14:paraId="14A14746" w14:textId="63995D4A" w:rsidR="007105C5" w:rsidRPr="006D76CE" w:rsidRDefault="00193743" w:rsidP="00193743">
      <w:pPr>
        <w:pStyle w:val="Heading4"/>
      </w:pPr>
      <w:r w:rsidRPr="006D76CE">
        <w:t>Data sources:</w:t>
      </w:r>
    </w:p>
    <w:p w14:paraId="7656A32F" w14:textId="1136BF44" w:rsidR="00467C8E" w:rsidRPr="006D76CE" w:rsidRDefault="00467C8E" w:rsidP="00467C8E">
      <w:pPr>
        <w:spacing w:before="240"/>
      </w:pPr>
      <w:r w:rsidRPr="006D76CE">
        <w:t>The d</w:t>
      </w:r>
      <w:r w:rsidR="007105C5" w:rsidRPr="006D76CE">
        <w:t xml:space="preserve">ataset </w:t>
      </w:r>
      <w:r w:rsidRPr="006D76CE">
        <w:t xml:space="preserve">for coastal on-shore mining was </w:t>
      </w:r>
      <w:r w:rsidR="007105C5" w:rsidRPr="006D76CE">
        <w:t xml:space="preserve">developed based on the Global-scale mining polygons (Version 2) </w:t>
      </w:r>
      <w:r w:rsidR="007105C5" w:rsidRPr="001D5400">
        <w:t>map</w:t>
      </w:r>
      <w:r w:rsidR="001D5400">
        <w:t xml:space="preserve"> </w:t>
      </w:r>
      <w:r w:rsidR="001D5400" w:rsidRPr="004A28E9">
        <w:t>(</w:t>
      </w:r>
      <w:r w:rsidR="001D5400" w:rsidRPr="004A28E9">
        <w:rPr>
          <w:lang w:val="en-US"/>
        </w:rPr>
        <w:t xml:space="preserve">Maus et al. 2022) </w:t>
      </w:r>
      <w:r w:rsidRPr="006D76CE">
        <w:t xml:space="preserve">with the following additions: </w:t>
      </w:r>
    </w:p>
    <w:p w14:paraId="4B19B580" w14:textId="2FBBD7FE" w:rsidR="00467C8E" w:rsidRPr="006D76CE" w:rsidRDefault="007105C5" w:rsidP="00467C8E">
      <w:pPr>
        <w:pStyle w:val="ListParagraph"/>
        <w:numPr>
          <w:ilvl w:val="0"/>
          <w:numId w:val="16"/>
        </w:numPr>
        <w:spacing w:before="240"/>
      </w:pPr>
      <w:r w:rsidRPr="006D76CE">
        <w:t xml:space="preserve">Information on </w:t>
      </w:r>
      <w:r w:rsidR="00467C8E" w:rsidRPr="006D76CE">
        <w:t xml:space="preserve">the Pavlovskaya (Novaya Zemlya), Bolshevik (Severnaya </w:t>
      </w:r>
      <w:r w:rsidR="008F4C04" w:rsidRPr="006D76CE">
        <w:t>Zemlya) mining</w:t>
      </w:r>
      <w:r w:rsidRPr="006D76CE">
        <w:t xml:space="preserve"> sites was added to the map</w:t>
      </w:r>
      <w:r w:rsidR="00467C8E" w:rsidRPr="006D76CE">
        <w:t xml:space="preserve"> manually</w:t>
      </w:r>
      <w:r w:rsidRPr="006D76CE">
        <w:t>.</w:t>
      </w:r>
      <w:r w:rsidR="00467C8E" w:rsidRPr="006D76CE">
        <w:t xml:space="preserve"> </w:t>
      </w:r>
      <w:r w:rsidRPr="006D76CE">
        <w:t>Location</w:t>
      </w:r>
      <w:r w:rsidR="00467C8E" w:rsidRPr="006D76CE">
        <w:t>s are</w:t>
      </w:r>
      <w:r w:rsidRPr="006D76CE">
        <w:t xml:space="preserve"> approximate, polygon boundaries are drawn based on the OpenStreetMap data (red polygons in known mining locations). The information about these mining sites </w:t>
      </w:r>
      <w:r w:rsidR="00467C8E" w:rsidRPr="006D76CE">
        <w:t>wa</w:t>
      </w:r>
      <w:r w:rsidRPr="006D76CE">
        <w:t>s taken from the publicly available media publications</w:t>
      </w:r>
      <w:r w:rsidR="00467C8E" w:rsidRPr="006D76CE">
        <w:t xml:space="preserve"> </w:t>
      </w:r>
      <w:r w:rsidR="008F4C04" w:rsidRPr="008F4C04">
        <w:rPr>
          <w:lang w:val="en-AU"/>
        </w:rPr>
        <w:t>(</w:t>
      </w:r>
      <w:r w:rsidR="008F4C04">
        <w:rPr>
          <w:lang w:val="en-US"/>
        </w:rPr>
        <w:t>Volkov, 2020</w:t>
      </w:r>
      <w:ins w:id="616" w:author="Timothy James" w:date="2024-03-24T22:35:00Z" w16du:dateUtc="2024-03-25T02:35:00Z">
        <w:r w:rsidR="00B32798">
          <w:rPr>
            <w:lang w:val="en-US"/>
          </w:rPr>
          <w:t>;</w:t>
        </w:r>
      </w:ins>
      <w:del w:id="617" w:author="Timothy James" w:date="2024-03-24T22:35:00Z" w16du:dateUtc="2024-03-25T02:35:00Z">
        <w:r w:rsidR="008F4C04" w:rsidDel="00B32798">
          <w:rPr>
            <w:lang w:val="en-US"/>
          </w:rPr>
          <w:delText>,</w:delText>
        </w:r>
      </w:del>
      <w:r w:rsidR="008F4C04">
        <w:rPr>
          <w:lang w:val="en-US"/>
        </w:rPr>
        <w:t xml:space="preserve"> Arctic Russia, 2023)</w:t>
      </w:r>
      <w:r w:rsidRPr="006D76CE">
        <w:t>.</w:t>
      </w:r>
    </w:p>
    <w:p w14:paraId="68C95217" w14:textId="34064997" w:rsidR="007105C5" w:rsidRPr="006D76CE" w:rsidRDefault="007105C5" w:rsidP="00467C8E">
      <w:pPr>
        <w:pStyle w:val="ListParagraph"/>
        <w:numPr>
          <w:ilvl w:val="0"/>
          <w:numId w:val="15"/>
        </w:numPr>
        <w:spacing w:before="240"/>
      </w:pPr>
      <w:r w:rsidRPr="006D76CE">
        <w:t>Information on Mary River Mine (Canada) was also added to the map</w:t>
      </w:r>
      <w:r w:rsidR="004A28E9">
        <w:t xml:space="preserve"> (Mining Data Solutions, 2023, </w:t>
      </w:r>
      <w:del w:id="618" w:author="Timothy James" w:date="2024-03-24T22:03:00Z" w16du:dateUtc="2024-03-25T02:03:00Z">
        <w:r w:rsidR="004A28E9" w:rsidRPr="004A28E9" w:rsidDel="00613B12">
          <w:rPr>
            <w:lang w:val="en-US"/>
          </w:rPr>
          <w:delText>Vector Dataset</w:delText>
        </w:r>
      </w:del>
      <w:ins w:id="619" w:author="Timothy James" w:date="2024-03-24T22:03:00Z" w16du:dateUtc="2024-03-25T02:03:00Z">
        <w:r w:rsidR="00613B12">
          <w:rPr>
            <w:lang w:val="en-US"/>
          </w:rPr>
          <w:t>Govern</w:t>
        </w:r>
      </w:ins>
      <w:ins w:id="620" w:author="Timothy James" w:date="2024-03-24T22:04:00Z" w16du:dateUtc="2024-03-25T02:04:00Z">
        <w:r w:rsidR="00613B12">
          <w:rPr>
            <w:lang w:val="en-US"/>
          </w:rPr>
          <w:t>ment of Canada</w:t>
        </w:r>
      </w:ins>
      <w:r w:rsidR="004A28E9" w:rsidRPr="004A28E9">
        <w:rPr>
          <w:lang w:val="en-US"/>
        </w:rPr>
        <w:t>, 2023</w:t>
      </w:r>
      <w:r w:rsidR="004A28E9">
        <w:rPr>
          <w:lang w:val="en-US"/>
        </w:rPr>
        <w:t>)</w:t>
      </w:r>
      <w:r w:rsidRPr="006D76CE">
        <w:t>.</w:t>
      </w:r>
    </w:p>
    <w:p w14:paraId="79EA77C6" w14:textId="569E7037" w:rsidR="00FC44A0" w:rsidRPr="006D76CE" w:rsidRDefault="007105C5" w:rsidP="00FC44A0">
      <w:pPr>
        <w:pStyle w:val="ListParagraph"/>
        <w:numPr>
          <w:ilvl w:val="0"/>
          <w:numId w:val="15"/>
        </w:numPr>
        <w:spacing w:before="240"/>
      </w:pPr>
      <w:r w:rsidRPr="006D76CE">
        <w:t xml:space="preserve">Information on gas </w:t>
      </w:r>
      <w:r w:rsidR="008F4C04">
        <w:t xml:space="preserve">producing </w:t>
      </w:r>
      <w:r w:rsidRPr="006D76CE">
        <w:t xml:space="preserve">locations is taken from the </w:t>
      </w:r>
      <w:r w:rsidRPr="004A28E9">
        <w:t>Global Energy Monitor</w:t>
      </w:r>
      <w:r w:rsidRPr="006D76CE">
        <w:rPr>
          <w:u w:val="single"/>
        </w:rPr>
        <w:t xml:space="preserve"> </w:t>
      </w:r>
      <w:r w:rsidRPr="006D76CE">
        <w:t>tracker map</w:t>
      </w:r>
      <w:r w:rsidR="004A28E9">
        <w:t xml:space="preserve"> (</w:t>
      </w:r>
      <w:r w:rsidR="004A28E9" w:rsidRPr="004A28E9">
        <w:t>Global Energy Monitor</w:t>
      </w:r>
      <w:r w:rsidR="004A28E9">
        <w:t xml:space="preserve">, </w:t>
      </w:r>
      <w:r w:rsidR="004A28E9" w:rsidRPr="004A28E9">
        <w:t>2023c)</w:t>
      </w:r>
      <w:r w:rsidR="00FC44A0">
        <w:t xml:space="preserve"> and Rystad Energy</w:t>
      </w:r>
      <w:del w:id="621" w:author="Timothy James" w:date="2024-03-24T22:34:00Z" w16du:dateUtc="2024-03-25T02:34:00Z">
        <w:r w:rsidR="00FC44A0" w:rsidDel="00B32798">
          <w:delText>,</w:delText>
        </w:r>
      </w:del>
      <w:r w:rsidR="00FC44A0">
        <w:t xml:space="preserve"> </w:t>
      </w:r>
      <w:ins w:id="622" w:author="Timothy James" w:date="2024-03-24T22:34:00Z" w16du:dateUtc="2024-03-25T02:34:00Z">
        <w:r w:rsidR="00B32798">
          <w:t>(</w:t>
        </w:r>
      </w:ins>
      <w:r w:rsidR="00FC44A0">
        <w:t>2023</w:t>
      </w:r>
      <w:ins w:id="623" w:author="Timothy James" w:date="2024-03-24T22:35:00Z" w16du:dateUtc="2024-03-25T02:35:00Z">
        <w:r w:rsidR="00B32798">
          <w:t>)</w:t>
        </w:r>
      </w:ins>
      <w:r w:rsidR="00FC44A0">
        <w:t>.</w:t>
      </w:r>
    </w:p>
    <w:p w14:paraId="0E5F2F73" w14:textId="3301EF9A" w:rsidR="007105C5" w:rsidRDefault="007105C5" w:rsidP="00FC44A0">
      <w:pPr>
        <w:pStyle w:val="ListParagraph"/>
        <w:spacing w:before="240"/>
      </w:pPr>
    </w:p>
    <w:p w14:paraId="620B4F0F" w14:textId="59FDD300" w:rsidR="007105C5" w:rsidRPr="006D76CE" w:rsidRDefault="007105C5" w:rsidP="00193743">
      <w:pPr>
        <w:spacing w:before="240"/>
      </w:pPr>
      <w:r w:rsidRPr="006D76CE">
        <w:rPr>
          <w:i/>
          <w:iCs/>
        </w:rPr>
        <w:t>Dataset produced:</w:t>
      </w:r>
      <w:r w:rsidRPr="006D76CE">
        <w:t xml:space="preserve"> August 2023</w:t>
      </w:r>
      <w:r w:rsidR="00450A55" w:rsidRPr="006D76CE">
        <w:t>.</w:t>
      </w:r>
    </w:p>
    <w:p w14:paraId="065B7287" w14:textId="78A7A37B" w:rsidR="007105C5" w:rsidRPr="006D76CE" w:rsidRDefault="007105C5" w:rsidP="007105C5">
      <w:pPr>
        <w:pStyle w:val="Heading3"/>
        <w:rPr>
          <w:color w:val="auto"/>
        </w:rPr>
      </w:pPr>
      <w:bookmarkStart w:id="624" w:name="_gsyn7psx2108" w:colFirst="0" w:colLast="0"/>
      <w:bookmarkStart w:id="625" w:name="_avg8hj7ty5x7" w:colFirst="0" w:colLast="0"/>
      <w:bookmarkEnd w:id="624"/>
      <w:bookmarkEnd w:id="625"/>
      <w:r w:rsidRPr="006D76CE">
        <w:rPr>
          <w:color w:val="auto"/>
        </w:rPr>
        <w:t xml:space="preserve">MGP: </w:t>
      </w:r>
      <w:r w:rsidR="00417FA3">
        <w:rPr>
          <w:color w:val="auto"/>
        </w:rPr>
        <w:t xml:space="preserve">Offshore </w:t>
      </w:r>
      <w:r w:rsidRPr="006D76CE">
        <w:rPr>
          <w:color w:val="auto"/>
        </w:rPr>
        <w:t xml:space="preserve">Gas Production </w:t>
      </w:r>
    </w:p>
    <w:p w14:paraId="7D4550CC" w14:textId="1493CBEB" w:rsidR="007105C5" w:rsidRPr="006D76CE" w:rsidRDefault="007105C5" w:rsidP="00284F85">
      <w:pPr>
        <w:spacing w:before="240"/>
      </w:pPr>
      <w:r w:rsidRPr="006D76CE">
        <w:t xml:space="preserve">Engineering and geological surveys typically include drilling of exploratory boreholes, sampling of various geological materials and geophysical surveys (continuous seismic-acoustic profiling, side-scan sonar, etc.). These surveys are associated with the following impacts: noise pollution (from ships and from seismic surveys), petrochemical pollution (leaks from ships and </w:t>
      </w:r>
      <w:r w:rsidRPr="006D76CE">
        <w:lastRenderedPageBreak/>
        <w:t xml:space="preserve">equipment), light pollution </w:t>
      </w:r>
      <w:r w:rsidR="00B97587" w:rsidRPr="006D76CE">
        <w:t>(</w:t>
      </w:r>
      <w:r w:rsidRPr="006D76CE">
        <w:t>from ships and drilling platforms</w:t>
      </w:r>
      <w:r w:rsidR="00B97587" w:rsidRPr="006D76CE">
        <w:t>)</w:t>
      </w:r>
      <w:r w:rsidRPr="006D76CE">
        <w:t>, physical disturbance, destruction of benthic habitats</w:t>
      </w:r>
      <w:r w:rsidR="00B97587" w:rsidRPr="006D76CE">
        <w:t>,</w:t>
      </w:r>
      <w:r w:rsidRPr="006D76CE">
        <w:t xml:space="preserve"> </w:t>
      </w:r>
      <w:r w:rsidR="00B97587" w:rsidRPr="006D76CE">
        <w:t xml:space="preserve">and </w:t>
      </w:r>
      <w:r w:rsidRPr="006D76CE">
        <w:t>short-term changes in water turbidity levels.</w:t>
      </w:r>
    </w:p>
    <w:p w14:paraId="2987A3A3" w14:textId="4037A1C7" w:rsidR="007105C5" w:rsidRPr="006D76CE" w:rsidRDefault="007105C5" w:rsidP="00284F85">
      <w:pPr>
        <w:spacing w:before="240"/>
      </w:pPr>
      <w:r w:rsidRPr="006D76CE">
        <w:t xml:space="preserve">Next stages of gas production are associated with the same risks and impacts as </w:t>
      </w:r>
      <w:r w:rsidR="00B97587" w:rsidRPr="006D76CE">
        <w:t xml:space="preserve">the </w:t>
      </w:r>
      <w:r w:rsidRPr="006D76CE">
        <w:t>production of oil: petrochemical pollution, physical disturbance</w:t>
      </w:r>
      <w:r w:rsidR="00B97587" w:rsidRPr="006D76CE">
        <w:t>,</w:t>
      </w:r>
      <w:r w:rsidRPr="006D76CE">
        <w:t xml:space="preserve"> and destruction of habitats caused by installation of platforms and shipping, </w:t>
      </w:r>
      <w:r w:rsidR="00B97587" w:rsidRPr="006D76CE">
        <w:t xml:space="preserve">underwater and air </w:t>
      </w:r>
      <w:r w:rsidRPr="006D76CE">
        <w:t>noise pollution (from helicopters), changes in the ice cover</w:t>
      </w:r>
      <w:r w:rsidR="00B97587" w:rsidRPr="006D76CE">
        <w:t>,</w:t>
      </w:r>
      <w:r w:rsidRPr="006D76CE">
        <w:t xml:space="preserve"> and light pollution. </w:t>
      </w:r>
      <w:r w:rsidR="00B97587" w:rsidRPr="006D76CE">
        <w:t xml:space="preserve">While </w:t>
      </w:r>
      <w:r w:rsidRPr="006D76CE">
        <w:t>there is no risk of catastrophic oil spills</w:t>
      </w:r>
      <w:r w:rsidR="00B97587" w:rsidRPr="006D76CE">
        <w:t>,</w:t>
      </w:r>
      <w:r w:rsidRPr="006D76CE">
        <w:t xml:space="preserve"> there are risks of LNG and other chemical leaks and water warming in case it is used as a cooling agent in the </w:t>
      </w:r>
      <w:r w:rsidR="00B97587" w:rsidRPr="006D76CE">
        <w:t xml:space="preserve">production </w:t>
      </w:r>
      <w:r w:rsidRPr="006D76CE">
        <w:t>process.</w:t>
      </w:r>
    </w:p>
    <w:p w14:paraId="62BA8550" w14:textId="45FDCA54" w:rsidR="00193743" w:rsidRPr="006D76CE" w:rsidRDefault="00193743" w:rsidP="00193743">
      <w:pPr>
        <w:pStyle w:val="Heading4"/>
      </w:pPr>
      <w:r w:rsidRPr="006D76CE">
        <w:t xml:space="preserve">Assessment </w:t>
      </w:r>
      <w:r w:rsidR="00284F85">
        <w:t>finding</w:t>
      </w:r>
      <w:r w:rsidRPr="006D76CE">
        <w:t>s:</w:t>
      </w:r>
    </w:p>
    <w:p w14:paraId="539D792F" w14:textId="77D35E6B" w:rsidR="007105C5" w:rsidRPr="006D76CE" w:rsidRDefault="007105C5" w:rsidP="007105C5">
      <w:pPr>
        <w:spacing w:before="240"/>
        <w:jc w:val="both"/>
      </w:pPr>
      <w:r w:rsidRPr="006D76CE">
        <w:rPr>
          <w:i/>
        </w:rPr>
        <w:t xml:space="preserve">Marine mammals. </w:t>
      </w:r>
      <w:r w:rsidR="006D696C" w:rsidRPr="00284F85">
        <w:rPr>
          <w:iCs/>
        </w:rPr>
        <w:t>Geranium’s</w:t>
      </w:r>
      <w:r w:rsidR="006D696C" w:rsidRPr="006D76CE">
        <w:rPr>
          <w:i/>
        </w:rPr>
        <w:t xml:space="preserve"> </w:t>
      </w:r>
      <w:r w:rsidRPr="006D76CE">
        <w:t xml:space="preserve">assessment </w:t>
      </w:r>
      <w:r w:rsidR="006D696C" w:rsidRPr="006D76CE">
        <w:t xml:space="preserve">of gas production </w:t>
      </w:r>
      <w:r w:rsidRPr="006D76CE">
        <w:t xml:space="preserve">follows </w:t>
      </w:r>
      <w:r w:rsidR="006D696C" w:rsidRPr="006D76CE">
        <w:t xml:space="preserve">that of </w:t>
      </w:r>
      <w:r w:rsidRPr="006D76CE">
        <w:t xml:space="preserve">oil production with </w:t>
      </w:r>
      <w:r w:rsidR="006D696C" w:rsidRPr="006D76CE">
        <w:t xml:space="preserve">fewer </w:t>
      </w:r>
      <w:r w:rsidRPr="006D76CE">
        <w:t xml:space="preserve">restrictions for some </w:t>
      </w:r>
      <w:r w:rsidR="006D696C" w:rsidRPr="006D76CE">
        <w:t>CFs</w:t>
      </w:r>
      <w:r w:rsidRPr="006D76CE">
        <w:t xml:space="preserve">. It can be a source of </w:t>
      </w:r>
      <w:r w:rsidRPr="00284F85">
        <w:rPr>
          <w:i/>
          <w:iCs/>
        </w:rPr>
        <w:t>notable</w:t>
      </w:r>
      <w:r w:rsidRPr="006D76CE">
        <w:t xml:space="preserve"> </w:t>
      </w:r>
      <w:r w:rsidR="00284F85">
        <w:t>concern</w:t>
      </w:r>
      <w:r w:rsidRPr="006D76CE">
        <w:t xml:space="preserve"> if </w:t>
      </w:r>
      <w:r w:rsidR="006D696C" w:rsidRPr="006D76CE">
        <w:t xml:space="preserve">it </w:t>
      </w:r>
      <w:r w:rsidRPr="006D76CE">
        <w:t xml:space="preserve">takes place </w:t>
      </w:r>
      <w:r w:rsidR="006D696C" w:rsidRPr="006D76CE">
        <w:t xml:space="preserve">on a </w:t>
      </w:r>
      <w:r w:rsidRPr="006D76CE">
        <w:t>limited scale</w:t>
      </w:r>
      <w:r w:rsidR="006D696C" w:rsidRPr="006D76CE">
        <w:t>,</w:t>
      </w:r>
      <w:r w:rsidRPr="006D76CE">
        <w:t xml:space="preserve"> with adher</w:t>
      </w:r>
      <w:r w:rsidR="006D696C" w:rsidRPr="006D76CE">
        <w:t>ence</w:t>
      </w:r>
      <w:r w:rsidRPr="006D76CE">
        <w:t xml:space="preserve"> to existing environmental standards and best practices, with </w:t>
      </w:r>
      <w:r w:rsidR="006D696C" w:rsidRPr="006D76CE">
        <w:t xml:space="preserve">appropriate </w:t>
      </w:r>
      <w:r w:rsidRPr="006D76CE">
        <w:t>monitoring</w:t>
      </w:r>
      <w:r w:rsidR="006D696C" w:rsidRPr="006D76CE">
        <w:t>,</w:t>
      </w:r>
      <w:r w:rsidRPr="006D76CE">
        <w:t xml:space="preserve"> and not closer than 10 km from any regular aggregation area for some cetaceans.</w:t>
      </w:r>
    </w:p>
    <w:p w14:paraId="39E544B2" w14:textId="72705D27" w:rsidR="007105C5" w:rsidRPr="006D76CE" w:rsidRDefault="007105C5" w:rsidP="007105C5">
      <w:pPr>
        <w:spacing w:before="240"/>
      </w:pPr>
      <w:r w:rsidRPr="006D76CE">
        <w:rPr>
          <w:i/>
        </w:rPr>
        <w:t xml:space="preserve">Seabirds. </w:t>
      </w:r>
      <w:r w:rsidR="00422BA1" w:rsidRPr="00284F85">
        <w:rPr>
          <w:iCs/>
        </w:rPr>
        <w:t>This activity is a s</w:t>
      </w:r>
      <w:r w:rsidRPr="006D76CE">
        <w:rPr>
          <w:iCs/>
        </w:rPr>
        <w:t>ource</w:t>
      </w:r>
      <w:r w:rsidRPr="006D76CE">
        <w:t xml:space="preserve"> of </w:t>
      </w:r>
      <w:r w:rsidRPr="00284F85">
        <w:rPr>
          <w:i/>
          <w:iCs/>
        </w:rPr>
        <w:t>significant</w:t>
      </w:r>
      <w:r w:rsidRPr="006D76CE">
        <w:t xml:space="preserve"> </w:t>
      </w:r>
      <w:r w:rsidR="00284F85">
        <w:t>concern</w:t>
      </w:r>
      <w:r w:rsidRPr="006D76CE">
        <w:t xml:space="preserve"> when in the vicinity of breeding colonies and </w:t>
      </w:r>
      <w:r w:rsidRPr="00284F85">
        <w:rPr>
          <w:i/>
          <w:iCs/>
        </w:rPr>
        <w:t>notable</w:t>
      </w:r>
      <w:r w:rsidRPr="006D76CE">
        <w:t xml:space="preserve"> </w:t>
      </w:r>
      <w:r w:rsidR="00284F85">
        <w:t>concern</w:t>
      </w:r>
      <w:r w:rsidRPr="006D76CE">
        <w:t xml:space="preserve"> </w:t>
      </w:r>
      <w:r w:rsidR="00422BA1" w:rsidRPr="006D76CE">
        <w:t>in most other CFs</w:t>
      </w:r>
      <w:r w:rsidR="00284F85">
        <w:t xml:space="preserve">: it can </w:t>
      </w:r>
      <w:r w:rsidRPr="006D76CE">
        <w:t xml:space="preserve">take place </w:t>
      </w:r>
      <w:r w:rsidR="00422BA1" w:rsidRPr="006D76CE">
        <w:t xml:space="preserve">on a </w:t>
      </w:r>
      <w:r w:rsidRPr="006D76CE">
        <w:t>limited scale with adher</w:t>
      </w:r>
      <w:r w:rsidR="00422BA1" w:rsidRPr="006D76CE">
        <w:t>ence</w:t>
      </w:r>
      <w:r w:rsidRPr="006D76CE">
        <w:t xml:space="preserve"> to existing environmental standards and best practices and with </w:t>
      </w:r>
      <w:r w:rsidR="00422BA1" w:rsidRPr="006D76CE">
        <w:t xml:space="preserve">appropriate </w:t>
      </w:r>
      <w:r w:rsidR="00284F85" w:rsidRPr="006D76CE">
        <w:t>monitoring,</w:t>
      </w:r>
      <w:r w:rsidRPr="006D76CE">
        <w:t xml:space="preserve"> not because they are less sensitive to potential impacts, but because they need to be defined more precisely at regional and local scales. Source of significant </w:t>
      </w:r>
      <w:r w:rsidR="00284F85">
        <w:t>concern</w:t>
      </w:r>
      <w:r w:rsidRPr="006D76CE">
        <w:t xml:space="preserve"> for the areas of mass or regular bird concentrations.</w:t>
      </w:r>
    </w:p>
    <w:p w14:paraId="2B892B25" w14:textId="41AFB870" w:rsidR="007105C5" w:rsidRPr="006D76CE" w:rsidRDefault="007105C5" w:rsidP="007105C5">
      <w:pPr>
        <w:spacing w:before="240"/>
      </w:pPr>
      <w:r w:rsidRPr="006D76CE">
        <w:rPr>
          <w:i/>
        </w:rPr>
        <w:t>Fish.</w:t>
      </w:r>
      <w:r w:rsidRPr="006D76CE">
        <w:t xml:space="preserve"> Source of </w:t>
      </w:r>
      <w:r w:rsidRPr="00284F85">
        <w:rPr>
          <w:i/>
          <w:iCs/>
        </w:rPr>
        <w:t>notable</w:t>
      </w:r>
      <w:r w:rsidRPr="006D76CE">
        <w:t xml:space="preserve"> </w:t>
      </w:r>
      <w:r w:rsidR="00284F85">
        <w:t>concern</w:t>
      </w:r>
      <w:r w:rsidRPr="006D76CE">
        <w:t xml:space="preserve"> </w:t>
      </w:r>
      <w:r w:rsidR="00422BA1" w:rsidRPr="006D76CE">
        <w:t>for most CFs</w:t>
      </w:r>
      <w:r w:rsidR="00284F85">
        <w:t>: it</w:t>
      </w:r>
      <w:r w:rsidR="00422BA1" w:rsidRPr="006D76CE">
        <w:t xml:space="preserve"> </w:t>
      </w:r>
      <w:r w:rsidR="00284F85">
        <w:t>should</w:t>
      </w:r>
      <w:r w:rsidR="00422BA1" w:rsidRPr="006D76CE">
        <w:t xml:space="preserve"> </w:t>
      </w:r>
      <w:r w:rsidRPr="006D76CE">
        <w:t xml:space="preserve">take place </w:t>
      </w:r>
      <w:r w:rsidR="00422BA1" w:rsidRPr="006D76CE">
        <w:t xml:space="preserve">on a </w:t>
      </w:r>
      <w:r w:rsidRPr="006D76CE">
        <w:t>limited scale with adher</w:t>
      </w:r>
      <w:r w:rsidR="00422BA1" w:rsidRPr="006D76CE">
        <w:t>ence</w:t>
      </w:r>
      <w:r w:rsidRPr="006D76CE">
        <w:t xml:space="preserve"> to existing environmental standards and best practices and </w:t>
      </w:r>
      <w:r w:rsidR="00422BA1" w:rsidRPr="006D76CE">
        <w:t xml:space="preserve">appropriate </w:t>
      </w:r>
      <w:r w:rsidRPr="006D76CE">
        <w:t>monitoring.</w:t>
      </w:r>
    </w:p>
    <w:p w14:paraId="05C6EE8E" w14:textId="150B822E" w:rsidR="007105C5" w:rsidRPr="006D76CE" w:rsidRDefault="007105C5" w:rsidP="007105C5">
      <w:pPr>
        <w:spacing w:before="240"/>
      </w:pPr>
      <w:r w:rsidRPr="006D76CE">
        <w:rPr>
          <w:i/>
        </w:rPr>
        <w:t>Benthos.</w:t>
      </w:r>
      <w:r w:rsidRPr="006D76CE">
        <w:t xml:space="preserve"> Source of </w:t>
      </w:r>
      <w:r w:rsidRPr="00284F85">
        <w:rPr>
          <w:i/>
          <w:iCs/>
        </w:rPr>
        <w:t>significant</w:t>
      </w:r>
      <w:r w:rsidRPr="006D76CE">
        <w:t xml:space="preserve"> </w:t>
      </w:r>
      <w:r w:rsidR="00284F85">
        <w:t>concern</w:t>
      </w:r>
      <w:r w:rsidRPr="006D76CE">
        <w:t xml:space="preserve"> due to </w:t>
      </w:r>
      <w:r w:rsidR="00422BA1" w:rsidRPr="006D76CE">
        <w:t xml:space="preserve">habitat </w:t>
      </w:r>
      <w:r w:rsidRPr="006D76CE">
        <w:t>sensitivity and scale of potential harm.</w:t>
      </w:r>
    </w:p>
    <w:p w14:paraId="3BBA825F" w14:textId="5C7A9078" w:rsidR="007105C5" w:rsidRPr="006D76CE" w:rsidRDefault="007105C5" w:rsidP="007105C5">
      <w:pPr>
        <w:spacing w:before="240"/>
      </w:pPr>
      <w:r w:rsidRPr="006D76CE">
        <w:rPr>
          <w:i/>
        </w:rPr>
        <w:t>Coastal features.</w:t>
      </w:r>
      <w:r w:rsidRPr="006D76CE">
        <w:t xml:space="preserve"> Source of </w:t>
      </w:r>
      <w:r w:rsidRPr="00284F85">
        <w:rPr>
          <w:i/>
          <w:iCs/>
        </w:rPr>
        <w:t>significant</w:t>
      </w:r>
      <w:r w:rsidRPr="006D76CE">
        <w:t xml:space="preserve"> impact due to </w:t>
      </w:r>
      <w:r w:rsidR="00422BA1" w:rsidRPr="006D76CE">
        <w:t xml:space="preserve">habitat </w:t>
      </w:r>
      <w:r w:rsidRPr="006D76CE">
        <w:t>sensitivity and scale of potential harm.</w:t>
      </w:r>
    </w:p>
    <w:p w14:paraId="7D28469B" w14:textId="4D06ADB1" w:rsidR="007105C5" w:rsidRPr="006D76CE" w:rsidRDefault="007105C5" w:rsidP="00193743">
      <w:pPr>
        <w:pStyle w:val="Heading4"/>
      </w:pPr>
      <w:r w:rsidRPr="006D76CE">
        <w:t>Assumptions:</w:t>
      </w:r>
    </w:p>
    <w:p w14:paraId="0D29AF2F" w14:textId="0ABB9BB0" w:rsidR="007105C5" w:rsidRPr="006D76CE" w:rsidRDefault="007105C5" w:rsidP="007105C5">
      <w:pPr>
        <w:spacing w:before="240"/>
        <w:jc w:val="both"/>
      </w:pPr>
      <w:r w:rsidRPr="006D76CE">
        <w:t>We assumed that offshore gas production can physically take place at any distance from shore and in areas with depths up to 2000 m. There are no restrictions related to the ice cover presence.</w:t>
      </w:r>
    </w:p>
    <w:p w14:paraId="13324FC1" w14:textId="384F426A" w:rsidR="007105C5" w:rsidRPr="006D76CE" w:rsidRDefault="00193743" w:rsidP="00193743">
      <w:pPr>
        <w:pStyle w:val="Heading4"/>
      </w:pPr>
      <w:r w:rsidRPr="006D76CE">
        <w:t>Data sources:</w:t>
      </w:r>
    </w:p>
    <w:p w14:paraId="0C2A6300" w14:textId="146F7E0A" w:rsidR="007105C5" w:rsidRPr="006D76CE" w:rsidRDefault="007105C5" w:rsidP="007105C5">
      <w:r w:rsidRPr="006D76CE">
        <w:t>There is no offshore gas production in the Arctic at the moment. For gas-condensate production</w:t>
      </w:r>
      <w:r w:rsidR="00422BA1" w:rsidRPr="006D76CE">
        <w:t>, see</w:t>
      </w:r>
      <w:r w:rsidRPr="006D76CE">
        <w:t xml:space="preserve"> </w:t>
      </w:r>
      <w:r w:rsidR="00422BA1" w:rsidRPr="006D76CE">
        <w:t xml:space="preserve">the </w:t>
      </w:r>
      <w:r w:rsidR="00422BA1" w:rsidRPr="004A28E9">
        <w:rPr>
          <w:i/>
          <w:iCs/>
        </w:rPr>
        <w:t>MOP: O</w:t>
      </w:r>
      <w:r w:rsidRPr="004A28E9">
        <w:rPr>
          <w:i/>
          <w:iCs/>
        </w:rPr>
        <w:t xml:space="preserve">il </w:t>
      </w:r>
      <w:r w:rsidR="00422BA1" w:rsidRPr="004A28E9">
        <w:rPr>
          <w:i/>
          <w:iCs/>
        </w:rPr>
        <w:t>&amp; G</w:t>
      </w:r>
      <w:r w:rsidRPr="004A28E9">
        <w:rPr>
          <w:i/>
          <w:iCs/>
        </w:rPr>
        <w:t>as-</w:t>
      </w:r>
      <w:r w:rsidR="00422BA1" w:rsidRPr="004A28E9">
        <w:rPr>
          <w:i/>
          <w:iCs/>
        </w:rPr>
        <w:t>C</w:t>
      </w:r>
      <w:r w:rsidRPr="004A28E9">
        <w:rPr>
          <w:i/>
          <w:iCs/>
        </w:rPr>
        <w:t xml:space="preserve">ondensate </w:t>
      </w:r>
      <w:r w:rsidR="00422BA1" w:rsidRPr="004A28E9">
        <w:rPr>
          <w:i/>
          <w:iCs/>
        </w:rPr>
        <w:t>P</w:t>
      </w:r>
      <w:r w:rsidRPr="004A28E9">
        <w:rPr>
          <w:i/>
          <w:iCs/>
        </w:rPr>
        <w:t>roduction (offshore)</w:t>
      </w:r>
      <w:r w:rsidRPr="006D76CE">
        <w:t xml:space="preserve"> dataset.</w:t>
      </w:r>
    </w:p>
    <w:p w14:paraId="09EE767E" w14:textId="4498C1BE" w:rsidR="007105C5" w:rsidRPr="006D76CE" w:rsidRDefault="007105C5" w:rsidP="007105C5">
      <w:r w:rsidRPr="006D76CE">
        <w:rPr>
          <w:i/>
          <w:iCs/>
        </w:rPr>
        <w:t>Dataset produced:</w:t>
      </w:r>
      <w:r w:rsidRPr="006D76CE">
        <w:t xml:space="preserve"> August 2023</w:t>
      </w:r>
      <w:r w:rsidR="00450A55" w:rsidRPr="006D76CE">
        <w:t>.</w:t>
      </w:r>
    </w:p>
    <w:p w14:paraId="068541EF" w14:textId="736DF3B5" w:rsidR="007105C5" w:rsidRPr="006D76CE" w:rsidRDefault="007105C5" w:rsidP="007105C5">
      <w:pPr>
        <w:pStyle w:val="Heading3"/>
        <w:rPr>
          <w:color w:val="auto"/>
        </w:rPr>
      </w:pPr>
      <w:r w:rsidRPr="006D76CE">
        <w:rPr>
          <w:color w:val="auto"/>
        </w:rPr>
        <w:t>MOM:</w:t>
      </w:r>
      <w:r w:rsidR="00417FA3">
        <w:rPr>
          <w:color w:val="auto"/>
        </w:rPr>
        <w:t xml:space="preserve"> Other Offshore Mining</w:t>
      </w:r>
    </w:p>
    <w:p w14:paraId="2C974809" w14:textId="728D9035" w:rsidR="007105C5" w:rsidRPr="006D76CE" w:rsidRDefault="007105C5" w:rsidP="007105C5">
      <w:pPr>
        <w:spacing w:before="240"/>
        <w:jc w:val="both"/>
      </w:pPr>
      <w:r w:rsidRPr="006D76CE">
        <w:t xml:space="preserve">Sand is already being mined from </w:t>
      </w:r>
      <w:r w:rsidR="00422BA1" w:rsidRPr="006D76CE">
        <w:t xml:space="preserve">the </w:t>
      </w:r>
      <w:r w:rsidRPr="006D76CE">
        <w:t xml:space="preserve">seafloor in some areas of the World Ocean. There are plans for deep seabed mining for ferromanganese nodules and rare-earth metals in </w:t>
      </w:r>
      <w:r w:rsidR="00422BA1" w:rsidRPr="006D76CE">
        <w:t xml:space="preserve">the </w:t>
      </w:r>
      <w:r w:rsidRPr="006D76CE">
        <w:t>Norwegian EEZ. Associated impacts from such off-shore mining will be similar to the ones described for off-shore gas production</w:t>
      </w:r>
      <w:r w:rsidR="00422BA1" w:rsidRPr="006D76CE">
        <w:t>,</w:t>
      </w:r>
      <w:r w:rsidRPr="006D76CE">
        <w:t xml:space="preserve"> including engineering and geological surveys and associated ship work: noise </w:t>
      </w:r>
      <w:r w:rsidRPr="006D76CE">
        <w:lastRenderedPageBreak/>
        <w:t xml:space="preserve">pollution, petrochemical pollution (leaks from ships and equipment), light pollution, </w:t>
      </w:r>
      <w:r w:rsidR="00422BA1" w:rsidRPr="006D76CE">
        <w:t xml:space="preserve">and </w:t>
      </w:r>
      <w:r w:rsidRPr="006D76CE">
        <w:t>physical disturbance.</w:t>
      </w:r>
    </w:p>
    <w:p w14:paraId="42B35258" w14:textId="357C06EF" w:rsidR="007105C5" w:rsidRPr="006D76CE" w:rsidRDefault="007105C5" w:rsidP="007105C5">
      <w:pPr>
        <w:spacing w:before="240"/>
        <w:jc w:val="both"/>
      </w:pPr>
      <w:r w:rsidRPr="006D76CE">
        <w:t xml:space="preserve">Additionally, </w:t>
      </w:r>
      <w:r w:rsidR="00422BA1" w:rsidRPr="006D76CE">
        <w:t xml:space="preserve">this activity </w:t>
      </w:r>
      <w:r w:rsidRPr="006D76CE">
        <w:t>will lead to significant impact on benthic habitats</w:t>
      </w:r>
      <w:r w:rsidR="00422BA1" w:rsidRPr="006D76CE">
        <w:t>,</w:t>
      </w:r>
      <w:r w:rsidRPr="006D76CE">
        <w:t xml:space="preserve"> including their complete destruction, long-term changes in the water turbidity levels and local hydrological characteristics.</w:t>
      </w:r>
    </w:p>
    <w:p w14:paraId="746AC1F9" w14:textId="77777777" w:rsidR="007105C5" w:rsidRPr="006D76CE" w:rsidRDefault="007105C5" w:rsidP="007105C5">
      <w:pPr>
        <w:spacing w:before="240"/>
        <w:jc w:val="both"/>
      </w:pPr>
      <w:r w:rsidRPr="006D76CE">
        <w:t>Example: Proposal for deep seabed mining in the Norwegian EEZ.</w:t>
      </w:r>
    </w:p>
    <w:p w14:paraId="669F2C03" w14:textId="450C36D7" w:rsidR="00193743" w:rsidRPr="006D76CE" w:rsidRDefault="00193743" w:rsidP="00193743">
      <w:pPr>
        <w:pStyle w:val="Heading4"/>
      </w:pPr>
      <w:r w:rsidRPr="006D76CE">
        <w:t xml:space="preserve">Assessment </w:t>
      </w:r>
      <w:r w:rsidR="0099045B">
        <w:rPr>
          <w:lang w:val="en-US"/>
        </w:rPr>
        <w:t>findings</w:t>
      </w:r>
      <w:r w:rsidRPr="006D76CE">
        <w:t>:</w:t>
      </w:r>
    </w:p>
    <w:p w14:paraId="3EA05CA7" w14:textId="68713EE5" w:rsidR="007105C5" w:rsidRPr="006D76CE" w:rsidRDefault="007105C5" w:rsidP="007105C5">
      <w:pPr>
        <w:spacing w:before="240"/>
        <w:jc w:val="both"/>
      </w:pPr>
      <w:r w:rsidRPr="006D76CE">
        <w:rPr>
          <w:i/>
        </w:rPr>
        <w:t>Marine mammals.</w:t>
      </w:r>
      <w:r w:rsidRPr="006D76CE">
        <w:t xml:space="preserve"> The assessment largely follows </w:t>
      </w:r>
      <w:r w:rsidR="00422BA1" w:rsidRPr="006D76CE">
        <w:t>that</w:t>
      </w:r>
      <w:r w:rsidRPr="006D76CE">
        <w:t xml:space="preserve"> for oil production </w:t>
      </w:r>
      <w:r w:rsidR="00422BA1" w:rsidRPr="006D76CE">
        <w:t xml:space="preserve">but with </w:t>
      </w:r>
      <w:r w:rsidRPr="006D76CE">
        <w:t xml:space="preserve">more </w:t>
      </w:r>
      <w:r w:rsidR="00422BA1" w:rsidRPr="006D76CE">
        <w:t xml:space="preserve">restrictions </w:t>
      </w:r>
      <w:r w:rsidRPr="006D76CE">
        <w:t>for some coastal seal habitats. For cetaceans</w:t>
      </w:r>
      <w:r w:rsidR="00422BA1" w:rsidRPr="006D76CE">
        <w:t>,</w:t>
      </w:r>
      <w:r w:rsidRPr="006D76CE">
        <w:t xml:space="preserve"> </w:t>
      </w:r>
      <w:r w:rsidR="00422BA1" w:rsidRPr="006D76CE">
        <w:t xml:space="preserve">the assessment </w:t>
      </w:r>
      <w:r w:rsidRPr="006D76CE">
        <w:t xml:space="preserve">follows </w:t>
      </w:r>
      <w:r w:rsidR="00422BA1" w:rsidRPr="006D76CE">
        <w:t xml:space="preserve">that </w:t>
      </w:r>
      <w:r w:rsidRPr="006D76CE">
        <w:t>for gas production with conditions that some risks can be mitigable for some features at limited scale and with all the environmental requirements observed and monitoring installed. Ships should not operate in areas closer than 5 km to any whales.</w:t>
      </w:r>
    </w:p>
    <w:p w14:paraId="290F3B6D" w14:textId="17FD7E65" w:rsidR="007105C5" w:rsidRPr="006D76CE" w:rsidRDefault="007105C5" w:rsidP="007105C5">
      <w:pPr>
        <w:spacing w:before="240"/>
      </w:pPr>
      <w:r w:rsidRPr="006D76CE">
        <w:rPr>
          <w:i/>
        </w:rPr>
        <w:t>Seabirds.</w:t>
      </w:r>
      <w:r w:rsidRPr="006D76CE">
        <w:t xml:space="preserve"> Source of </w:t>
      </w:r>
      <w:r w:rsidRPr="00C27DBF">
        <w:rPr>
          <w:i/>
          <w:iCs/>
        </w:rPr>
        <w:t>significant</w:t>
      </w:r>
      <w:r w:rsidRPr="006D76CE">
        <w:t xml:space="preserve"> </w:t>
      </w:r>
      <w:r w:rsidR="0099045B">
        <w:t>concern</w:t>
      </w:r>
      <w:r w:rsidR="00CA01A4">
        <w:t xml:space="preserve">: </w:t>
      </w:r>
      <w:r w:rsidR="00422BA1" w:rsidRPr="006D76CE">
        <w:t>the activity</w:t>
      </w:r>
      <w:r w:rsidRPr="006D76CE">
        <w:t xml:space="preserve"> </w:t>
      </w:r>
      <w:r w:rsidR="00CA01A4">
        <w:t xml:space="preserve">should not </w:t>
      </w:r>
      <w:r w:rsidRPr="006D76CE">
        <w:t>take place in the vicinity of breeding colonies</w:t>
      </w:r>
      <w:r w:rsidR="00422BA1" w:rsidRPr="006D76CE">
        <w:t>.</w:t>
      </w:r>
      <w:r w:rsidRPr="006D76CE">
        <w:t xml:space="preserve"> </w:t>
      </w:r>
      <w:r w:rsidR="00422BA1" w:rsidRPr="006D76CE">
        <w:t xml:space="preserve">A </w:t>
      </w:r>
      <w:r w:rsidRPr="006D76CE">
        <w:t xml:space="preserve">source of </w:t>
      </w:r>
      <w:r w:rsidRPr="00C27DBF">
        <w:rPr>
          <w:i/>
          <w:iCs/>
        </w:rPr>
        <w:t>notable</w:t>
      </w:r>
      <w:r w:rsidRPr="006D76CE">
        <w:t xml:space="preserve"> </w:t>
      </w:r>
      <w:r w:rsidR="0099045B">
        <w:t>concern</w:t>
      </w:r>
      <w:r w:rsidRPr="006D76CE">
        <w:t xml:space="preserve"> </w:t>
      </w:r>
      <w:r w:rsidR="00422BA1" w:rsidRPr="006D76CE">
        <w:t>for most other habitats</w:t>
      </w:r>
      <w:r w:rsidR="00CA01A4">
        <w:t>:</w:t>
      </w:r>
      <w:r w:rsidRPr="006D76CE">
        <w:t xml:space="preserve"> </w:t>
      </w:r>
      <w:r w:rsidR="00422BA1" w:rsidRPr="006D76CE">
        <w:t xml:space="preserve">the activity </w:t>
      </w:r>
      <w:r w:rsidR="00CA01A4">
        <w:t xml:space="preserve">can only </w:t>
      </w:r>
      <w:r w:rsidRPr="006D76CE">
        <w:t xml:space="preserve">take place </w:t>
      </w:r>
      <w:r w:rsidR="00422BA1" w:rsidRPr="006D76CE">
        <w:t xml:space="preserve">on a </w:t>
      </w:r>
      <w:r w:rsidRPr="006D76CE">
        <w:t>limited scale and with adher</w:t>
      </w:r>
      <w:r w:rsidR="00422BA1" w:rsidRPr="006D76CE">
        <w:t>ence</w:t>
      </w:r>
      <w:r w:rsidRPr="006D76CE">
        <w:t xml:space="preserve"> to existing environmental standards and best practices and </w:t>
      </w:r>
      <w:r w:rsidR="00422BA1" w:rsidRPr="006D76CE">
        <w:t xml:space="preserve">appropriate </w:t>
      </w:r>
      <w:r w:rsidRPr="006D76CE">
        <w:t xml:space="preserve">monitoring, not because they are less sensitive to potential impacts, but because they need to be defined more precisely at regional and local scales. </w:t>
      </w:r>
      <w:r w:rsidR="00422BA1" w:rsidRPr="006D76CE">
        <w:t>A s</w:t>
      </w:r>
      <w:r w:rsidRPr="006D76CE">
        <w:t xml:space="preserve">ource of </w:t>
      </w:r>
      <w:r w:rsidRPr="00C27DBF">
        <w:rPr>
          <w:i/>
          <w:iCs/>
        </w:rPr>
        <w:t>significant</w:t>
      </w:r>
      <w:r w:rsidRPr="006D76CE">
        <w:t xml:space="preserve"> </w:t>
      </w:r>
      <w:r w:rsidR="00C27DBF">
        <w:rPr>
          <w:lang w:val="en-US"/>
        </w:rPr>
        <w:t>concern</w:t>
      </w:r>
      <w:r w:rsidRPr="006D76CE">
        <w:t xml:space="preserve"> for areas of mass or regular bird concentrations.</w:t>
      </w:r>
    </w:p>
    <w:p w14:paraId="48678662" w14:textId="797A404D" w:rsidR="007105C5" w:rsidRPr="006D76CE" w:rsidRDefault="007105C5" w:rsidP="007105C5">
      <w:pPr>
        <w:spacing w:before="240"/>
      </w:pPr>
      <w:r w:rsidRPr="006D76CE">
        <w:rPr>
          <w:i/>
        </w:rPr>
        <w:t>Fish.</w:t>
      </w:r>
      <w:r w:rsidRPr="006D76CE">
        <w:t xml:space="preserve"> Source of </w:t>
      </w:r>
      <w:r w:rsidRPr="00CA01A4">
        <w:rPr>
          <w:i/>
          <w:iCs/>
        </w:rPr>
        <w:t>notable</w:t>
      </w:r>
      <w:r w:rsidRPr="006D76CE">
        <w:t xml:space="preserve"> </w:t>
      </w:r>
      <w:r w:rsidR="0099045B">
        <w:t>concern</w:t>
      </w:r>
      <w:r w:rsidRPr="006D76CE">
        <w:t xml:space="preserve"> </w:t>
      </w:r>
      <w:r w:rsidR="00422BA1" w:rsidRPr="006D76CE">
        <w:t>for most CFs</w:t>
      </w:r>
      <w:r w:rsidR="00CA01A4">
        <w:t xml:space="preserve">: </w:t>
      </w:r>
      <w:r w:rsidR="00422BA1" w:rsidRPr="006D76CE">
        <w:t>the activity</w:t>
      </w:r>
      <w:r w:rsidRPr="006D76CE">
        <w:t xml:space="preserve"> </w:t>
      </w:r>
      <w:r w:rsidR="00CA01A4">
        <w:t xml:space="preserve">should </w:t>
      </w:r>
      <w:r w:rsidR="00CA01A4" w:rsidRPr="006D76CE">
        <w:t>take</w:t>
      </w:r>
      <w:r w:rsidRPr="006D76CE">
        <w:t xml:space="preserve"> place </w:t>
      </w:r>
      <w:r w:rsidR="00422BA1" w:rsidRPr="006D76CE">
        <w:t xml:space="preserve">on a </w:t>
      </w:r>
      <w:r w:rsidRPr="006D76CE">
        <w:t xml:space="preserve">limited scale and with </w:t>
      </w:r>
      <w:r w:rsidR="00CA01A4" w:rsidRPr="006D76CE">
        <w:t>adherence</w:t>
      </w:r>
      <w:r w:rsidRPr="006D76CE">
        <w:t xml:space="preserve"> to existing environmental standards and best practices and </w:t>
      </w:r>
      <w:r w:rsidR="00422BA1" w:rsidRPr="006D76CE">
        <w:t xml:space="preserve">appropriate </w:t>
      </w:r>
      <w:r w:rsidRPr="006D76CE">
        <w:t>monitoring.</w:t>
      </w:r>
    </w:p>
    <w:p w14:paraId="469B49DF" w14:textId="6B024D9D" w:rsidR="007105C5" w:rsidRPr="006D76CE" w:rsidRDefault="007105C5" w:rsidP="007105C5">
      <w:pPr>
        <w:spacing w:before="240"/>
      </w:pPr>
      <w:r w:rsidRPr="006D76CE">
        <w:rPr>
          <w:i/>
        </w:rPr>
        <w:t>Benthos.</w:t>
      </w:r>
      <w:r w:rsidRPr="006D76CE">
        <w:t xml:space="preserve"> Source of </w:t>
      </w:r>
      <w:r w:rsidRPr="0099045B">
        <w:rPr>
          <w:i/>
          <w:iCs/>
        </w:rPr>
        <w:t>significant</w:t>
      </w:r>
      <w:r w:rsidRPr="006D76CE">
        <w:t xml:space="preserve"> </w:t>
      </w:r>
      <w:r w:rsidR="0099045B">
        <w:t xml:space="preserve">concern </w:t>
      </w:r>
      <w:r w:rsidRPr="006D76CE">
        <w:t xml:space="preserve">due to </w:t>
      </w:r>
      <w:r w:rsidR="00422BA1" w:rsidRPr="006D76CE">
        <w:t xml:space="preserve">habitat </w:t>
      </w:r>
      <w:r w:rsidRPr="006D76CE">
        <w:t>sensitivity and scale of potential harm.</w:t>
      </w:r>
    </w:p>
    <w:p w14:paraId="4E6DDBE8" w14:textId="4B0C8FBA" w:rsidR="007105C5" w:rsidRPr="006D76CE" w:rsidRDefault="007105C5" w:rsidP="007105C5">
      <w:pPr>
        <w:spacing w:before="240"/>
      </w:pPr>
      <w:r w:rsidRPr="006D76CE">
        <w:rPr>
          <w:i/>
        </w:rPr>
        <w:t>Coastal features.</w:t>
      </w:r>
      <w:r w:rsidRPr="006D76CE">
        <w:t xml:space="preserve"> Source of </w:t>
      </w:r>
      <w:r w:rsidRPr="00CA01A4">
        <w:rPr>
          <w:i/>
          <w:iCs/>
        </w:rPr>
        <w:t xml:space="preserve">significant </w:t>
      </w:r>
      <w:r w:rsidR="00CA01A4">
        <w:t>concern</w:t>
      </w:r>
      <w:r w:rsidRPr="006D76CE">
        <w:t xml:space="preserve"> due to </w:t>
      </w:r>
      <w:r w:rsidR="00422BA1" w:rsidRPr="006D76CE">
        <w:t xml:space="preserve">habitat </w:t>
      </w:r>
      <w:r w:rsidRPr="006D76CE">
        <w:t>sensitivity and scale of potential harm.</w:t>
      </w:r>
    </w:p>
    <w:p w14:paraId="23FDAAB1" w14:textId="5BAEE1BB" w:rsidR="007105C5" w:rsidRPr="006D76CE" w:rsidRDefault="007105C5" w:rsidP="00193743">
      <w:pPr>
        <w:pStyle w:val="Heading4"/>
      </w:pPr>
      <w:r w:rsidRPr="006D76CE">
        <w:t>Assumptions</w:t>
      </w:r>
      <w:r w:rsidR="00193743" w:rsidRPr="006D76CE">
        <w:t>:</w:t>
      </w:r>
    </w:p>
    <w:p w14:paraId="5589FDB9" w14:textId="28972178" w:rsidR="007105C5" w:rsidRPr="006D76CE" w:rsidRDefault="007105C5" w:rsidP="007105C5">
      <w:pPr>
        <w:spacing w:before="240"/>
        <w:jc w:val="both"/>
      </w:pPr>
      <w:r w:rsidRPr="006D76CE">
        <w:t>We assumed that offshore mining can physically take place at any distance from shoreline and with no restrictions on depth. There are no restrictions related to the ice cover presence.</w:t>
      </w:r>
    </w:p>
    <w:p w14:paraId="29D78F9B" w14:textId="732CC8DF" w:rsidR="007105C5" w:rsidRPr="006D76CE" w:rsidRDefault="00193743" w:rsidP="00193743">
      <w:pPr>
        <w:pStyle w:val="Heading4"/>
      </w:pPr>
      <w:r w:rsidRPr="006D76CE">
        <w:t>Data sources:</w:t>
      </w:r>
      <w:r w:rsidR="007105C5" w:rsidRPr="006D76CE">
        <w:t xml:space="preserve"> </w:t>
      </w:r>
    </w:p>
    <w:p w14:paraId="4DACE847" w14:textId="6F5D75DA" w:rsidR="007105C5" w:rsidRPr="006D76CE" w:rsidRDefault="007105C5" w:rsidP="007105C5">
      <w:r w:rsidRPr="006D76CE">
        <w:t xml:space="preserve">This is an exploratory deep seabed mining area - Norwegian plans for exploration </w:t>
      </w:r>
      <w:r w:rsidR="00193743" w:rsidRPr="006D76CE">
        <w:t xml:space="preserve">were </w:t>
      </w:r>
      <w:r w:rsidRPr="006D76CE">
        <w:t xml:space="preserve">digitised from </w:t>
      </w:r>
      <w:ins w:id="626" w:author="Timothy James" w:date="2024-03-24T22:16:00Z" w16du:dateUtc="2024-03-25T02:16:00Z">
        <w:r w:rsidR="00043273" w:rsidRPr="00043273">
          <w:t>Alberts</w:t>
        </w:r>
      </w:ins>
      <w:del w:id="627" w:author="Timothy James" w:date="2024-03-24T22:16:00Z" w16du:dateUtc="2024-03-25T02:16:00Z">
        <w:r w:rsidR="009F3C49" w:rsidDel="00043273">
          <w:delText>Mongabay</w:delText>
        </w:r>
      </w:del>
      <w:del w:id="628" w:author="Timothy James" w:date="2024-03-21T18:05:00Z" w16du:dateUtc="2024-03-21T22:05:00Z">
        <w:r w:rsidR="009F3C49" w:rsidDel="000650E0">
          <w:delText>,</w:delText>
        </w:r>
      </w:del>
      <w:r w:rsidR="009F3C49">
        <w:t xml:space="preserve"> </w:t>
      </w:r>
      <w:ins w:id="629" w:author="Timothy James" w:date="2024-03-21T18:05:00Z" w16du:dateUtc="2024-03-21T22:05:00Z">
        <w:r w:rsidR="000650E0">
          <w:t>(</w:t>
        </w:r>
      </w:ins>
      <w:r w:rsidR="009F3C49">
        <w:t>2023</w:t>
      </w:r>
      <w:ins w:id="630" w:author="Timothy James" w:date="2024-03-21T18:05:00Z" w16du:dateUtc="2024-03-21T22:05:00Z">
        <w:r w:rsidR="000650E0">
          <w:t>)</w:t>
        </w:r>
      </w:ins>
      <w:r w:rsidR="009F3C49">
        <w:t xml:space="preserve">, </w:t>
      </w:r>
      <w:bookmarkStart w:id="631" w:name="_Hlk161072515"/>
      <w:r w:rsidR="009F3C49">
        <w:t>Olje – Og Energidepartementet</w:t>
      </w:r>
      <w:del w:id="632" w:author="Timothy James" w:date="2024-03-21T18:05:00Z" w16du:dateUtc="2024-03-21T22:05:00Z">
        <w:r w:rsidR="009F3C49" w:rsidDel="000650E0">
          <w:delText>,</w:delText>
        </w:r>
      </w:del>
      <w:r w:rsidR="009F3C49">
        <w:t xml:space="preserve"> </w:t>
      </w:r>
      <w:ins w:id="633" w:author="Timothy James" w:date="2024-03-21T18:05:00Z" w16du:dateUtc="2024-03-21T22:05:00Z">
        <w:r w:rsidR="000650E0">
          <w:t>(</w:t>
        </w:r>
      </w:ins>
      <w:r w:rsidR="009F3C49">
        <w:t>2022</w:t>
      </w:r>
      <w:bookmarkEnd w:id="631"/>
      <w:ins w:id="634" w:author="Timothy James" w:date="2024-03-21T18:05:00Z" w16du:dateUtc="2024-03-21T22:05:00Z">
        <w:r w:rsidR="000650E0">
          <w:t>)</w:t>
        </w:r>
      </w:ins>
      <w:r w:rsidR="009F3C49">
        <w:t>.</w:t>
      </w:r>
    </w:p>
    <w:p w14:paraId="7D57C3C1" w14:textId="48F77A21" w:rsidR="007105C5" w:rsidRPr="006D76CE" w:rsidRDefault="007105C5" w:rsidP="007105C5">
      <w:r w:rsidRPr="006D76CE">
        <w:t xml:space="preserve">Even </w:t>
      </w:r>
      <w:r w:rsidR="006D76CE" w:rsidRPr="006D76CE">
        <w:t xml:space="preserve">though </w:t>
      </w:r>
      <w:r w:rsidRPr="006D76CE">
        <w:t>mining does</w:t>
      </w:r>
      <w:r w:rsidR="006D76CE" w:rsidRPr="006D76CE">
        <w:t xml:space="preserve"> </w:t>
      </w:r>
      <w:r w:rsidRPr="006D76CE">
        <w:t>n</w:t>
      </w:r>
      <w:r w:rsidR="006D76CE" w:rsidRPr="006D76CE">
        <w:t>o</w:t>
      </w:r>
      <w:r w:rsidRPr="006D76CE">
        <w:t xml:space="preserve">t occur in this area </w:t>
      </w:r>
      <w:r w:rsidR="006D76CE" w:rsidRPr="006D76CE">
        <w:t>currently</w:t>
      </w:r>
      <w:r w:rsidRPr="006D76CE">
        <w:t>, there are concrete plans to start in the near future and</w:t>
      </w:r>
      <w:r w:rsidR="006D76CE" w:rsidRPr="006D76CE">
        <w:t>,</w:t>
      </w:r>
      <w:r w:rsidRPr="006D76CE">
        <w:t xml:space="preserve"> therefore</w:t>
      </w:r>
      <w:r w:rsidR="006D76CE" w:rsidRPr="006D76CE">
        <w:t>,</w:t>
      </w:r>
      <w:r w:rsidRPr="006D76CE">
        <w:t xml:space="preserve"> it </w:t>
      </w:r>
      <w:r w:rsidR="006D76CE" w:rsidRPr="006D76CE">
        <w:t>wa</w:t>
      </w:r>
      <w:r w:rsidRPr="006D76CE">
        <w:t>s included in the dataset.</w:t>
      </w:r>
    </w:p>
    <w:p w14:paraId="65A4FBE0" w14:textId="67E3F56C" w:rsidR="007105C5" w:rsidRPr="006D76CE" w:rsidRDefault="007105C5" w:rsidP="007105C5">
      <w:r w:rsidRPr="006D76CE">
        <w:rPr>
          <w:i/>
          <w:iCs/>
        </w:rPr>
        <w:t>Dataset produced:</w:t>
      </w:r>
      <w:r w:rsidRPr="006D76CE">
        <w:t xml:space="preserve"> August 2023</w:t>
      </w:r>
      <w:r w:rsidR="00642F0F" w:rsidRPr="006D76CE">
        <w:t>.</w:t>
      </w:r>
    </w:p>
    <w:p w14:paraId="4A353FDA" w14:textId="57155479" w:rsidR="007105C5" w:rsidRPr="00CA01A4" w:rsidRDefault="007105C5" w:rsidP="007105C5">
      <w:pPr>
        <w:pStyle w:val="Heading3"/>
        <w:rPr>
          <w:color w:val="auto"/>
        </w:rPr>
      </w:pPr>
      <w:bookmarkStart w:id="635" w:name="_iysr8ui15dd8" w:colFirst="0" w:colLast="0"/>
      <w:bookmarkEnd w:id="635"/>
      <w:r w:rsidRPr="00CA01A4">
        <w:rPr>
          <w:color w:val="auto"/>
        </w:rPr>
        <w:t xml:space="preserve">MOP: </w:t>
      </w:r>
      <w:r w:rsidR="00417FA3">
        <w:rPr>
          <w:color w:val="auto"/>
        </w:rPr>
        <w:t>Offshore Oil &amp; Gas-condensate Production</w:t>
      </w:r>
    </w:p>
    <w:p w14:paraId="77DF6EDA" w14:textId="5203BB98" w:rsidR="007105C5" w:rsidRPr="006D76CE" w:rsidRDefault="007105C5" w:rsidP="007105C5">
      <w:pPr>
        <w:spacing w:before="240"/>
        <w:jc w:val="both"/>
      </w:pPr>
      <w:r w:rsidRPr="006D76CE">
        <w:t>Engineering and geological surveys typically include drilling of exploratory boreholes, sampling of various geological sediments; geophysical surveys (continuous seismic-acoustic profiling, side-</w:t>
      </w:r>
      <w:r w:rsidRPr="006D76CE">
        <w:lastRenderedPageBreak/>
        <w:t>scan sonar, etc.). These surveys are associated with the following impacts: air and underwater noise pollution (from ships, drilling and from seismic surveys), petrochemical pollution (leaks from ships and equipment), light pollution from ships and drilling platforms, physical disturbance, risks of strikes with vessels, destruction of benthic habitats</w:t>
      </w:r>
      <w:r w:rsidR="006D76CE">
        <w:t>,</w:t>
      </w:r>
      <w:r w:rsidRPr="006D76CE">
        <w:t xml:space="preserve"> </w:t>
      </w:r>
      <w:r w:rsidR="006D76CE">
        <w:t xml:space="preserve">and </w:t>
      </w:r>
      <w:r w:rsidRPr="006D76CE">
        <w:t>short-term increase of the water turbidity.</w:t>
      </w:r>
    </w:p>
    <w:p w14:paraId="51AC872C" w14:textId="75E735E5" w:rsidR="007105C5" w:rsidRPr="006D76CE" w:rsidRDefault="006D76CE" w:rsidP="007105C5">
      <w:pPr>
        <w:spacing w:before="240"/>
        <w:jc w:val="both"/>
      </w:pPr>
      <w:r>
        <w:t>The n</w:t>
      </w:r>
      <w:r w:rsidR="007105C5" w:rsidRPr="006D76CE">
        <w:t>ext stages of oil production are associated with high risk of oil and other petrochemical pollution</w:t>
      </w:r>
      <w:r>
        <w:t>,</w:t>
      </w:r>
      <w:r w:rsidR="007105C5" w:rsidRPr="006D76CE">
        <w:t xml:space="preserve"> including accidental spills, physical disturbance and destruction of habitats caused by installation of platforms and shipping, noise pollution both underwater and in the air (from helicopters), disturbance of the ice cover</w:t>
      </w:r>
      <w:ins w:id="636" w:author="Timothy James" w:date="2024-03-21T18:06:00Z" w16du:dateUtc="2024-03-21T22:06:00Z">
        <w:r w:rsidR="00563690">
          <w:t>,</w:t>
        </w:r>
      </w:ins>
      <w:r w:rsidR="007105C5" w:rsidRPr="006D76CE">
        <w:t xml:space="preserve"> and light pollution. We consider gas-condensate production in the same category as oil production because from the conservation concern and environmental impact perspective they are more similar to each other compared to the gas production.</w:t>
      </w:r>
    </w:p>
    <w:p w14:paraId="62CA8510" w14:textId="44657F48" w:rsidR="007105C5" w:rsidRPr="006D76CE" w:rsidRDefault="007105C5" w:rsidP="007105C5">
      <w:pPr>
        <w:spacing w:before="240"/>
        <w:jc w:val="both"/>
      </w:pPr>
      <w:r w:rsidRPr="006D76CE">
        <w:rPr>
          <w:i/>
          <w:iCs/>
        </w:rPr>
        <w:t>Example:</w:t>
      </w:r>
      <w:r w:rsidRPr="006D76CE">
        <w:t xml:space="preserve"> Prirazlomnaya oil platform in the Pechora Sea, Russia; shelf production in Norway and Alaska</w:t>
      </w:r>
      <w:ins w:id="637" w:author="Timothy James" w:date="2024-03-21T18:06:00Z" w16du:dateUtc="2024-03-21T22:06:00Z">
        <w:r w:rsidR="00563690">
          <w:t>.</w:t>
        </w:r>
      </w:ins>
    </w:p>
    <w:p w14:paraId="738C0F36" w14:textId="199BDEDA" w:rsidR="00193743" w:rsidRPr="006D76CE" w:rsidRDefault="00193743" w:rsidP="00193743">
      <w:pPr>
        <w:pStyle w:val="Heading4"/>
      </w:pPr>
      <w:r w:rsidRPr="006D76CE">
        <w:t xml:space="preserve">Assessment </w:t>
      </w:r>
      <w:r w:rsidR="00CA01A4">
        <w:t>finding</w:t>
      </w:r>
      <w:r w:rsidRPr="006D76CE">
        <w:t>s:</w:t>
      </w:r>
    </w:p>
    <w:p w14:paraId="0E5FAE1A" w14:textId="0A30E796" w:rsidR="007105C5" w:rsidRPr="006D76CE" w:rsidRDefault="007105C5" w:rsidP="007105C5">
      <w:pPr>
        <w:spacing w:before="240"/>
        <w:jc w:val="both"/>
      </w:pPr>
      <w:r w:rsidRPr="006D76CE">
        <w:rPr>
          <w:i/>
        </w:rPr>
        <w:t>Marine mammals.</w:t>
      </w:r>
      <w:r w:rsidRPr="006D76CE">
        <w:t xml:space="preserve"> Source of </w:t>
      </w:r>
      <w:r w:rsidRPr="00CA01A4">
        <w:rPr>
          <w:i/>
          <w:iCs/>
        </w:rPr>
        <w:t>significant</w:t>
      </w:r>
      <w:r w:rsidRPr="006D76CE">
        <w:t xml:space="preserve"> </w:t>
      </w:r>
      <w:r w:rsidR="00CA01A4">
        <w:t>concern</w:t>
      </w:r>
      <w:r w:rsidRPr="006D76CE">
        <w:t xml:space="preserve"> for marine mammals in most of the important habitats. Source of </w:t>
      </w:r>
      <w:r w:rsidRPr="00CA01A4">
        <w:rPr>
          <w:i/>
          <w:iCs/>
        </w:rPr>
        <w:t>notable</w:t>
      </w:r>
      <w:r w:rsidRPr="006D76CE">
        <w:t xml:space="preserve"> </w:t>
      </w:r>
      <w:r w:rsidR="00CA01A4">
        <w:t>concern</w:t>
      </w:r>
      <w:r w:rsidRPr="006D76CE">
        <w:t xml:space="preserve"> in some less </w:t>
      </w:r>
      <w:r w:rsidR="00CA01A4" w:rsidRPr="006D76CE">
        <w:t>spatially restricted</w:t>
      </w:r>
      <w:r w:rsidRPr="006D76CE">
        <w:t xml:space="preserve"> areas</w:t>
      </w:r>
      <w:del w:id="638" w:author="Timothy James" w:date="2024-03-21T18:07:00Z" w16du:dateUtc="2024-03-21T22:07:00Z">
        <w:r w:rsidR="00CA01A4" w:rsidDel="00563690">
          <w:delText>:</w:delText>
        </w:r>
      </w:del>
      <w:r w:rsidR="00CA01A4">
        <w:t xml:space="preserve"> </w:t>
      </w:r>
      <w:ins w:id="639" w:author="Timothy James" w:date="2024-03-21T18:07:00Z" w16du:dateUtc="2024-03-21T22:07:00Z">
        <w:r w:rsidR="00563690">
          <w:t xml:space="preserve">where it </w:t>
        </w:r>
      </w:ins>
      <w:r w:rsidR="00CA01A4">
        <w:t>can only be</w:t>
      </w:r>
      <w:r w:rsidR="006D76CE">
        <w:t xml:space="preserve"> undertaken on a</w:t>
      </w:r>
      <w:r w:rsidR="006D76CE" w:rsidRPr="006D76CE">
        <w:t xml:space="preserve"> </w:t>
      </w:r>
      <w:r w:rsidRPr="006D76CE">
        <w:t>limited scale</w:t>
      </w:r>
      <w:r w:rsidR="006D76CE">
        <w:t>,</w:t>
      </w:r>
      <w:r w:rsidRPr="006D76CE">
        <w:t xml:space="preserve"> </w:t>
      </w:r>
      <w:r w:rsidR="006D76CE">
        <w:t xml:space="preserve">when </w:t>
      </w:r>
      <w:r w:rsidRPr="006D76CE">
        <w:t>regular animal concentration areas are avoided, and robust monitoring is installed.</w:t>
      </w:r>
    </w:p>
    <w:p w14:paraId="07A6D585" w14:textId="4BD51937" w:rsidR="007105C5" w:rsidRPr="006D76CE" w:rsidRDefault="007105C5" w:rsidP="007105C5">
      <w:pPr>
        <w:spacing w:before="240"/>
      </w:pPr>
      <w:r w:rsidRPr="006D76CE">
        <w:rPr>
          <w:i/>
        </w:rPr>
        <w:t>Seabirds</w:t>
      </w:r>
      <w:r w:rsidRPr="006D76CE">
        <w:t xml:space="preserve">. Seabirds are among the most vulnerable wildlife in relation to acute impacts of oil spills. </w:t>
      </w:r>
      <w:r w:rsidR="008C1AFA">
        <w:t xml:space="preserve">This activity is a </w:t>
      </w:r>
      <w:ins w:id="640" w:author="Timothy James" w:date="2024-03-21T18:07:00Z" w16du:dateUtc="2024-03-21T22:07:00Z">
        <w:r w:rsidR="00563690">
          <w:t xml:space="preserve">source of </w:t>
        </w:r>
      </w:ins>
      <w:r w:rsidR="008C1AFA" w:rsidRPr="00CA01A4">
        <w:rPr>
          <w:i/>
          <w:iCs/>
        </w:rPr>
        <w:t>significant</w:t>
      </w:r>
      <w:r w:rsidR="008C1AFA" w:rsidRPr="008C1AFA">
        <w:t xml:space="preserve"> </w:t>
      </w:r>
      <w:r w:rsidR="008C1AFA">
        <w:t>concern</w:t>
      </w:r>
      <w:r w:rsidR="008C1AFA" w:rsidRPr="008C1AFA">
        <w:t xml:space="preserve"> </w:t>
      </w:r>
      <w:r w:rsidR="00CA01A4">
        <w:t>if takes place within</w:t>
      </w:r>
      <w:r w:rsidRPr="006D76CE">
        <w:t xml:space="preserve"> 100 km </w:t>
      </w:r>
      <w:r w:rsidR="008C1AFA">
        <w:t xml:space="preserve">of </w:t>
      </w:r>
      <w:r w:rsidRPr="006D76CE">
        <w:t xml:space="preserve">seabird colonies or </w:t>
      </w:r>
      <w:r w:rsidR="00CA01A4">
        <w:t xml:space="preserve">in </w:t>
      </w:r>
      <w:del w:id="641" w:author="Timothy James" w:date="2024-03-21T18:07:00Z" w16du:dateUtc="2024-03-21T22:07:00Z">
        <w:r w:rsidR="00CA01A4" w:rsidDel="00563690">
          <w:delText xml:space="preserve">the </w:delText>
        </w:r>
      </w:del>
      <w:r w:rsidRPr="006D76CE">
        <w:t xml:space="preserve">areas of mass or regular bird concentrations like moulting, </w:t>
      </w:r>
      <w:r w:rsidR="00CA01A4" w:rsidRPr="006D76CE">
        <w:t>stopover,</w:t>
      </w:r>
      <w:r w:rsidRPr="006D76CE">
        <w:t xml:space="preserve"> and wintering sites, as the impacts of potential spills and associated oil spill response operations can affect larger areas. </w:t>
      </w:r>
      <w:r w:rsidR="008C1AFA">
        <w:t>It is a s</w:t>
      </w:r>
      <w:r w:rsidRPr="006D76CE">
        <w:t xml:space="preserve">ource of </w:t>
      </w:r>
      <w:r w:rsidR="00CA01A4" w:rsidRPr="00CA01A4">
        <w:rPr>
          <w:i/>
          <w:iCs/>
        </w:rPr>
        <w:t>notable</w:t>
      </w:r>
      <w:r w:rsidR="00CA01A4" w:rsidRPr="006D76CE">
        <w:t xml:space="preserve"> </w:t>
      </w:r>
      <w:r w:rsidR="00CA01A4">
        <w:t>concern</w:t>
      </w:r>
      <w:r w:rsidR="008C1AFA">
        <w:t xml:space="preserve"> </w:t>
      </w:r>
      <w:r w:rsidRPr="006D76CE">
        <w:t xml:space="preserve">in other habitats </w:t>
      </w:r>
      <w:del w:id="642" w:author="Timothy James" w:date="2024-03-21T18:08:00Z" w16du:dateUtc="2024-03-21T22:08:00Z">
        <w:r w:rsidR="00CA01A4" w:rsidDel="00563690">
          <w:delText>and requires</w:delText>
        </w:r>
        <w:r w:rsidRPr="006D76CE" w:rsidDel="00563690">
          <w:delText xml:space="preserve"> </w:delText>
        </w:r>
      </w:del>
      <w:ins w:id="643" w:author="Timothy James" w:date="2024-03-21T18:08:00Z" w16du:dateUtc="2024-03-21T22:08:00Z">
        <w:r w:rsidR="00563690">
          <w:t xml:space="preserve">where </w:t>
        </w:r>
      </w:ins>
      <w:r w:rsidRPr="006D76CE">
        <w:t xml:space="preserve">all </w:t>
      </w:r>
      <w:del w:id="644" w:author="Timothy James" w:date="2024-03-21T18:08:00Z" w16du:dateUtc="2024-03-21T22:08:00Z">
        <w:r w:rsidRPr="006D76CE" w:rsidDel="00563690">
          <w:delText xml:space="preserve">the </w:delText>
        </w:r>
      </w:del>
      <w:r w:rsidRPr="006D76CE">
        <w:t xml:space="preserve">environmental requirements </w:t>
      </w:r>
      <w:del w:id="645" w:author="Timothy James" w:date="2024-03-21T18:08:00Z" w16du:dateUtc="2024-03-21T22:08:00Z">
        <w:r w:rsidR="00CA01A4" w:rsidDel="00563690">
          <w:delText xml:space="preserve">to be </w:delText>
        </w:r>
      </w:del>
      <w:ins w:id="646" w:author="Timothy James" w:date="2024-03-21T18:08:00Z" w16du:dateUtc="2024-03-21T22:08:00Z">
        <w:r w:rsidR="00563690">
          <w:t xml:space="preserve">are </w:t>
        </w:r>
      </w:ins>
      <w:r w:rsidRPr="006D76CE">
        <w:t xml:space="preserve">observed and robust monitoring </w:t>
      </w:r>
      <w:ins w:id="647" w:author="Timothy James" w:date="2024-03-21T18:08:00Z" w16du:dateUtc="2024-03-21T22:08:00Z">
        <w:r w:rsidR="00563690">
          <w:t xml:space="preserve">is </w:t>
        </w:r>
      </w:ins>
      <w:r w:rsidR="00CA01A4">
        <w:t>ins</w:t>
      </w:r>
      <w:r w:rsidRPr="006D76CE">
        <w:t>talled. Important</w:t>
      </w:r>
      <w:r w:rsidR="008C1AFA">
        <w:t>ly</w:t>
      </w:r>
      <w:r w:rsidRPr="006D76CE">
        <w:t>, these habitats are also sensitive to potential impacts, but they need to be delineated more precisely at regional and local scales through dedicated studies.</w:t>
      </w:r>
    </w:p>
    <w:p w14:paraId="64D9A68C" w14:textId="0138D9F1" w:rsidR="007105C5" w:rsidRPr="006D76CE" w:rsidRDefault="007105C5" w:rsidP="007105C5">
      <w:pPr>
        <w:spacing w:before="240"/>
      </w:pPr>
      <w:r w:rsidRPr="006D76CE">
        <w:rPr>
          <w:i/>
        </w:rPr>
        <w:t>Fish.</w:t>
      </w:r>
      <w:r w:rsidRPr="006D76CE">
        <w:t xml:space="preserve"> Source of </w:t>
      </w:r>
      <w:r w:rsidRPr="00CA01A4">
        <w:rPr>
          <w:i/>
          <w:iCs/>
        </w:rPr>
        <w:t>notable</w:t>
      </w:r>
      <w:r w:rsidRPr="006D76CE">
        <w:t xml:space="preserve"> </w:t>
      </w:r>
      <w:r w:rsidR="00CA01A4">
        <w:t>concern</w:t>
      </w:r>
      <w:r w:rsidRPr="006D76CE">
        <w:t xml:space="preserve"> </w:t>
      </w:r>
      <w:r w:rsidR="008C1AFA">
        <w:t>for most CFs</w:t>
      </w:r>
      <w:del w:id="648" w:author="Timothy James" w:date="2024-03-21T18:08:00Z" w16du:dateUtc="2024-03-21T22:08:00Z">
        <w:r w:rsidR="00CA01A4" w:rsidDel="00563690">
          <w:delText>:</w:delText>
        </w:r>
      </w:del>
      <w:r w:rsidR="00CA01A4">
        <w:t xml:space="preserve"> </w:t>
      </w:r>
      <w:ins w:id="649" w:author="Timothy James" w:date="2024-03-21T18:08:00Z" w16du:dateUtc="2024-03-21T22:08:00Z">
        <w:r w:rsidR="00563690">
          <w:t xml:space="preserve">where it </w:t>
        </w:r>
      </w:ins>
      <w:r w:rsidR="00CA01A4">
        <w:t>can</w:t>
      </w:r>
      <w:r w:rsidR="008C1AFA">
        <w:t xml:space="preserve"> </w:t>
      </w:r>
      <w:r w:rsidRPr="006D76CE">
        <w:t xml:space="preserve">take place </w:t>
      </w:r>
      <w:r w:rsidR="008C1AFA">
        <w:t>on a</w:t>
      </w:r>
      <w:r w:rsidR="008C1AFA" w:rsidRPr="006D76CE">
        <w:t xml:space="preserve"> </w:t>
      </w:r>
      <w:r w:rsidRPr="006D76CE">
        <w:t>limited scale</w:t>
      </w:r>
      <w:r w:rsidR="008C1AFA">
        <w:t>,</w:t>
      </w:r>
      <w:r w:rsidRPr="006D76CE">
        <w:t xml:space="preserve"> adhering to existing environmental standards and best practices, and </w:t>
      </w:r>
      <w:r w:rsidR="008C1AFA">
        <w:t xml:space="preserve">with appropriate </w:t>
      </w:r>
      <w:r w:rsidRPr="006D76CE">
        <w:t xml:space="preserve">monitoring. </w:t>
      </w:r>
      <w:del w:id="650" w:author="Timothy James" w:date="2024-03-21T18:08:00Z" w16du:dateUtc="2024-03-21T22:08:00Z">
        <w:r w:rsidR="008C1AFA" w:rsidDel="00563690">
          <w:delText xml:space="preserve">There is </w:delText>
        </w:r>
      </w:del>
      <w:ins w:id="651" w:author="Timothy James" w:date="2024-03-21T18:08:00Z" w16du:dateUtc="2024-03-21T22:08:00Z">
        <w:r w:rsidR="00563690">
          <w:t>Sou</w:t>
        </w:r>
      </w:ins>
      <w:ins w:id="652" w:author="Timothy James" w:date="2024-03-21T18:09:00Z" w16du:dateUtc="2024-03-21T22:09:00Z">
        <w:r w:rsidR="00563690">
          <w:t>r</w:t>
        </w:r>
      </w:ins>
      <w:ins w:id="653" w:author="Timothy James" w:date="2024-03-21T18:08:00Z" w16du:dateUtc="2024-03-21T22:08:00Z">
        <w:r w:rsidR="00563690">
          <w:t xml:space="preserve">ce of </w:t>
        </w:r>
      </w:ins>
      <w:r w:rsidR="008C1AFA" w:rsidRPr="00CA01A4">
        <w:rPr>
          <w:i/>
          <w:iCs/>
        </w:rPr>
        <w:t>s</w:t>
      </w:r>
      <w:r w:rsidRPr="00CA01A4">
        <w:rPr>
          <w:i/>
          <w:iCs/>
        </w:rPr>
        <w:t>ignificant</w:t>
      </w:r>
      <w:r w:rsidRPr="006D76CE">
        <w:t xml:space="preserve"> </w:t>
      </w:r>
      <w:r w:rsidR="00CA01A4">
        <w:t xml:space="preserve">concern </w:t>
      </w:r>
      <w:r w:rsidR="00CA01A4" w:rsidRPr="006D76CE">
        <w:t>for</w:t>
      </w:r>
      <w:r w:rsidRPr="006D76CE">
        <w:t xml:space="preserve"> some well-defined and spatially limited habitats such as local forms of the White-Sea herring or estuarine anadromous fish complexes.</w:t>
      </w:r>
    </w:p>
    <w:p w14:paraId="378E39D8" w14:textId="63ED3E65" w:rsidR="007105C5" w:rsidRPr="006D76CE" w:rsidRDefault="007105C5" w:rsidP="007105C5">
      <w:pPr>
        <w:spacing w:before="240"/>
      </w:pPr>
      <w:r w:rsidRPr="006D76CE">
        <w:rPr>
          <w:i/>
        </w:rPr>
        <w:t>Benthos.</w:t>
      </w:r>
      <w:r w:rsidRPr="006D76CE">
        <w:t xml:space="preserve"> Source of </w:t>
      </w:r>
      <w:r w:rsidRPr="00CA01A4">
        <w:rPr>
          <w:i/>
          <w:iCs/>
        </w:rPr>
        <w:t>significant</w:t>
      </w:r>
      <w:r w:rsidRPr="006D76CE">
        <w:t xml:space="preserve"> </w:t>
      </w:r>
      <w:r w:rsidR="00CA01A4">
        <w:t>concern</w:t>
      </w:r>
      <w:r w:rsidRPr="006D76CE">
        <w:t xml:space="preserve"> due to </w:t>
      </w:r>
      <w:r w:rsidR="008C1AFA">
        <w:t xml:space="preserve">habitat </w:t>
      </w:r>
      <w:r w:rsidRPr="006D76CE">
        <w:t>sensitivity and scale of potential harm.</w:t>
      </w:r>
    </w:p>
    <w:p w14:paraId="52FB0AE2" w14:textId="454482D1" w:rsidR="007105C5" w:rsidRPr="006D76CE" w:rsidRDefault="007105C5" w:rsidP="007105C5">
      <w:pPr>
        <w:spacing w:before="240"/>
      </w:pPr>
      <w:r w:rsidRPr="006D76CE">
        <w:rPr>
          <w:i/>
        </w:rPr>
        <w:t>Coastal features.</w:t>
      </w:r>
      <w:r w:rsidRPr="006D76CE">
        <w:t xml:space="preserve"> Source of </w:t>
      </w:r>
      <w:r w:rsidRPr="00CA01A4">
        <w:rPr>
          <w:i/>
          <w:iCs/>
        </w:rPr>
        <w:t>significant</w:t>
      </w:r>
      <w:r w:rsidRPr="006D76CE">
        <w:t xml:space="preserve"> </w:t>
      </w:r>
      <w:r w:rsidR="00CA01A4">
        <w:t>concern</w:t>
      </w:r>
      <w:r w:rsidRPr="006D76CE">
        <w:t xml:space="preserve"> due to </w:t>
      </w:r>
      <w:r w:rsidR="008C1AFA">
        <w:t xml:space="preserve">habitat </w:t>
      </w:r>
      <w:r w:rsidRPr="006D76CE">
        <w:t>sensitivity and scale of potential harm.</w:t>
      </w:r>
    </w:p>
    <w:p w14:paraId="03DD6C01" w14:textId="6C0F4B65" w:rsidR="007105C5" w:rsidRPr="006D76CE" w:rsidRDefault="007105C5" w:rsidP="00193743">
      <w:pPr>
        <w:pStyle w:val="Heading4"/>
      </w:pPr>
      <w:r w:rsidRPr="006D76CE">
        <w:t>Assumptions</w:t>
      </w:r>
      <w:r w:rsidR="00193743" w:rsidRPr="006D76CE">
        <w:t>:</w:t>
      </w:r>
    </w:p>
    <w:p w14:paraId="6085050E" w14:textId="3DE19A48" w:rsidR="007105C5" w:rsidRPr="006D76CE" w:rsidRDefault="007105C5" w:rsidP="007105C5">
      <w:pPr>
        <w:spacing w:before="240"/>
        <w:jc w:val="both"/>
      </w:pPr>
      <w:r w:rsidRPr="006D76CE">
        <w:t>We assumed that offshore oil and gas-condensate production can physically take place at any distance from shore and in areas with depths up to 2000 m. There are no restrictions related to the ice cover presence.</w:t>
      </w:r>
    </w:p>
    <w:p w14:paraId="6A1FC7BE" w14:textId="1CB5AC40" w:rsidR="007105C5" w:rsidRPr="006D76CE" w:rsidRDefault="00193743" w:rsidP="00193743">
      <w:pPr>
        <w:pStyle w:val="Heading4"/>
      </w:pPr>
      <w:r w:rsidRPr="006D76CE">
        <w:t>Data sources (by country):</w:t>
      </w:r>
      <w:r w:rsidR="007105C5" w:rsidRPr="006D76CE">
        <w:t xml:space="preserve"> </w:t>
      </w:r>
    </w:p>
    <w:p w14:paraId="63457361" w14:textId="14951FFF" w:rsidR="007105C5" w:rsidRPr="006D76CE" w:rsidRDefault="007105C5" w:rsidP="008C1AFA">
      <w:pPr>
        <w:pStyle w:val="ListParagraph"/>
        <w:numPr>
          <w:ilvl w:val="0"/>
          <w:numId w:val="17"/>
        </w:numPr>
        <w:spacing w:before="240"/>
        <w:jc w:val="both"/>
      </w:pPr>
      <w:r w:rsidRPr="006D76CE">
        <w:lastRenderedPageBreak/>
        <w:t xml:space="preserve">Norway: </w:t>
      </w:r>
      <w:r w:rsidR="00AD5346" w:rsidRPr="00AD5346">
        <w:t>EMODnet – Human Activities</w:t>
      </w:r>
      <w:del w:id="654" w:author="Timothy James" w:date="2024-03-24T22:35:00Z" w16du:dateUtc="2024-03-25T02:35:00Z">
        <w:r w:rsidR="00AD5346" w:rsidDel="00B32798">
          <w:delText>,</w:delText>
        </w:r>
      </w:del>
      <w:r w:rsidRPr="006D76CE">
        <w:t xml:space="preserve"> </w:t>
      </w:r>
      <w:ins w:id="655" w:author="Timothy James" w:date="2024-03-24T22:35:00Z" w16du:dateUtc="2024-03-25T02:35:00Z">
        <w:r w:rsidR="00B32798">
          <w:t>(</w:t>
        </w:r>
      </w:ins>
      <w:r w:rsidR="00AD5346">
        <w:t>2023</w:t>
      </w:r>
      <w:ins w:id="656" w:author="Timothy James" w:date="2024-03-24T22:35:00Z" w16du:dateUtc="2024-03-25T02:35:00Z">
        <w:r w:rsidR="00B32798">
          <w:t>)</w:t>
        </w:r>
      </w:ins>
      <w:r w:rsidR="00AD5346">
        <w:t xml:space="preserve"> (</w:t>
      </w:r>
      <w:r w:rsidRPr="006D76CE">
        <w:t>OG offshore installations dataset</w:t>
      </w:r>
      <w:r w:rsidR="00AD5346">
        <w:t>)</w:t>
      </w:r>
      <w:r w:rsidRPr="006D76CE">
        <w:t>.</w:t>
      </w:r>
    </w:p>
    <w:p w14:paraId="4CCAF57A" w14:textId="21383944" w:rsidR="00AD5346" w:rsidRDefault="007105C5" w:rsidP="001A1FB6">
      <w:pPr>
        <w:pStyle w:val="ListParagraph"/>
        <w:numPr>
          <w:ilvl w:val="0"/>
          <w:numId w:val="17"/>
        </w:numPr>
        <w:spacing w:before="240"/>
        <w:jc w:val="both"/>
      </w:pPr>
      <w:r w:rsidRPr="006D76CE">
        <w:t xml:space="preserve">Russia and the USA: </w:t>
      </w:r>
      <w:r w:rsidR="00AD5346" w:rsidRPr="00AD5346">
        <w:t>Global Energy Monitor (2023c)</w:t>
      </w:r>
      <w:r w:rsidR="00AD5346">
        <w:t>.</w:t>
      </w:r>
    </w:p>
    <w:p w14:paraId="0A428602" w14:textId="000E03A2" w:rsidR="007105C5" w:rsidRDefault="00193743" w:rsidP="001A1FB6">
      <w:pPr>
        <w:pStyle w:val="ListParagraph"/>
        <w:numPr>
          <w:ilvl w:val="0"/>
          <w:numId w:val="17"/>
        </w:numPr>
        <w:spacing w:before="240"/>
        <w:jc w:val="both"/>
      </w:pPr>
      <w:r w:rsidRPr="006D76CE">
        <w:t xml:space="preserve">Information </w:t>
      </w:r>
      <w:r w:rsidR="007105C5" w:rsidRPr="006D76CE">
        <w:t xml:space="preserve">on </w:t>
      </w:r>
      <w:r w:rsidRPr="006D76CE">
        <w:t xml:space="preserve">the </w:t>
      </w:r>
      <w:r w:rsidR="007105C5" w:rsidRPr="00FC44A0">
        <w:t>Nikaitchuq</w:t>
      </w:r>
      <w:r w:rsidR="007105C5" w:rsidRPr="006D76CE">
        <w:t xml:space="preserve"> oil field </w:t>
      </w:r>
      <w:r w:rsidR="00FC44A0">
        <w:t xml:space="preserve">(Offshore Technology, 2024) </w:t>
      </w:r>
      <w:r w:rsidR="007105C5" w:rsidRPr="006D76CE">
        <w:t xml:space="preserve">in the USA </w:t>
      </w:r>
      <w:r w:rsidRPr="006D76CE">
        <w:t xml:space="preserve">was </w:t>
      </w:r>
      <w:r w:rsidR="008C1AFA" w:rsidRPr="006D76CE">
        <w:t>manually</w:t>
      </w:r>
      <w:r w:rsidRPr="006D76CE">
        <w:t xml:space="preserve"> added </w:t>
      </w:r>
      <w:r w:rsidR="007105C5" w:rsidRPr="006D76CE">
        <w:t>using the Open Street Map Information to locate the site.</w:t>
      </w:r>
    </w:p>
    <w:p w14:paraId="7BE4B795" w14:textId="70A5DE58" w:rsidR="00AD5346" w:rsidRPr="006D76CE" w:rsidRDefault="00FC44A0" w:rsidP="008C1AFA">
      <w:pPr>
        <w:pStyle w:val="ListParagraph"/>
        <w:numPr>
          <w:ilvl w:val="0"/>
          <w:numId w:val="17"/>
        </w:numPr>
        <w:spacing w:before="240"/>
        <w:jc w:val="both"/>
      </w:pPr>
      <w:r>
        <w:t xml:space="preserve">All countries: </w:t>
      </w:r>
      <w:r w:rsidR="00AD5346">
        <w:t>Rystad Energy</w:t>
      </w:r>
      <w:r>
        <w:t xml:space="preserve"> oil and gas-condensate fields</w:t>
      </w:r>
      <w:r w:rsidR="00AD5346">
        <w:t xml:space="preserve"> data as obtained by WWF Global Arctic Programme (Rystad Energy, 2023).</w:t>
      </w:r>
    </w:p>
    <w:p w14:paraId="351BB7CB" w14:textId="01C4A979" w:rsidR="007105C5" w:rsidRPr="006D76CE" w:rsidRDefault="007105C5" w:rsidP="007105C5">
      <w:pPr>
        <w:spacing w:before="240"/>
        <w:jc w:val="both"/>
      </w:pPr>
      <w:r w:rsidRPr="006D76CE">
        <w:rPr>
          <w:i/>
          <w:iCs/>
        </w:rPr>
        <w:t>Dataset produced:</w:t>
      </w:r>
      <w:r w:rsidRPr="006D76CE">
        <w:t xml:space="preserve"> August 2023</w:t>
      </w:r>
      <w:r w:rsidR="00AD5346">
        <w:t>, updated January 2024</w:t>
      </w:r>
      <w:r w:rsidR="00642F0F" w:rsidRPr="006D76CE">
        <w:t>.</w:t>
      </w:r>
    </w:p>
    <w:p w14:paraId="4D566563" w14:textId="77777777" w:rsidR="009B5C55" w:rsidRPr="006D76CE" w:rsidRDefault="009B5C55" w:rsidP="009B5C55">
      <w:pPr>
        <w:pStyle w:val="Heading2"/>
        <w:keepNext w:val="0"/>
        <w:keepLines w:val="0"/>
        <w:spacing w:after="80"/>
        <w:rPr>
          <w:b/>
          <w:sz w:val="34"/>
          <w:szCs w:val="34"/>
        </w:rPr>
      </w:pPr>
      <w:r w:rsidRPr="006D76CE">
        <w:rPr>
          <w:b/>
          <w:sz w:val="34"/>
          <w:szCs w:val="34"/>
        </w:rPr>
        <w:t>Shipping</w:t>
      </w:r>
    </w:p>
    <w:p w14:paraId="6EE22D41" w14:textId="727A5948" w:rsidR="009B5C55" w:rsidRPr="006D76CE" w:rsidRDefault="009B5C55" w:rsidP="009B5C55">
      <w:pPr>
        <w:spacing w:before="240"/>
        <w:jc w:val="both"/>
      </w:pPr>
      <w:r w:rsidRPr="006D76CE">
        <w:t>All ships have similar impacts on</w:t>
      </w:r>
      <w:r w:rsidR="009F0927">
        <w:t xml:space="preserve"> the</w:t>
      </w:r>
      <w:r w:rsidRPr="006D76CE">
        <w:t xml:space="preserve"> marine environment: underwater noise pollution, physical disturbance, biological pollution (transportation of invasive species), risks of collisions with birds and mammals, waste pollution, light pollution, </w:t>
      </w:r>
      <w:r w:rsidR="009F0927">
        <w:t xml:space="preserve">and </w:t>
      </w:r>
      <w:r w:rsidRPr="006D76CE">
        <w:t xml:space="preserve">ice cover destruction (especially in the port areas where permanent ice-free channels are </w:t>
      </w:r>
      <w:r w:rsidR="009F0927">
        <w:t>maintained</w:t>
      </w:r>
      <w:r w:rsidRPr="006D76CE">
        <w:t>)</w:t>
      </w:r>
      <w:r w:rsidR="009F0927">
        <w:t>.</w:t>
      </w:r>
      <w:r w:rsidRPr="006D76CE">
        <w:t xml:space="preserve"> </w:t>
      </w:r>
      <w:r w:rsidR="009F0927">
        <w:t xml:space="preserve">The dredging of </w:t>
      </w:r>
      <w:r w:rsidRPr="006D76CE">
        <w:t xml:space="preserve">shipping channels can also </w:t>
      </w:r>
      <w:r w:rsidR="009F0927">
        <w:t xml:space="preserve">have several </w:t>
      </w:r>
      <w:r w:rsidRPr="006D76CE">
        <w:t>associated consequences</w:t>
      </w:r>
      <w:r w:rsidR="009F0927">
        <w:t xml:space="preserve"> as discussed above</w:t>
      </w:r>
      <w:r w:rsidRPr="006D76CE">
        <w:t>.</w:t>
      </w:r>
      <w:r w:rsidR="009F0927">
        <w:t xml:space="preserve"> </w:t>
      </w:r>
      <w:r w:rsidRPr="006D76CE">
        <w:t xml:space="preserve">Apart from </w:t>
      </w:r>
      <w:r w:rsidR="009F0927">
        <w:t>these</w:t>
      </w:r>
      <w:r w:rsidRPr="006D76CE">
        <w:t>, the impacts from shipping to a large extent depend on the</w:t>
      </w:r>
      <w:r w:rsidR="009F0927">
        <w:t xml:space="preserve"> ship’s fuel</w:t>
      </w:r>
      <w:r w:rsidRPr="006D76CE">
        <w:t xml:space="preserve"> type and the cargo it carries. For example, a vessel carr</w:t>
      </w:r>
      <w:r w:rsidR="009F0927">
        <w:t>ying</w:t>
      </w:r>
      <w:r w:rsidRPr="006D76CE">
        <w:t xml:space="preserve"> oil or petrochemicals or </w:t>
      </w:r>
      <w:ins w:id="657" w:author="Timothy James" w:date="2024-03-21T18:10:00Z" w16du:dateUtc="2024-03-21T22:10:00Z">
        <w:r w:rsidR="00563690">
          <w:t xml:space="preserve">one </w:t>
        </w:r>
      </w:ins>
      <w:r w:rsidRPr="006D76CE">
        <w:t>us</w:t>
      </w:r>
      <w:r w:rsidR="009F0927">
        <w:t>ing</w:t>
      </w:r>
      <w:r w:rsidRPr="006D76CE">
        <w:t xml:space="preserve"> HFO (Heavy Fuel </w:t>
      </w:r>
      <w:r w:rsidR="00373BF8" w:rsidRPr="006D76CE">
        <w:t>Oil)</w:t>
      </w:r>
      <w:r w:rsidR="00373BF8">
        <w:t xml:space="preserve"> has</w:t>
      </w:r>
      <w:r w:rsidR="009F0927">
        <w:t xml:space="preserve"> a </w:t>
      </w:r>
      <w:ins w:id="658" w:author="Timothy James" w:date="2024-03-21T18:10:00Z" w16du:dateUtc="2024-03-21T22:10:00Z">
        <w:r w:rsidR="00563690">
          <w:t xml:space="preserve">much larger </w:t>
        </w:r>
      </w:ins>
      <w:r w:rsidR="009F0927">
        <w:t xml:space="preserve">potential </w:t>
      </w:r>
      <w:r w:rsidRPr="006D76CE">
        <w:t xml:space="preserve">impact </w:t>
      </w:r>
      <w:del w:id="659" w:author="Timothy James" w:date="2024-03-21T18:10:00Z" w16du:dateUtc="2024-03-21T22:10:00Z">
        <w:r w:rsidR="009F0927" w:rsidDel="00563690">
          <w:delText xml:space="preserve">that is </w:delText>
        </w:r>
        <w:r w:rsidRPr="006D76CE" w:rsidDel="00563690">
          <w:delText xml:space="preserve">much bigger </w:delText>
        </w:r>
      </w:del>
      <w:r w:rsidRPr="006D76CE">
        <w:t xml:space="preserve">than </w:t>
      </w:r>
      <w:del w:id="660" w:author="Timothy James" w:date="2024-03-21T18:10:00Z" w16du:dateUtc="2024-03-21T22:10:00Z">
        <w:r w:rsidR="009F0927" w:rsidDel="00563690">
          <w:delText xml:space="preserve">that of </w:delText>
        </w:r>
      </w:del>
      <w:r w:rsidRPr="006D76CE">
        <w:t xml:space="preserve">a container ship running on LNG. </w:t>
      </w:r>
      <w:r w:rsidR="009F0927">
        <w:t xml:space="preserve">Thus, </w:t>
      </w:r>
      <w:r w:rsidRPr="006D76CE">
        <w:t>we divided shipping into the 5 categories: cargo</w:t>
      </w:r>
      <w:del w:id="661" w:author="Timothy James" w:date="2024-03-21T18:17:00Z" w16du:dateUtc="2024-03-21T22:17:00Z">
        <w:r w:rsidRPr="006D76CE" w:rsidDel="00454267">
          <w:delText xml:space="preserve"> and </w:delText>
        </w:r>
      </w:del>
      <w:ins w:id="662" w:author="Timothy James" w:date="2024-03-21T18:17:00Z" w16du:dateUtc="2024-03-21T22:17:00Z">
        <w:r w:rsidR="00454267">
          <w:t>/</w:t>
        </w:r>
      </w:ins>
      <w:r w:rsidRPr="006D76CE">
        <w:t>passenger vessels using HFO, LFO, LNG</w:t>
      </w:r>
      <w:r w:rsidR="009F0927">
        <w:t>,</w:t>
      </w:r>
      <w:r w:rsidRPr="006D76CE">
        <w:t xml:space="preserve"> or nuclear as a source of power</w:t>
      </w:r>
      <w:r w:rsidR="009F0927">
        <w:t xml:space="preserve"> and</w:t>
      </w:r>
      <w:r w:rsidR="009F0927" w:rsidRPr="009F0927">
        <w:t xml:space="preserve"> </w:t>
      </w:r>
      <w:r w:rsidR="009F0927" w:rsidRPr="006D76CE">
        <w:t xml:space="preserve">tankers </w:t>
      </w:r>
      <w:r w:rsidR="009F0927">
        <w:t>(i.e.,</w:t>
      </w:r>
      <w:r w:rsidR="009F0927" w:rsidRPr="006D76CE">
        <w:t xml:space="preserve"> ships carrying oil and petrochemicals</w:t>
      </w:r>
      <w:r w:rsidR="009F0927">
        <w:t>)</w:t>
      </w:r>
      <w:r w:rsidRPr="006D76CE">
        <w:t>.</w:t>
      </w:r>
    </w:p>
    <w:p w14:paraId="75EF14B7" w14:textId="77777777" w:rsidR="009B5C55" w:rsidRPr="006D76CE" w:rsidRDefault="009B5C55" w:rsidP="009B5C55">
      <w:pPr>
        <w:spacing w:before="240"/>
        <w:jc w:val="both"/>
        <w:rPr>
          <w:u w:val="single"/>
        </w:rPr>
      </w:pPr>
      <w:r w:rsidRPr="006D76CE">
        <w:t>More about difference between different vessel fuel types and their impact on marine environment is here:</w:t>
      </w:r>
      <w:hyperlink r:id="rId15">
        <w:r w:rsidRPr="006D76CE">
          <w:t xml:space="preserve"> </w:t>
        </w:r>
      </w:hyperlink>
      <w:hyperlink r:id="rId16">
        <w:r w:rsidRPr="006D76CE">
          <w:rPr>
            <w:u w:val="single"/>
          </w:rPr>
          <w:t>https://www.hfofreearctic.org/en/front-page/</w:t>
        </w:r>
      </w:hyperlink>
    </w:p>
    <w:p w14:paraId="4C9E9D56" w14:textId="4A17C776" w:rsidR="00193743" w:rsidRPr="006D76CE" w:rsidRDefault="00193743" w:rsidP="00193743">
      <w:pPr>
        <w:pStyle w:val="Heading3"/>
        <w:rPr>
          <w:color w:val="auto"/>
        </w:rPr>
      </w:pPr>
      <w:bookmarkStart w:id="663" w:name="_405wf438c8o0" w:colFirst="0" w:colLast="0"/>
      <w:bookmarkEnd w:id="663"/>
      <w:r w:rsidRPr="006D76CE">
        <w:rPr>
          <w:color w:val="auto"/>
        </w:rPr>
        <w:t>SHF: Cargo/</w:t>
      </w:r>
      <w:commentRangeStart w:id="664"/>
      <w:r w:rsidRPr="006D76CE">
        <w:rPr>
          <w:color w:val="auto"/>
        </w:rPr>
        <w:t xml:space="preserve">Passenger </w:t>
      </w:r>
      <w:commentRangeEnd w:id="664"/>
      <w:r w:rsidR="00563690">
        <w:rPr>
          <w:rStyle w:val="CommentReference"/>
          <w:color w:val="auto"/>
        </w:rPr>
        <w:commentReference w:id="664"/>
      </w:r>
      <w:r w:rsidRPr="006D76CE">
        <w:rPr>
          <w:color w:val="auto"/>
        </w:rPr>
        <w:t xml:space="preserve">Vessels </w:t>
      </w:r>
      <w:r w:rsidR="00417FA3">
        <w:rPr>
          <w:color w:val="auto"/>
        </w:rPr>
        <w:t>-</w:t>
      </w:r>
      <w:r w:rsidRPr="006D76CE">
        <w:rPr>
          <w:color w:val="auto"/>
        </w:rPr>
        <w:t xml:space="preserve"> </w:t>
      </w:r>
      <w:r w:rsidR="00417FA3">
        <w:rPr>
          <w:color w:val="auto"/>
        </w:rPr>
        <w:t>Heavy Fuel Oil</w:t>
      </w:r>
    </w:p>
    <w:p w14:paraId="7C06BEE2" w14:textId="4F258960" w:rsidR="00193743" w:rsidRPr="006D76CE" w:rsidRDefault="00193743" w:rsidP="00193743">
      <w:pPr>
        <w:spacing w:before="240"/>
        <w:jc w:val="both"/>
      </w:pPr>
      <w:r w:rsidRPr="006D76CE">
        <w:t xml:space="preserve">HFO or marine fuel oil is still the most common type of fuel for ships, used in 75% of vessels in the Arctic. It is considered the dirtiest and cheapest type of fossil fuel. HFO degrades very slowly in cold water, and it is impossible to </w:t>
      </w:r>
      <w:r w:rsidR="00312A19">
        <w:t xml:space="preserve">recover </w:t>
      </w:r>
      <w:del w:id="665" w:author="Timothy James" w:date="2024-03-21T18:17:00Z" w16du:dateUtc="2024-03-21T22:17:00Z">
        <w:r w:rsidRPr="006D76CE" w:rsidDel="00454267">
          <w:delText xml:space="preserve">it </w:delText>
        </w:r>
      </w:del>
      <w:r w:rsidRPr="006D76CE">
        <w:t xml:space="preserve">in case of an oil spill. Also, </w:t>
      </w:r>
      <w:r w:rsidR="00312A19">
        <w:t xml:space="preserve">the </w:t>
      </w:r>
      <w:r w:rsidRPr="006D76CE">
        <w:t xml:space="preserve">use of HFO causes </w:t>
      </w:r>
      <w:r w:rsidR="00312A19">
        <w:t xml:space="preserve">significant </w:t>
      </w:r>
      <w:r w:rsidRPr="006D76CE">
        <w:t>sul</w:t>
      </w:r>
      <w:r w:rsidR="00454267">
        <w:t>ph</w:t>
      </w:r>
      <w:r w:rsidRPr="006D76CE">
        <w:t xml:space="preserve">ur oxide and black soot emissions. It is already </w:t>
      </w:r>
      <w:r w:rsidR="00312A19">
        <w:t xml:space="preserve">prohibited </w:t>
      </w:r>
      <w:r w:rsidRPr="006D76CE">
        <w:t xml:space="preserve">in the Antarctic, and it </w:t>
      </w:r>
      <w:r w:rsidR="00312A19">
        <w:t xml:space="preserve">will </w:t>
      </w:r>
      <w:r w:rsidRPr="006D76CE">
        <w:t>be banned in the Arctic after 2029 (</w:t>
      </w:r>
      <w:bookmarkStart w:id="666" w:name="_Hlk161143764"/>
      <w:r w:rsidRPr="009867E0">
        <w:rPr>
          <w:iCs/>
        </w:rPr>
        <w:t>The Polar Code</w:t>
      </w:r>
      <w:r w:rsidR="009867E0" w:rsidRPr="009867E0">
        <w:rPr>
          <w:iCs/>
        </w:rPr>
        <w:t>, 2023</w:t>
      </w:r>
      <w:bookmarkEnd w:id="666"/>
      <w:r w:rsidRPr="006D76CE">
        <w:t>).</w:t>
      </w:r>
    </w:p>
    <w:p w14:paraId="37A5336F" w14:textId="1BE95179" w:rsidR="00193743" w:rsidRPr="006D76CE" w:rsidRDefault="00193743" w:rsidP="00193743">
      <w:pPr>
        <w:pStyle w:val="Heading4"/>
      </w:pPr>
      <w:r w:rsidRPr="006D76CE">
        <w:t xml:space="preserve">Assessment </w:t>
      </w:r>
      <w:r w:rsidR="00373BF8">
        <w:t>findings</w:t>
      </w:r>
      <w:r w:rsidRPr="006D76CE">
        <w:t>:</w:t>
      </w:r>
    </w:p>
    <w:p w14:paraId="29D5F1B8" w14:textId="1E091C9A" w:rsidR="00193743" w:rsidRPr="006D76CE" w:rsidRDefault="00193743" w:rsidP="00193743">
      <w:pPr>
        <w:spacing w:before="240"/>
      </w:pPr>
      <w:commentRangeStart w:id="667"/>
      <w:r w:rsidRPr="006D76CE">
        <w:rPr>
          <w:i/>
        </w:rPr>
        <w:t>Marine mammals</w:t>
      </w:r>
      <w:commentRangeEnd w:id="667"/>
      <w:r w:rsidR="00454267">
        <w:rPr>
          <w:rStyle w:val="CommentReference"/>
        </w:rPr>
        <w:commentReference w:id="667"/>
      </w:r>
      <w:r w:rsidRPr="006D76CE">
        <w:rPr>
          <w:i/>
        </w:rPr>
        <w:t>.</w:t>
      </w:r>
      <w:r w:rsidRPr="006D76CE">
        <w:t xml:space="preserve"> Most restrictions are seasonal and dependent on the animal</w:t>
      </w:r>
      <w:r w:rsidR="00312A19">
        <w:t>s’</w:t>
      </w:r>
      <w:r w:rsidRPr="006D76CE">
        <w:t xml:space="preserve"> presence. Ships should keep 2 nm away from walrus haul outs during the season</w:t>
      </w:r>
      <w:r w:rsidR="00373BF8">
        <w:t xml:space="preserve"> when animals are out on land</w:t>
      </w:r>
      <w:r w:rsidRPr="006D76CE">
        <w:t xml:space="preserve">. </w:t>
      </w:r>
      <w:r w:rsidR="00312A19">
        <w:t>These vessels s</w:t>
      </w:r>
      <w:r w:rsidRPr="006D76CE">
        <w:t xml:space="preserve">hould avoid </w:t>
      </w:r>
      <w:r w:rsidR="00312A19">
        <w:t xml:space="preserve">locations of </w:t>
      </w:r>
      <w:r w:rsidRPr="006D76CE">
        <w:t>known regular animal concentrations</w:t>
      </w:r>
      <w:r w:rsidR="00020E32">
        <w:t>, which</w:t>
      </w:r>
      <w:r w:rsidRPr="006D76CE">
        <w:t xml:space="preserve"> in most cases</w:t>
      </w:r>
      <w:r w:rsidR="00312A19">
        <w:t xml:space="preserve"> are yet</w:t>
      </w:r>
      <w:r w:rsidRPr="006D76CE">
        <w:t xml:space="preserve"> to be identified at </w:t>
      </w:r>
      <w:r w:rsidR="00312A19">
        <w:t xml:space="preserve">the </w:t>
      </w:r>
      <w:r w:rsidRPr="006D76CE">
        <w:t>local or regional scale</w:t>
      </w:r>
      <w:r w:rsidR="00312A19">
        <w:t>. F</w:t>
      </w:r>
      <w:r w:rsidR="00312A19" w:rsidRPr="006D76CE">
        <w:t xml:space="preserve">or </w:t>
      </w:r>
      <w:r w:rsidRPr="006D76CE">
        <w:t>cetaceans</w:t>
      </w:r>
      <w:r w:rsidR="00312A19">
        <w:t>,</w:t>
      </w:r>
      <w:r w:rsidRPr="006D76CE">
        <w:t xml:space="preserve"> the distance to </w:t>
      </w:r>
      <w:r w:rsidR="00312A19">
        <w:t xml:space="preserve">known </w:t>
      </w:r>
      <w:r w:rsidRPr="006D76CE">
        <w:t xml:space="preserve">concentrations </w:t>
      </w:r>
      <w:r w:rsidR="00312A19">
        <w:t xml:space="preserve">should </w:t>
      </w:r>
      <w:r w:rsidRPr="006D76CE">
        <w:t>keep noise level</w:t>
      </w:r>
      <w:r w:rsidR="00312A19">
        <w:t>s</w:t>
      </w:r>
      <w:r w:rsidRPr="006D76CE">
        <w:t xml:space="preserve"> below 120 dB per 1 mPa. Often marine mammal observers on board and </w:t>
      </w:r>
      <w:r w:rsidR="00312A19">
        <w:t xml:space="preserve">the </w:t>
      </w:r>
      <w:r w:rsidRPr="006D76CE">
        <w:t>introduction of speed limits will be required.</w:t>
      </w:r>
    </w:p>
    <w:p w14:paraId="0FC62E4A" w14:textId="10A4E69F" w:rsidR="00193743" w:rsidRPr="006D76CE" w:rsidRDefault="00193743" w:rsidP="00193743">
      <w:pPr>
        <w:spacing w:before="240"/>
      </w:pPr>
      <w:r w:rsidRPr="006D76CE">
        <w:rPr>
          <w:i/>
        </w:rPr>
        <w:t>Seabirds.</w:t>
      </w:r>
      <w:r w:rsidRPr="006D76CE">
        <w:t xml:space="preserve"> </w:t>
      </w:r>
      <w:ins w:id="668" w:author="Timothy James" w:date="2024-03-21T18:20:00Z" w16du:dateUtc="2024-03-21T22:20:00Z">
        <w:r w:rsidR="00454267">
          <w:t>Source of n</w:t>
        </w:r>
      </w:ins>
      <w:del w:id="669" w:author="Timothy James" w:date="2024-03-21T18:20:00Z" w16du:dateUtc="2024-03-21T22:20:00Z">
        <w:r w:rsidRPr="00373BF8" w:rsidDel="00454267">
          <w:rPr>
            <w:i/>
            <w:iCs/>
          </w:rPr>
          <w:delText>N</w:delText>
        </w:r>
      </w:del>
      <w:r w:rsidRPr="00373BF8">
        <w:rPr>
          <w:i/>
          <w:iCs/>
        </w:rPr>
        <w:t>otable</w:t>
      </w:r>
      <w:r w:rsidRPr="006D76CE">
        <w:t xml:space="preserve"> </w:t>
      </w:r>
      <w:r w:rsidR="00373BF8">
        <w:t>concern</w:t>
      </w:r>
      <w:r w:rsidRPr="006D76CE">
        <w:t xml:space="preserve"> for most habitats</w:t>
      </w:r>
      <w:del w:id="670" w:author="Timothy James" w:date="2024-03-21T18:19:00Z" w16du:dateUtc="2024-03-21T22:19:00Z">
        <w:r w:rsidR="00373BF8" w:rsidDel="00454267">
          <w:delText>:</w:delText>
        </w:r>
      </w:del>
      <w:ins w:id="671" w:author="Timothy James" w:date="2024-03-21T18:19:00Z" w16du:dateUtc="2024-03-21T22:19:00Z">
        <w:r w:rsidR="00454267">
          <w:t xml:space="preserve"> where</w:t>
        </w:r>
      </w:ins>
      <w:r w:rsidR="00312A19">
        <w:t xml:space="preserve"> the </w:t>
      </w:r>
      <w:r w:rsidRPr="006D76CE">
        <w:t xml:space="preserve">importance of </w:t>
      </w:r>
      <w:r w:rsidR="00373BF8" w:rsidRPr="006D76CE">
        <w:t>bird</w:t>
      </w:r>
      <w:r w:rsidRPr="006D76CE">
        <w:t xml:space="preserve"> </w:t>
      </w:r>
      <w:r w:rsidR="00312A19">
        <w:t xml:space="preserve">areas </w:t>
      </w:r>
      <w:r w:rsidR="00373BF8">
        <w:t>should be</w:t>
      </w:r>
      <w:r w:rsidRPr="006D76CE">
        <w:t xml:space="preserve"> considered in </w:t>
      </w:r>
      <w:r w:rsidR="00312A19">
        <w:t>o</w:t>
      </w:r>
      <w:r w:rsidRPr="006D76CE">
        <w:t xml:space="preserve">il </w:t>
      </w:r>
      <w:r w:rsidR="00312A19">
        <w:t>s</w:t>
      </w:r>
      <w:r w:rsidRPr="006D76CE">
        <w:t xml:space="preserve">pill </w:t>
      </w:r>
      <w:r w:rsidR="00312A19">
        <w:t>c</w:t>
      </w:r>
      <w:r w:rsidRPr="006D76CE">
        <w:t xml:space="preserve">ontingency </w:t>
      </w:r>
      <w:r w:rsidR="00312A19">
        <w:t>p</w:t>
      </w:r>
      <w:r w:rsidRPr="006D76CE">
        <w:t xml:space="preserve">lans </w:t>
      </w:r>
      <w:r w:rsidR="00312A19">
        <w:t xml:space="preserve">and </w:t>
      </w:r>
      <w:r w:rsidRPr="006D76CE">
        <w:t xml:space="preserve">ships </w:t>
      </w:r>
      <w:r w:rsidR="00373BF8">
        <w:t>should be</w:t>
      </w:r>
      <w:r w:rsidRPr="006D76CE">
        <w:t xml:space="preserve"> double hulled. Can be a source of </w:t>
      </w:r>
      <w:r w:rsidRPr="00373BF8">
        <w:rPr>
          <w:i/>
          <w:iCs/>
        </w:rPr>
        <w:t>significant</w:t>
      </w:r>
      <w:r w:rsidRPr="006D76CE">
        <w:t xml:space="preserve"> </w:t>
      </w:r>
      <w:r w:rsidR="00373BF8">
        <w:t>concern</w:t>
      </w:r>
      <w:r w:rsidRPr="006D76CE">
        <w:t xml:space="preserve"> for core habitats (moulting sites, wintering areas, migration stopovers) of eiders.</w:t>
      </w:r>
    </w:p>
    <w:p w14:paraId="009E4BD6" w14:textId="492175E6" w:rsidR="00193743" w:rsidRPr="006D76CE" w:rsidRDefault="00193743" w:rsidP="00193743">
      <w:pPr>
        <w:spacing w:before="240"/>
      </w:pPr>
      <w:r w:rsidRPr="006D76CE">
        <w:rPr>
          <w:i/>
        </w:rPr>
        <w:t>Fish.</w:t>
      </w:r>
      <w:r w:rsidRPr="006D76CE">
        <w:t xml:space="preserve"> </w:t>
      </w:r>
      <w:ins w:id="672" w:author="Timothy James" w:date="2024-03-21T18:20:00Z" w16du:dateUtc="2024-03-21T22:20:00Z">
        <w:r w:rsidR="00454267">
          <w:t xml:space="preserve">Source of </w:t>
        </w:r>
        <w:r w:rsidR="00454267" w:rsidRPr="00454267">
          <w:rPr>
            <w:i/>
            <w:iCs/>
            <w:rPrChange w:id="673" w:author="Timothy James" w:date="2024-03-21T18:20:00Z" w16du:dateUtc="2024-03-21T22:20:00Z">
              <w:rPr/>
            </w:rPrChange>
          </w:rPr>
          <w:t>m</w:t>
        </w:r>
      </w:ins>
      <w:del w:id="674" w:author="Timothy James" w:date="2024-03-21T18:20:00Z" w16du:dateUtc="2024-03-21T22:20:00Z">
        <w:r w:rsidRPr="00454267" w:rsidDel="00454267">
          <w:rPr>
            <w:i/>
            <w:iCs/>
          </w:rPr>
          <w:delText>M</w:delText>
        </w:r>
      </w:del>
      <w:r w:rsidRPr="00373BF8">
        <w:rPr>
          <w:i/>
          <w:iCs/>
        </w:rPr>
        <w:t>inor</w:t>
      </w:r>
      <w:r w:rsidR="00373BF8">
        <w:t xml:space="preserve"> concern</w:t>
      </w:r>
      <w:r w:rsidRPr="006D76CE">
        <w:t xml:space="preserve"> for many fish habitats.</w:t>
      </w:r>
    </w:p>
    <w:p w14:paraId="700A9552" w14:textId="7C331FEE" w:rsidR="00193743" w:rsidRPr="006D76CE" w:rsidRDefault="00193743" w:rsidP="00193743">
      <w:pPr>
        <w:spacing w:before="240"/>
      </w:pPr>
      <w:r w:rsidRPr="006D76CE">
        <w:rPr>
          <w:i/>
        </w:rPr>
        <w:lastRenderedPageBreak/>
        <w:t>Benthos.</w:t>
      </w:r>
      <w:r w:rsidRPr="006D76CE">
        <w:t xml:space="preserve"> Source of </w:t>
      </w:r>
      <w:r w:rsidRPr="00373BF8">
        <w:rPr>
          <w:i/>
          <w:iCs/>
        </w:rPr>
        <w:t>significant</w:t>
      </w:r>
      <w:r w:rsidRPr="006D76CE">
        <w:t xml:space="preserve"> </w:t>
      </w:r>
      <w:r w:rsidR="00312A19">
        <w:t xml:space="preserve">concern </w:t>
      </w:r>
      <w:r w:rsidRPr="006D76CE">
        <w:t xml:space="preserve">due to </w:t>
      </w:r>
      <w:r w:rsidR="00312A19">
        <w:t xml:space="preserve">habitat </w:t>
      </w:r>
      <w:r w:rsidRPr="006D76CE">
        <w:t>sensitivity and scale of potential harm.</w:t>
      </w:r>
    </w:p>
    <w:p w14:paraId="1AC030CA" w14:textId="01B5933E" w:rsidR="00193743" w:rsidRDefault="00193743" w:rsidP="00193743">
      <w:pPr>
        <w:spacing w:before="240"/>
      </w:pPr>
      <w:r w:rsidRPr="006D76CE">
        <w:rPr>
          <w:i/>
        </w:rPr>
        <w:t>Coastal features.</w:t>
      </w:r>
      <w:r w:rsidRPr="006D76CE">
        <w:t xml:space="preserve"> Source of </w:t>
      </w:r>
      <w:r w:rsidRPr="00373BF8">
        <w:rPr>
          <w:i/>
          <w:iCs/>
        </w:rPr>
        <w:t>significant</w:t>
      </w:r>
      <w:r w:rsidRPr="006D76CE">
        <w:t xml:space="preserve"> </w:t>
      </w:r>
      <w:r w:rsidR="00373BF8">
        <w:t>concern</w:t>
      </w:r>
      <w:r w:rsidRPr="006D76CE">
        <w:t xml:space="preserve"> due to </w:t>
      </w:r>
      <w:r w:rsidR="00312A19">
        <w:t xml:space="preserve">habitat </w:t>
      </w:r>
      <w:r w:rsidRPr="006D76CE">
        <w:t>sensitivity and scale of potential harm.</w:t>
      </w:r>
    </w:p>
    <w:p w14:paraId="21CE3EC8" w14:textId="3C223F42" w:rsidR="005745E3" w:rsidRDefault="005745E3" w:rsidP="005745E3">
      <w:pPr>
        <w:pStyle w:val="Heading4"/>
        <w:rPr>
          <w:i w:val="0"/>
          <w:iCs/>
        </w:rPr>
      </w:pPr>
      <w:r>
        <w:t xml:space="preserve">Assumptions: </w:t>
      </w:r>
      <w:r w:rsidRPr="00856826">
        <w:rPr>
          <w:i w:val="0"/>
          <w:iCs/>
        </w:rPr>
        <w:t>We assumed that there are no limitations on distance to the shore</w:t>
      </w:r>
      <w:r w:rsidR="0098040B">
        <w:rPr>
          <w:i w:val="0"/>
          <w:iCs/>
        </w:rPr>
        <w:t>line</w:t>
      </w:r>
      <w:r w:rsidRPr="00856826">
        <w:rPr>
          <w:i w:val="0"/>
          <w:iCs/>
        </w:rPr>
        <w:t xml:space="preserve"> and depths for </w:t>
      </w:r>
      <w:r>
        <w:rPr>
          <w:i w:val="0"/>
          <w:iCs/>
        </w:rPr>
        <w:t>shipping</w:t>
      </w:r>
      <w:r w:rsidRPr="00856826">
        <w:rPr>
          <w:i w:val="0"/>
          <w:iCs/>
        </w:rPr>
        <w:t xml:space="preserve"> as well as there are no ice-associated limitations.</w:t>
      </w:r>
    </w:p>
    <w:p w14:paraId="632B90AF" w14:textId="08222E66" w:rsidR="00193743" w:rsidRPr="006D76CE" w:rsidRDefault="00193743" w:rsidP="00193743">
      <w:pPr>
        <w:pStyle w:val="Heading4"/>
      </w:pPr>
      <w:r w:rsidRPr="006D76CE">
        <w:t xml:space="preserve">Data sources: </w:t>
      </w:r>
    </w:p>
    <w:p w14:paraId="366A860E" w14:textId="7FA704E8" w:rsidR="00193743" w:rsidRPr="00EE42C5" w:rsidRDefault="00E21EA3" w:rsidP="00193743">
      <w:pPr>
        <w:rPr>
          <w:lang w:val="en-US"/>
        </w:rPr>
      </w:pPr>
      <w:bookmarkStart w:id="675" w:name="_Hlk161143589"/>
      <w:r>
        <w:t>Arctic Ship Traffic Data System (</w:t>
      </w:r>
      <w:del w:id="676" w:author="Timothy James" w:date="2024-03-24T22:36:00Z" w16du:dateUtc="2024-03-25T02:36:00Z">
        <w:r w:rsidDel="00B32798">
          <w:fldChar w:fldCharType="begin"/>
        </w:r>
        <w:r w:rsidDel="00B32798">
          <w:delInstrText>HYPERLINK "https://pame.is/index.php/projects/arctic-marine-shipping/astd"</w:delInstrText>
        </w:r>
        <w:r w:rsidDel="00B32798">
          <w:fldChar w:fldCharType="separate"/>
        </w:r>
        <w:r w:rsidRPr="00E21EA3" w:rsidDel="00B32798">
          <w:rPr>
            <w:rStyle w:val="Hyperlink"/>
          </w:rPr>
          <w:delText>ASTD</w:delText>
        </w:r>
        <w:r w:rsidDel="00B32798">
          <w:rPr>
            <w:rStyle w:val="Hyperlink"/>
          </w:rPr>
          <w:fldChar w:fldCharType="end"/>
        </w:r>
      </w:del>
      <w:del w:id="677" w:author="Timothy James" w:date="2024-03-24T22:35:00Z" w16du:dateUtc="2024-03-25T02:35:00Z">
        <w:r w:rsidDel="00B32798">
          <w:delText>)</w:delText>
        </w:r>
      </w:del>
      <w:del w:id="678" w:author="Timothy James" w:date="2024-03-24T22:36:00Z" w16du:dateUtc="2024-03-25T02:36:00Z">
        <w:r w:rsidR="009867E0" w:rsidDel="00B32798">
          <w:delText xml:space="preserve">, </w:delText>
        </w:r>
      </w:del>
      <w:r w:rsidR="009867E0">
        <w:t>2023</w:t>
      </w:r>
      <w:bookmarkEnd w:id="675"/>
      <w:ins w:id="679" w:author="Timothy James" w:date="2024-03-24T22:35:00Z" w16du:dateUtc="2024-03-25T02:35:00Z">
        <w:r w:rsidR="00B32798">
          <w:t>)</w:t>
        </w:r>
      </w:ins>
      <w:r>
        <w:t>. Data for 2021-202</w:t>
      </w:r>
      <w:r w:rsidR="00EE42C5">
        <w:t>2 and first 9 months of 2023</w:t>
      </w:r>
      <w:r>
        <w:t xml:space="preserve">, </w:t>
      </w:r>
      <w:r w:rsidR="00EE42C5">
        <w:rPr>
          <w:lang w:val="en-US"/>
        </w:rPr>
        <w:t xml:space="preserve">filtered and cleared by WWF. The following fields were used to define SHF: </w:t>
      </w:r>
      <w:r w:rsidR="00EE42C5">
        <w:rPr>
          <w:color w:val="222222"/>
          <w:shd w:val="clear" w:color="auto" w:fill="FFFFFF"/>
        </w:rPr>
        <w:t>fuelquality = "6" AND astdcat = "Chemical tankers", "Gas tankers", "Bulk carriers", "General cargo ships", "Container ships", "Ro-Ro cargo ships", "Refrigerated cargo ships", "Other activities". Mean monthly values were calculated for each PU.</w:t>
      </w:r>
    </w:p>
    <w:p w14:paraId="7F060C94" w14:textId="56457F1F" w:rsidR="00642F0F" w:rsidRPr="006D76CE" w:rsidRDefault="00642F0F" w:rsidP="00193743">
      <w:r w:rsidRPr="006D76CE">
        <w:rPr>
          <w:i/>
          <w:iCs/>
        </w:rPr>
        <w:t>Dataset produced:</w:t>
      </w:r>
      <w:r w:rsidRPr="006D76CE">
        <w:t xml:space="preserve"> </w:t>
      </w:r>
      <w:r w:rsidR="00E21EA3">
        <w:t>February 2024</w:t>
      </w:r>
      <w:r w:rsidRPr="006D76CE">
        <w:t>.</w:t>
      </w:r>
    </w:p>
    <w:p w14:paraId="7B50E17E" w14:textId="4FC4BF84" w:rsidR="00193743" w:rsidRPr="006D76CE" w:rsidRDefault="00193743" w:rsidP="00193743">
      <w:pPr>
        <w:pStyle w:val="Heading3"/>
        <w:rPr>
          <w:color w:val="auto"/>
        </w:rPr>
      </w:pPr>
      <w:r w:rsidRPr="006D76CE">
        <w:rPr>
          <w:color w:val="auto"/>
        </w:rPr>
        <w:t>SLF: Cargo/</w:t>
      </w:r>
      <w:commentRangeStart w:id="680"/>
      <w:r w:rsidRPr="006D76CE">
        <w:rPr>
          <w:color w:val="auto"/>
        </w:rPr>
        <w:t xml:space="preserve">Passenger </w:t>
      </w:r>
      <w:commentRangeEnd w:id="680"/>
      <w:r w:rsidR="00563690">
        <w:rPr>
          <w:rStyle w:val="CommentReference"/>
          <w:color w:val="auto"/>
        </w:rPr>
        <w:commentReference w:id="680"/>
      </w:r>
      <w:r w:rsidRPr="006D76CE">
        <w:rPr>
          <w:color w:val="auto"/>
        </w:rPr>
        <w:t>Vessels</w:t>
      </w:r>
      <w:r w:rsidR="00417FA3">
        <w:rPr>
          <w:color w:val="auto"/>
        </w:rPr>
        <w:t xml:space="preserve"> – Light Fuel Oil</w:t>
      </w:r>
    </w:p>
    <w:p w14:paraId="68E7A591" w14:textId="1DD6F7AF" w:rsidR="00193743" w:rsidRPr="006D76CE" w:rsidRDefault="00193743" w:rsidP="00193743">
      <w:pPr>
        <w:spacing w:before="240"/>
        <w:jc w:val="both"/>
      </w:pPr>
      <w:r w:rsidRPr="006D76CE">
        <w:t>Light Fuel Oil or marine gasoil is a ship fuel with a lower amount of sulphur oxide, and accordingly</w:t>
      </w:r>
      <w:r w:rsidR="00312A19">
        <w:t>,</w:t>
      </w:r>
      <w:r w:rsidRPr="006D76CE">
        <w:t xml:space="preserve"> ships </w:t>
      </w:r>
      <w:r w:rsidR="00312A19">
        <w:t>using</w:t>
      </w:r>
      <w:r w:rsidR="00312A19" w:rsidRPr="006D76CE">
        <w:t xml:space="preserve"> </w:t>
      </w:r>
      <w:r w:rsidRPr="006D76CE">
        <w:t>this fuel emit less pollutants. In the event of a spill, light fuel covers the surface with a film, evaporating and dissolving much faster than marine fuel oil.</w:t>
      </w:r>
    </w:p>
    <w:p w14:paraId="68D712E9" w14:textId="445F79DC" w:rsidR="00CF520C" w:rsidRPr="006D76CE" w:rsidRDefault="00CF520C" w:rsidP="00CF520C">
      <w:pPr>
        <w:pStyle w:val="Heading4"/>
      </w:pPr>
      <w:r w:rsidRPr="006D76CE">
        <w:t xml:space="preserve">Assessment </w:t>
      </w:r>
      <w:r w:rsidR="00E21EA3">
        <w:t>findings</w:t>
      </w:r>
      <w:r w:rsidRPr="006D76CE">
        <w:t>:</w:t>
      </w:r>
    </w:p>
    <w:p w14:paraId="19C7A330" w14:textId="409E4342" w:rsidR="00193743" w:rsidRPr="006D76CE" w:rsidRDefault="00193743" w:rsidP="00193743">
      <w:pPr>
        <w:spacing w:before="240"/>
      </w:pPr>
      <w:commentRangeStart w:id="681"/>
      <w:r w:rsidRPr="006D76CE">
        <w:rPr>
          <w:i/>
        </w:rPr>
        <w:t>Marine mammals</w:t>
      </w:r>
      <w:commentRangeEnd w:id="681"/>
      <w:r w:rsidR="00454267">
        <w:rPr>
          <w:rStyle w:val="CommentReference"/>
        </w:rPr>
        <w:commentReference w:id="681"/>
      </w:r>
      <w:r w:rsidRPr="006D76CE">
        <w:rPr>
          <w:i/>
        </w:rPr>
        <w:t>.</w:t>
      </w:r>
      <w:r w:rsidRPr="006D76CE">
        <w:t xml:space="preserve"> Most restrictions are seasonal and dependent on animal presence. Ships should keep 2 nm away from walrus haul outs during the season</w:t>
      </w:r>
      <w:r w:rsidR="00E21EA3">
        <w:t xml:space="preserve"> when animals are present on land</w:t>
      </w:r>
      <w:r w:rsidRPr="006D76CE">
        <w:t xml:space="preserve">. </w:t>
      </w:r>
      <w:r w:rsidR="00312A19">
        <w:t>These vessels s</w:t>
      </w:r>
      <w:r w:rsidRPr="006D76CE">
        <w:t>hould avoid known regular animal concentrations</w:t>
      </w:r>
      <w:r w:rsidR="00312A19">
        <w:t xml:space="preserve">, </w:t>
      </w:r>
      <w:r w:rsidR="00E21EA3">
        <w:t>which</w:t>
      </w:r>
      <w:r w:rsidR="00E21EA3" w:rsidRPr="006D76CE">
        <w:t xml:space="preserve"> in</w:t>
      </w:r>
      <w:r w:rsidRPr="006D76CE">
        <w:t xml:space="preserve"> most cases </w:t>
      </w:r>
      <w:r w:rsidR="00312A19">
        <w:t xml:space="preserve">are yet </w:t>
      </w:r>
      <w:r w:rsidRPr="006D76CE">
        <w:t>to be identified at local or regional scale</w:t>
      </w:r>
      <w:r w:rsidR="00312A19">
        <w:t>.</w:t>
      </w:r>
      <w:r w:rsidRPr="006D76CE">
        <w:t xml:space="preserve"> </w:t>
      </w:r>
      <w:r w:rsidR="00312A19">
        <w:t>F</w:t>
      </w:r>
      <w:r w:rsidR="00312A19" w:rsidRPr="006D76CE">
        <w:t xml:space="preserve">or </w:t>
      </w:r>
      <w:r w:rsidRPr="006D76CE">
        <w:t>cetaceans</w:t>
      </w:r>
      <w:r w:rsidR="00312A19">
        <w:t>,</w:t>
      </w:r>
      <w:r w:rsidRPr="006D76CE">
        <w:t xml:space="preserve"> the distance to </w:t>
      </w:r>
      <w:r w:rsidR="00312A19">
        <w:t xml:space="preserve">known </w:t>
      </w:r>
      <w:r w:rsidRPr="006D76CE">
        <w:t xml:space="preserve">concentrations </w:t>
      </w:r>
      <w:r w:rsidR="00312A19">
        <w:t>should</w:t>
      </w:r>
      <w:r w:rsidRPr="006D76CE">
        <w:t xml:space="preserve"> keep noise level</w:t>
      </w:r>
      <w:r w:rsidR="00312A19">
        <w:t>s</w:t>
      </w:r>
      <w:r w:rsidRPr="006D76CE">
        <w:t xml:space="preserve"> below 120 dB per 1 mPa. Often marine mammal observers on board and </w:t>
      </w:r>
      <w:r w:rsidR="00312A19">
        <w:t xml:space="preserve">the </w:t>
      </w:r>
      <w:r w:rsidRPr="006D76CE">
        <w:t>introduction of speed limits will be required.</w:t>
      </w:r>
    </w:p>
    <w:p w14:paraId="2776A238" w14:textId="79D02942" w:rsidR="00193743" w:rsidRPr="006D76CE" w:rsidRDefault="00193743" w:rsidP="00193743">
      <w:pPr>
        <w:spacing w:before="240"/>
      </w:pPr>
      <w:r w:rsidRPr="006D76CE">
        <w:rPr>
          <w:i/>
        </w:rPr>
        <w:t>Seabirds.</w:t>
      </w:r>
      <w:r w:rsidRPr="006D76CE">
        <w:t xml:space="preserve"> </w:t>
      </w:r>
      <w:r w:rsidR="00454267">
        <w:t xml:space="preserve">Source of </w:t>
      </w:r>
      <w:r w:rsidR="00454267" w:rsidRPr="00454267">
        <w:rPr>
          <w:i/>
          <w:iCs/>
        </w:rPr>
        <w:t>n</w:t>
      </w:r>
      <w:r w:rsidRPr="00E21EA3">
        <w:rPr>
          <w:i/>
          <w:iCs/>
        </w:rPr>
        <w:t>otable</w:t>
      </w:r>
      <w:r w:rsidRPr="006D76CE">
        <w:t xml:space="preserve"> </w:t>
      </w:r>
      <w:r w:rsidR="00E21EA3">
        <w:t>concern</w:t>
      </w:r>
      <w:r w:rsidRPr="006D76CE">
        <w:t xml:space="preserve"> for most of the habitats</w:t>
      </w:r>
      <w:r w:rsidR="00E21EA3">
        <w:t xml:space="preserve"> </w:t>
      </w:r>
      <w:r w:rsidR="00454267">
        <w:t xml:space="preserve">where </w:t>
      </w:r>
      <w:r w:rsidR="00275FD9">
        <w:t>the</w:t>
      </w:r>
      <w:r w:rsidRPr="006D76CE">
        <w:t xml:space="preserve"> importance of bird </w:t>
      </w:r>
      <w:r w:rsidR="00275FD9">
        <w:t xml:space="preserve">areas </w:t>
      </w:r>
      <w:r w:rsidR="00E21EA3">
        <w:t>should be</w:t>
      </w:r>
      <w:r w:rsidRPr="006D76CE">
        <w:t xml:space="preserve"> considered in </w:t>
      </w:r>
      <w:r w:rsidR="00275FD9">
        <w:t>o</w:t>
      </w:r>
      <w:r w:rsidRPr="006D76CE">
        <w:t xml:space="preserve">il </w:t>
      </w:r>
      <w:r w:rsidR="00275FD9">
        <w:t>s</w:t>
      </w:r>
      <w:r w:rsidRPr="006D76CE">
        <w:t xml:space="preserve">pill </w:t>
      </w:r>
      <w:r w:rsidR="00275FD9">
        <w:t>c</w:t>
      </w:r>
      <w:r w:rsidRPr="006D76CE">
        <w:t xml:space="preserve">ontingency </w:t>
      </w:r>
      <w:r w:rsidR="00275FD9">
        <w:t>p</w:t>
      </w:r>
      <w:r w:rsidRPr="006D76CE">
        <w:t xml:space="preserve">lans, </w:t>
      </w:r>
      <w:r w:rsidR="00275FD9">
        <w:t xml:space="preserve">and </w:t>
      </w:r>
      <w:r w:rsidRPr="006D76CE">
        <w:t xml:space="preserve">ships </w:t>
      </w:r>
      <w:r w:rsidR="00E21EA3">
        <w:t>should be</w:t>
      </w:r>
      <w:r w:rsidRPr="006D76CE">
        <w:t xml:space="preserve"> double hulled. Can be a source of </w:t>
      </w:r>
      <w:r w:rsidRPr="00E21EA3">
        <w:rPr>
          <w:i/>
          <w:iCs/>
        </w:rPr>
        <w:t>significant</w:t>
      </w:r>
      <w:r w:rsidRPr="006D76CE">
        <w:t xml:space="preserve"> </w:t>
      </w:r>
      <w:r w:rsidR="00E21EA3">
        <w:t>concern</w:t>
      </w:r>
      <w:r w:rsidRPr="006D76CE">
        <w:t xml:space="preserve"> for the core habitats (moulting sites, wintering areas, migration stopovers) of eiders.</w:t>
      </w:r>
    </w:p>
    <w:p w14:paraId="063D9197" w14:textId="41CBC9A1" w:rsidR="00193743" w:rsidRPr="006D76CE" w:rsidRDefault="00193743" w:rsidP="00193743">
      <w:pPr>
        <w:spacing w:before="240"/>
      </w:pPr>
      <w:r w:rsidRPr="006D76CE">
        <w:rPr>
          <w:i/>
        </w:rPr>
        <w:t>Fish.</w:t>
      </w:r>
      <w:r w:rsidRPr="006D76CE">
        <w:t xml:space="preserve"> </w:t>
      </w:r>
      <w:r w:rsidR="00454267">
        <w:t xml:space="preserve">Source of </w:t>
      </w:r>
      <w:r w:rsidR="00454267" w:rsidRPr="00454267">
        <w:rPr>
          <w:i/>
          <w:iCs/>
        </w:rPr>
        <w:t>m</w:t>
      </w:r>
      <w:r w:rsidRPr="00E21EA3">
        <w:rPr>
          <w:i/>
          <w:iCs/>
        </w:rPr>
        <w:t>inor</w:t>
      </w:r>
      <w:r w:rsidRPr="006D76CE">
        <w:t xml:space="preserve"> </w:t>
      </w:r>
      <w:r w:rsidR="00E21EA3">
        <w:t>concern</w:t>
      </w:r>
      <w:r w:rsidRPr="006D76CE">
        <w:t xml:space="preserve"> for many fish habitats.</w:t>
      </w:r>
    </w:p>
    <w:p w14:paraId="3E778F4D" w14:textId="709C130F" w:rsidR="00193743" w:rsidRPr="006D76CE" w:rsidRDefault="00193743" w:rsidP="00193743">
      <w:pPr>
        <w:spacing w:before="240"/>
      </w:pPr>
      <w:r w:rsidRPr="006D76CE">
        <w:rPr>
          <w:i/>
        </w:rPr>
        <w:t>Benthos.</w:t>
      </w:r>
      <w:r w:rsidRPr="006D76CE">
        <w:t xml:space="preserve"> Source of </w:t>
      </w:r>
      <w:r w:rsidRPr="00E21EA3">
        <w:rPr>
          <w:i/>
          <w:iCs/>
        </w:rPr>
        <w:t>significant</w:t>
      </w:r>
      <w:r w:rsidRPr="006D76CE">
        <w:t xml:space="preserve"> </w:t>
      </w:r>
      <w:r w:rsidR="00E21EA3">
        <w:t>concern</w:t>
      </w:r>
      <w:r w:rsidRPr="006D76CE">
        <w:t xml:space="preserve"> due to </w:t>
      </w:r>
      <w:r w:rsidR="00312A19">
        <w:t xml:space="preserve">habitat </w:t>
      </w:r>
      <w:r w:rsidRPr="006D76CE">
        <w:t>sensitivity and scale of potential harm.</w:t>
      </w:r>
    </w:p>
    <w:p w14:paraId="13C4AB63" w14:textId="4867ADAB" w:rsidR="00193743" w:rsidRDefault="00193743" w:rsidP="00193743">
      <w:pPr>
        <w:spacing w:before="240"/>
      </w:pPr>
      <w:r w:rsidRPr="006D76CE">
        <w:rPr>
          <w:i/>
        </w:rPr>
        <w:t>Coastal features.</w:t>
      </w:r>
      <w:r w:rsidRPr="006D76CE">
        <w:t xml:space="preserve"> Source of </w:t>
      </w:r>
      <w:r w:rsidRPr="00E21EA3">
        <w:rPr>
          <w:i/>
          <w:iCs/>
        </w:rPr>
        <w:t>significant</w:t>
      </w:r>
      <w:r w:rsidRPr="006D76CE">
        <w:t xml:space="preserve"> </w:t>
      </w:r>
      <w:r w:rsidR="00E21EA3">
        <w:t>concern</w:t>
      </w:r>
      <w:r w:rsidRPr="006D76CE">
        <w:t xml:space="preserve"> due to </w:t>
      </w:r>
      <w:r w:rsidR="00312A19">
        <w:t xml:space="preserve">habitat </w:t>
      </w:r>
      <w:r w:rsidRPr="006D76CE">
        <w:t>sensitivity and scale of potential harm.</w:t>
      </w:r>
    </w:p>
    <w:p w14:paraId="77F403A8" w14:textId="77777777" w:rsidR="00FA6CA1" w:rsidRDefault="005745E3" w:rsidP="005745E3">
      <w:pPr>
        <w:pStyle w:val="Heading4"/>
      </w:pPr>
      <w:r>
        <w:t xml:space="preserve">Assumptions: </w:t>
      </w:r>
    </w:p>
    <w:p w14:paraId="5A11F373" w14:textId="2B4B0463" w:rsidR="005745E3" w:rsidRDefault="005745E3" w:rsidP="005745E3">
      <w:pPr>
        <w:pStyle w:val="Heading4"/>
        <w:rPr>
          <w:i w:val="0"/>
          <w:iCs/>
        </w:rPr>
      </w:pPr>
      <w:r w:rsidRPr="00856826">
        <w:rPr>
          <w:i w:val="0"/>
          <w:iCs/>
        </w:rPr>
        <w:t>We assumed that there are no limitations on distance to the shore</w:t>
      </w:r>
      <w:r w:rsidR="0098040B">
        <w:rPr>
          <w:i w:val="0"/>
          <w:iCs/>
        </w:rPr>
        <w:t>line</w:t>
      </w:r>
      <w:r w:rsidRPr="00856826">
        <w:rPr>
          <w:i w:val="0"/>
          <w:iCs/>
        </w:rPr>
        <w:t xml:space="preserve"> and depths for </w:t>
      </w:r>
      <w:r>
        <w:rPr>
          <w:i w:val="0"/>
          <w:iCs/>
        </w:rPr>
        <w:t>shipping</w:t>
      </w:r>
      <w:r w:rsidRPr="00856826">
        <w:rPr>
          <w:i w:val="0"/>
          <w:iCs/>
        </w:rPr>
        <w:t xml:space="preserve"> as well as there are no ice-associated limitations.</w:t>
      </w:r>
    </w:p>
    <w:p w14:paraId="3DB3B4A2" w14:textId="05895998" w:rsidR="00CF520C" w:rsidRPr="006D76CE" w:rsidRDefault="00CF520C" w:rsidP="00CF520C">
      <w:pPr>
        <w:pStyle w:val="Heading4"/>
      </w:pPr>
      <w:r w:rsidRPr="006D76CE">
        <w:t>Data sources:</w:t>
      </w:r>
    </w:p>
    <w:p w14:paraId="3C338A55" w14:textId="27634994" w:rsidR="00207A8D" w:rsidRPr="00EE42C5" w:rsidRDefault="00207A8D" w:rsidP="00207A8D">
      <w:pPr>
        <w:rPr>
          <w:lang w:val="en-US"/>
        </w:rPr>
      </w:pPr>
      <w:r>
        <w:lastRenderedPageBreak/>
        <w:t>Arctic Ship Traffic Data System (</w:t>
      </w:r>
      <w:del w:id="682" w:author="Timothy James" w:date="2024-03-24T22:36:00Z" w16du:dateUtc="2024-03-25T02:36:00Z">
        <w:r w:rsidDel="00B32798">
          <w:fldChar w:fldCharType="begin"/>
        </w:r>
        <w:r w:rsidDel="00B32798">
          <w:delInstrText>HYPERLINK "https://pame.is/index.php/projects/arctic-marine-shipping/astd"</w:delInstrText>
        </w:r>
        <w:r w:rsidDel="00B32798">
          <w:fldChar w:fldCharType="separate"/>
        </w:r>
        <w:r w:rsidRPr="00E21EA3" w:rsidDel="00B32798">
          <w:rPr>
            <w:rStyle w:val="Hyperlink"/>
          </w:rPr>
          <w:delText>ASTD</w:delText>
        </w:r>
        <w:r w:rsidDel="00B32798">
          <w:rPr>
            <w:rStyle w:val="Hyperlink"/>
          </w:rPr>
          <w:fldChar w:fldCharType="end"/>
        </w:r>
      </w:del>
      <w:del w:id="683" w:author="Timothy James" w:date="2024-03-21T18:22:00Z" w16du:dateUtc="2024-03-21T22:22:00Z">
        <w:r w:rsidDel="00454267">
          <w:delText>)</w:delText>
        </w:r>
      </w:del>
      <w:del w:id="684" w:author="Timothy James" w:date="2024-03-24T22:36:00Z" w16du:dateUtc="2024-03-25T02:36:00Z">
        <w:r w:rsidR="007A1C17" w:rsidDel="00B32798">
          <w:delText xml:space="preserve">, </w:delText>
        </w:r>
      </w:del>
      <w:r w:rsidR="007A1C17">
        <w:t>2023</w:t>
      </w:r>
      <w:ins w:id="685" w:author="Timothy James" w:date="2024-03-21T18:22:00Z" w16du:dateUtc="2024-03-21T22:22:00Z">
        <w:r w:rsidR="00454267">
          <w:t>)</w:t>
        </w:r>
      </w:ins>
      <w:r>
        <w:t xml:space="preserve">. Data for 2021-2022 and first 9 months of 2023, </w:t>
      </w:r>
      <w:r>
        <w:rPr>
          <w:lang w:val="en-US"/>
        </w:rPr>
        <w:t xml:space="preserve">filtered and cleared by WWF. The following fields were used to define SLF: </w:t>
      </w:r>
      <w:r>
        <w:rPr>
          <w:color w:val="222222"/>
          <w:shd w:val="clear" w:color="auto" w:fill="FFFFFF"/>
        </w:rPr>
        <w:t>fuelquality = "0" AND astdcat = "Chemical tankers", "Gas tankers", "Bulk carriers", "General cargo ships", "Container ships", "Ro-Ro cargo ships", "Refrigerated cargo ships</w:t>
      </w:r>
      <w:r w:rsidR="007A1C17">
        <w:rPr>
          <w:color w:val="222222"/>
          <w:shd w:val="clear" w:color="auto" w:fill="FFFFFF"/>
        </w:rPr>
        <w:t>”, “</w:t>
      </w:r>
      <w:r>
        <w:rPr>
          <w:color w:val="222222"/>
          <w:shd w:val="clear" w:color="auto" w:fill="FFFFFF"/>
        </w:rPr>
        <w:t>Other activities". Mean monthly values were calculated for each PU.</w:t>
      </w:r>
    </w:p>
    <w:p w14:paraId="79E83902" w14:textId="77777777" w:rsidR="00207A8D" w:rsidRPr="006D76CE" w:rsidRDefault="00207A8D" w:rsidP="00207A8D">
      <w:r w:rsidRPr="006D76CE">
        <w:rPr>
          <w:i/>
          <w:iCs/>
        </w:rPr>
        <w:t>Dataset produced:</w:t>
      </w:r>
      <w:r w:rsidRPr="006D76CE">
        <w:t xml:space="preserve"> </w:t>
      </w:r>
      <w:r>
        <w:t>February 2024</w:t>
      </w:r>
      <w:r w:rsidRPr="006D76CE">
        <w:t>.</w:t>
      </w:r>
    </w:p>
    <w:p w14:paraId="6259BC13" w14:textId="596F7FF6" w:rsidR="00CF520C" w:rsidRPr="006D76CE" w:rsidRDefault="00CF520C" w:rsidP="00CF520C">
      <w:pPr>
        <w:pStyle w:val="Heading3"/>
        <w:spacing w:before="240" w:after="240"/>
        <w:jc w:val="both"/>
        <w:rPr>
          <w:color w:val="auto"/>
        </w:rPr>
      </w:pPr>
      <w:r w:rsidRPr="006D76CE">
        <w:rPr>
          <w:color w:val="auto"/>
        </w:rPr>
        <w:t>SLN: Cargo/</w:t>
      </w:r>
      <w:commentRangeStart w:id="686"/>
      <w:r w:rsidRPr="006D76CE">
        <w:rPr>
          <w:color w:val="auto"/>
        </w:rPr>
        <w:t xml:space="preserve">Passenger </w:t>
      </w:r>
      <w:commentRangeEnd w:id="686"/>
      <w:r w:rsidR="00563690">
        <w:rPr>
          <w:rStyle w:val="CommentReference"/>
          <w:color w:val="auto"/>
        </w:rPr>
        <w:commentReference w:id="686"/>
      </w:r>
      <w:r w:rsidRPr="006D76CE">
        <w:rPr>
          <w:color w:val="auto"/>
        </w:rPr>
        <w:t>LNG-powered Vessels</w:t>
      </w:r>
    </w:p>
    <w:p w14:paraId="279115AC" w14:textId="46FA236F" w:rsidR="00CF520C" w:rsidRPr="006D76CE" w:rsidRDefault="00CF520C" w:rsidP="00CF520C">
      <w:pPr>
        <w:spacing w:before="240"/>
        <w:jc w:val="both"/>
      </w:pPr>
      <w:r w:rsidRPr="006D76CE">
        <w:t>Liquified Natural Gas</w:t>
      </w:r>
      <w:del w:id="687" w:author="Timothy James" w:date="2024-03-21T18:23:00Z" w16du:dateUtc="2024-03-21T22:23:00Z">
        <w:r w:rsidRPr="006D76CE" w:rsidDel="00454267">
          <w:delText>,</w:delText>
        </w:r>
      </w:del>
      <w:r w:rsidRPr="006D76CE">
        <w:t xml:space="preserve"> </w:t>
      </w:r>
      <w:ins w:id="688" w:author="Timothy James" w:date="2024-03-21T18:23:00Z" w16du:dateUtc="2024-03-21T22:23:00Z">
        <w:r w:rsidR="00454267">
          <w:t>(</w:t>
        </w:r>
      </w:ins>
      <w:r w:rsidRPr="006D76CE">
        <w:t>LNG</w:t>
      </w:r>
      <w:ins w:id="689" w:author="Timothy James" w:date="2024-03-21T18:23:00Z" w16du:dateUtc="2024-03-21T22:23:00Z">
        <w:r w:rsidR="00454267">
          <w:t>)</w:t>
        </w:r>
      </w:ins>
      <w:r w:rsidRPr="006D76CE">
        <w:t xml:space="preserve"> </w:t>
      </w:r>
      <w:ins w:id="690" w:author="Timothy James" w:date="2024-03-21T18:23:00Z" w16du:dateUtc="2024-03-21T22:23:00Z">
        <w:r w:rsidR="00454267">
          <w:t xml:space="preserve">is </w:t>
        </w:r>
      </w:ins>
      <w:r w:rsidRPr="006D76CE">
        <w:t>considered to be a relatively ecological</w:t>
      </w:r>
      <w:ins w:id="691" w:author="Timothy James" w:date="2024-03-21T18:23:00Z" w16du:dateUtc="2024-03-21T22:23:00Z">
        <w:r w:rsidR="00454267">
          <w:t>ly-friendly</w:t>
        </w:r>
      </w:ins>
      <w:r w:rsidRPr="006D76CE">
        <w:t xml:space="preserve"> alternative fuel. Its sul</w:t>
      </w:r>
      <w:r w:rsidR="00454267">
        <w:t>ph</w:t>
      </w:r>
      <w:r w:rsidRPr="006D76CE">
        <w:t>ur oxide level is 95% lower than in HFO and carbon dioxide emissions are 20-25% lower. In case of leakage</w:t>
      </w:r>
      <w:ins w:id="692" w:author="Timothy James" w:date="2024-03-21T18:24:00Z" w16du:dateUtc="2024-03-21T22:24:00Z">
        <w:r w:rsidR="00454267">
          <w:t>, the</w:t>
        </w:r>
      </w:ins>
      <w:r w:rsidRPr="006D76CE">
        <w:t xml:space="preserve"> gas </w:t>
      </w:r>
      <w:del w:id="693" w:author="Timothy James" w:date="2024-03-21T18:24:00Z" w16du:dateUtc="2024-03-21T22:24:00Z">
        <w:r w:rsidRPr="006D76CE" w:rsidDel="00454267">
          <w:delText xml:space="preserve">is </w:delText>
        </w:r>
      </w:del>
      <w:r w:rsidRPr="006D76CE">
        <w:t>warm</w:t>
      </w:r>
      <w:ins w:id="694" w:author="Timothy James" w:date="2024-03-21T18:24:00Z" w16du:dateUtc="2024-03-21T22:24:00Z">
        <w:r w:rsidR="00454267">
          <w:t>s</w:t>
        </w:r>
      </w:ins>
      <w:del w:id="695" w:author="Timothy James" w:date="2024-03-21T18:24:00Z" w16du:dateUtc="2024-03-21T22:24:00Z">
        <w:r w:rsidRPr="006D76CE" w:rsidDel="00454267">
          <w:delText>ing</w:delText>
        </w:r>
      </w:del>
      <w:r w:rsidRPr="006D76CE">
        <w:t xml:space="preserve"> and evaporates and does not pollute </w:t>
      </w:r>
      <w:ins w:id="696" w:author="Timothy James" w:date="2024-03-21T18:24:00Z" w16du:dateUtc="2024-03-21T22:24:00Z">
        <w:r w:rsidR="00454267">
          <w:t xml:space="preserve">the </w:t>
        </w:r>
      </w:ins>
      <w:r w:rsidRPr="006D76CE">
        <w:t>marine environment.</w:t>
      </w:r>
    </w:p>
    <w:p w14:paraId="28D3A3EA" w14:textId="608CECB0" w:rsidR="00CF520C" w:rsidRPr="006D76CE" w:rsidRDefault="00CF520C" w:rsidP="00CF520C">
      <w:pPr>
        <w:pStyle w:val="Heading4"/>
      </w:pPr>
      <w:r w:rsidRPr="006D76CE">
        <w:t xml:space="preserve">Assessment </w:t>
      </w:r>
      <w:r w:rsidR="00E21EA3">
        <w:t>finding</w:t>
      </w:r>
      <w:r w:rsidRPr="006D76CE">
        <w:t>s:</w:t>
      </w:r>
    </w:p>
    <w:p w14:paraId="08AB689A" w14:textId="5F71BF24" w:rsidR="00CF520C" w:rsidRPr="006D76CE" w:rsidRDefault="00CF520C" w:rsidP="00CF520C">
      <w:pPr>
        <w:spacing w:before="240"/>
      </w:pPr>
      <w:commentRangeStart w:id="697"/>
      <w:r w:rsidRPr="006D76CE">
        <w:rPr>
          <w:i/>
        </w:rPr>
        <w:t>Marine mammals</w:t>
      </w:r>
      <w:commentRangeEnd w:id="697"/>
      <w:r w:rsidR="00454267">
        <w:rPr>
          <w:rStyle w:val="CommentReference"/>
        </w:rPr>
        <w:commentReference w:id="697"/>
      </w:r>
      <w:r w:rsidRPr="006D76CE">
        <w:rPr>
          <w:i/>
        </w:rPr>
        <w:t>.</w:t>
      </w:r>
      <w:r w:rsidRPr="006D76CE">
        <w:t xml:space="preserve"> Most restrictions are seasonal and dependent on animal presence. Ships should keep 2 nm away from walrus haul outs during the season</w:t>
      </w:r>
      <w:r w:rsidR="00E21EA3">
        <w:t xml:space="preserve"> when animals are on land</w:t>
      </w:r>
      <w:r w:rsidRPr="006D76CE">
        <w:t xml:space="preserve">. </w:t>
      </w:r>
      <w:r w:rsidR="00275FD9">
        <w:t>These vessels s</w:t>
      </w:r>
      <w:r w:rsidRPr="006D76CE">
        <w:t>hould avoid known regular animal concentrations</w:t>
      </w:r>
      <w:r w:rsidR="00275FD9">
        <w:t>, which</w:t>
      </w:r>
      <w:r w:rsidRPr="006D76CE">
        <w:t xml:space="preserve"> in most cases </w:t>
      </w:r>
      <w:r w:rsidR="00020E32">
        <w:t xml:space="preserve">are yet </w:t>
      </w:r>
      <w:r w:rsidRPr="006D76CE">
        <w:t xml:space="preserve">to be identified at </w:t>
      </w:r>
      <w:r w:rsidR="00275FD9">
        <w:t xml:space="preserve">the </w:t>
      </w:r>
      <w:r w:rsidRPr="006D76CE">
        <w:t>local or regional scale</w:t>
      </w:r>
      <w:r w:rsidR="00275FD9">
        <w:t>.</w:t>
      </w:r>
      <w:r w:rsidRPr="006D76CE">
        <w:t xml:space="preserve"> </w:t>
      </w:r>
      <w:r w:rsidR="00275FD9">
        <w:t>F</w:t>
      </w:r>
      <w:r w:rsidRPr="006D76CE">
        <w:t>or cetaceans</w:t>
      </w:r>
      <w:r w:rsidR="00275FD9">
        <w:t>,</w:t>
      </w:r>
      <w:r w:rsidRPr="006D76CE">
        <w:t xml:space="preserve"> the distance to </w:t>
      </w:r>
      <w:r w:rsidR="00275FD9">
        <w:t xml:space="preserve">known </w:t>
      </w:r>
      <w:r w:rsidRPr="006D76CE">
        <w:t xml:space="preserve">concentrations </w:t>
      </w:r>
      <w:r w:rsidR="00275FD9">
        <w:t xml:space="preserve">should </w:t>
      </w:r>
      <w:r w:rsidRPr="006D76CE">
        <w:t>keep noise level</w:t>
      </w:r>
      <w:r w:rsidR="00275FD9">
        <w:t>s</w:t>
      </w:r>
      <w:r w:rsidRPr="006D76CE">
        <w:t xml:space="preserve"> below 120 dB per 1 mPa). Often marine mammal observers on board and </w:t>
      </w:r>
      <w:r w:rsidR="00275FD9">
        <w:t xml:space="preserve">the </w:t>
      </w:r>
      <w:r w:rsidRPr="006D76CE">
        <w:t>introduction of speed limits will be required.</w:t>
      </w:r>
    </w:p>
    <w:p w14:paraId="373428BB" w14:textId="4E7BD7A5" w:rsidR="00CF520C" w:rsidRPr="006D76CE" w:rsidRDefault="00CF520C" w:rsidP="00CF520C">
      <w:pPr>
        <w:spacing w:before="240"/>
      </w:pPr>
      <w:r w:rsidRPr="006D76CE">
        <w:rPr>
          <w:i/>
        </w:rPr>
        <w:t>Seabirds.</w:t>
      </w:r>
      <w:r w:rsidRPr="006D76CE">
        <w:t xml:space="preserve"> </w:t>
      </w:r>
      <w:r w:rsidR="00454267">
        <w:t xml:space="preserve">Source of </w:t>
      </w:r>
      <w:r w:rsidR="00454267" w:rsidRPr="00454267">
        <w:rPr>
          <w:i/>
          <w:iCs/>
        </w:rPr>
        <w:t>n</w:t>
      </w:r>
      <w:r w:rsidRPr="00225171">
        <w:rPr>
          <w:i/>
          <w:iCs/>
        </w:rPr>
        <w:t>otable</w:t>
      </w:r>
      <w:r w:rsidRPr="006D76CE">
        <w:t xml:space="preserve"> </w:t>
      </w:r>
      <w:r w:rsidR="00225171">
        <w:t>concern</w:t>
      </w:r>
      <w:r w:rsidRPr="006D76CE">
        <w:t xml:space="preserve"> for most habitats. Can be a source of </w:t>
      </w:r>
      <w:r w:rsidRPr="00225171">
        <w:rPr>
          <w:i/>
          <w:iCs/>
        </w:rPr>
        <w:t>significant</w:t>
      </w:r>
      <w:r w:rsidRPr="006D76CE">
        <w:t xml:space="preserve"> </w:t>
      </w:r>
      <w:r w:rsidR="00225171">
        <w:t>concern</w:t>
      </w:r>
      <w:r w:rsidRPr="006D76CE">
        <w:t xml:space="preserve"> for core habitats (moulting sites, wintering areas, migration stopovers) of eiders.</w:t>
      </w:r>
    </w:p>
    <w:p w14:paraId="3779F811" w14:textId="2C635B13" w:rsidR="00CF520C" w:rsidRPr="006D76CE" w:rsidRDefault="00CF520C" w:rsidP="00CF520C">
      <w:pPr>
        <w:spacing w:before="240"/>
      </w:pPr>
      <w:r w:rsidRPr="006D76CE">
        <w:rPr>
          <w:i/>
        </w:rPr>
        <w:t>Fish.</w:t>
      </w:r>
      <w:r w:rsidRPr="006D76CE">
        <w:t xml:space="preserve"> </w:t>
      </w:r>
      <w:r w:rsidR="00454267">
        <w:t xml:space="preserve">Source of </w:t>
      </w:r>
      <w:r w:rsidR="00454267" w:rsidRPr="00454267">
        <w:rPr>
          <w:i/>
          <w:iCs/>
        </w:rPr>
        <w:t>m</w:t>
      </w:r>
      <w:r w:rsidRPr="00454267">
        <w:rPr>
          <w:i/>
          <w:iCs/>
        </w:rPr>
        <w:t>inor</w:t>
      </w:r>
      <w:r w:rsidRPr="006D76CE">
        <w:t xml:space="preserve"> </w:t>
      </w:r>
      <w:r w:rsidR="00225171">
        <w:t xml:space="preserve">concern </w:t>
      </w:r>
      <w:r w:rsidRPr="006D76CE">
        <w:t>for many fish habitats.</w:t>
      </w:r>
    </w:p>
    <w:p w14:paraId="5843F80D" w14:textId="3D9FB4F1" w:rsidR="00CF520C" w:rsidRPr="006D76CE" w:rsidRDefault="00CF520C" w:rsidP="00CF520C">
      <w:pPr>
        <w:spacing w:before="240"/>
      </w:pPr>
      <w:r w:rsidRPr="006D76CE">
        <w:rPr>
          <w:i/>
        </w:rPr>
        <w:t>Benthos</w:t>
      </w:r>
      <w:r w:rsidRPr="00FA6CA1">
        <w:t>.</w:t>
      </w:r>
      <w:r w:rsidRPr="00FA6CA1">
        <w:rPr>
          <w:rFonts w:eastAsia="Times New Roman"/>
        </w:rPr>
        <w:t xml:space="preserve"> </w:t>
      </w:r>
      <w:r w:rsidR="00FA6CA1" w:rsidRPr="00FA6CA1">
        <w:rPr>
          <w:rFonts w:eastAsia="Times New Roman"/>
        </w:rPr>
        <w:t xml:space="preserve">Source of </w:t>
      </w:r>
      <w:r w:rsidR="00FA6CA1" w:rsidRPr="00FA6CA1">
        <w:rPr>
          <w:rFonts w:eastAsia="Times New Roman"/>
          <w:i/>
          <w:iCs/>
        </w:rPr>
        <w:t>m</w:t>
      </w:r>
      <w:r w:rsidRPr="00FA6CA1">
        <w:rPr>
          <w:i/>
          <w:iCs/>
        </w:rPr>
        <w:t>inor</w:t>
      </w:r>
      <w:r w:rsidRPr="006D76CE">
        <w:t xml:space="preserve"> </w:t>
      </w:r>
      <w:r w:rsidR="00225171">
        <w:t>concern</w:t>
      </w:r>
      <w:r w:rsidRPr="006D76CE">
        <w:t xml:space="preserve">. Related risks, if any, are mitigatable through </w:t>
      </w:r>
      <w:r w:rsidR="00275FD9">
        <w:t xml:space="preserve">the </w:t>
      </w:r>
      <w:r w:rsidRPr="006D76CE">
        <w:t>comprehensive adher</w:t>
      </w:r>
      <w:r w:rsidR="00275FD9">
        <w:t>ence</w:t>
      </w:r>
      <w:r w:rsidRPr="006D76CE">
        <w:t xml:space="preserve"> to existing environmental standards and best practices.</w:t>
      </w:r>
    </w:p>
    <w:p w14:paraId="428FF0ED" w14:textId="001405EF" w:rsidR="00CF520C" w:rsidRDefault="00CF520C" w:rsidP="00CF520C">
      <w:pPr>
        <w:spacing w:before="240"/>
      </w:pPr>
      <w:r w:rsidRPr="006D76CE">
        <w:rPr>
          <w:i/>
        </w:rPr>
        <w:t>Coastal features.</w:t>
      </w:r>
      <w:r w:rsidRPr="006D76CE">
        <w:t xml:space="preserve"> </w:t>
      </w:r>
      <w:r w:rsidR="00FA6CA1">
        <w:t xml:space="preserve">Source of </w:t>
      </w:r>
      <w:r w:rsidR="00FA6CA1" w:rsidRPr="00FA6CA1">
        <w:rPr>
          <w:i/>
          <w:iCs/>
        </w:rPr>
        <w:t>m</w:t>
      </w:r>
      <w:r w:rsidRPr="00225171">
        <w:rPr>
          <w:i/>
          <w:iCs/>
        </w:rPr>
        <w:t>inor</w:t>
      </w:r>
      <w:r w:rsidRPr="006D76CE">
        <w:t xml:space="preserve"> </w:t>
      </w:r>
      <w:r w:rsidR="00225171">
        <w:t>concern</w:t>
      </w:r>
      <w:r w:rsidRPr="006D76CE">
        <w:t xml:space="preserve">. Related risks, if any, are mitigatable through </w:t>
      </w:r>
      <w:r w:rsidR="00275FD9">
        <w:t xml:space="preserve">the </w:t>
      </w:r>
      <w:r w:rsidRPr="006D76CE">
        <w:t>comprehensive adher</w:t>
      </w:r>
      <w:r w:rsidR="00275FD9">
        <w:t>ence</w:t>
      </w:r>
      <w:r w:rsidRPr="006D76CE">
        <w:t xml:space="preserve"> to existing environmental standards and best practices.</w:t>
      </w:r>
    </w:p>
    <w:p w14:paraId="184FB70C" w14:textId="77777777" w:rsidR="00FA6CA1" w:rsidRDefault="005745E3" w:rsidP="005745E3">
      <w:pPr>
        <w:pStyle w:val="Heading4"/>
      </w:pPr>
      <w:r>
        <w:t xml:space="preserve">Assumptions: </w:t>
      </w:r>
    </w:p>
    <w:p w14:paraId="30B528A5" w14:textId="6BC5A4CA" w:rsidR="005745E3" w:rsidRDefault="005745E3" w:rsidP="005745E3">
      <w:pPr>
        <w:pStyle w:val="Heading4"/>
        <w:rPr>
          <w:i w:val="0"/>
          <w:iCs/>
        </w:rPr>
      </w:pPr>
      <w:r w:rsidRPr="00856826">
        <w:rPr>
          <w:i w:val="0"/>
          <w:iCs/>
        </w:rPr>
        <w:t>We assumed that there are no limitations on distance to the shore</w:t>
      </w:r>
      <w:r w:rsidR="0098040B">
        <w:rPr>
          <w:i w:val="0"/>
          <w:iCs/>
        </w:rPr>
        <w:t>line</w:t>
      </w:r>
      <w:r w:rsidRPr="00856826">
        <w:rPr>
          <w:i w:val="0"/>
          <w:iCs/>
        </w:rPr>
        <w:t xml:space="preserve"> and depths for </w:t>
      </w:r>
      <w:r>
        <w:rPr>
          <w:i w:val="0"/>
          <w:iCs/>
        </w:rPr>
        <w:t>shipping</w:t>
      </w:r>
      <w:r w:rsidRPr="00856826">
        <w:rPr>
          <w:i w:val="0"/>
          <w:iCs/>
        </w:rPr>
        <w:t xml:space="preserve"> as well as there are no ice-associated limitations.</w:t>
      </w:r>
    </w:p>
    <w:p w14:paraId="77B6C642" w14:textId="77777777" w:rsidR="00207A8D" w:rsidRPr="006D76CE" w:rsidRDefault="00207A8D" w:rsidP="00207A8D">
      <w:pPr>
        <w:pStyle w:val="Heading4"/>
      </w:pPr>
      <w:r w:rsidRPr="006D76CE">
        <w:t>Data sources:</w:t>
      </w:r>
    </w:p>
    <w:p w14:paraId="39E0D8D9" w14:textId="6AD7EF1C" w:rsidR="00207A8D" w:rsidRPr="00EE42C5" w:rsidRDefault="00207A8D" w:rsidP="00207A8D">
      <w:pPr>
        <w:rPr>
          <w:lang w:val="en-US"/>
        </w:rPr>
      </w:pPr>
      <w:r>
        <w:t>Arctic Ship Traffic Data System (</w:t>
      </w:r>
      <w:del w:id="698" w:author="Timothy James" w:date="2024-03-24T22:36:00Z" w16du:dateUtc="2024-03-25T02:36:00Z">
        <w:r w:rsidDel="00B32798">
          <w:fldChar w:fldCharType="begin"/>
        </w:r>
        <w:r w:rsidDel="00B32798">
          <w:delInstrText>HYPERLINK "https://pame.is/index.php/projects/arctic-marine-shipping/astd"</w:delInstrText>
        </w:r>
        <w:r w:rsidDel="00B32798">
          <w:fldChar w:fldCharType="separate"/>
        </w:r>
        <w:r w:rsidRPr="00E21EA3" w:rsidDel="00B32798">
          <w:rPr>
            <w:rStyle w:val="Hyperlink"/>
          </w:rPr>
          <w:delText>ASTD</w:delText>
        </w:r>
        <w:r w:rsidDel="00B32798">
          <w:rPr>
            <w:rStyle w:val="Hyperlink"/>
          </w:rPr>
          <w:fldChar w:fldCharType="end"/>
        </w:r>
        <w:r w:rsidR="007A1C17" w:rsidDel="00B32798">
          <w:delText xml:space="preserve">, </w:delText>
        </w:r>
      </w:del>
      <w:r w:rsidR="007A1C17">
        <w:t>2023</w:t>
      </w:r>
      <w:r w:rsidR="00FA6CA1">
        <w:t>)</w:t>
      </w:r>
      <w:r>
        <w:t xml:space="preserve">. Data for 2021-2022 and first 9 months of 2023, </w:t>
      </w:r>
      <w:r>
        <w:rPr>
          <w:lang w:val="en-US"/>
        </w:rPr>
        <w:t xml:space="preserve">filtered and cleared by WWF. The following fields were used to define SLN: </w:t>
      </w:r>
      <w:r>
        <w:rPr>
          <w:color w:val="222222"/>
          <w:shd w:val="clear" w:color="auto" w:fill="FFFFFF"/>
        </w:rPr>
        <w:t>fuelquality = "4" AND  astdcat = "Chemical tankers", "Gas tankers", "Bulk carriers", "General cargo ships", "Container ships", "Ro-Ro cargo ships", "Refrigerated cargo ships",  "Other activities". Mean monthly values were calculated for each PU.</w:t>
      </w:r>
    </w:p>
    <w:p w14:paraId="01EBD4E0" w14:textId="77777777" w:rsidR="00207A8D" w:rsidRPr="006D76CE" w:rsidRDefault="00207A8D" w:rsidP="00207A8D">
      <w:r w:rsidRPr="006D76CE">
        <w:rPr>
          <w:i/>
          <w:iCs/>
        </w:rPr>
        <w:t>Dataset produced:</w:t>
      </w:r>
      <w:r w:rsidRPr="006D76CE">
        <w:t xml:space="preserve"> </w:t>
      </w:r>
      <w:r>
        <w:t>February 2024</w:t>
      </w:r>
      <w:r w:rsidRPr="006D76CE">
        <w:t>.</w:t>
      </w:r>
    </w:p>
    <w:p w14:paraId="5CDBF21D" w14:textId="5B333676" w:rsidR="00CF520C" w:rsidRPr="006D76CE" w:rsidRDefault="00CF520C" w:rsidP="00CF520C">
      <w:pPr>
        <w:pStyle w:val="Heading3"/>
        <w:rPr>
          <w:color w:val="auto"/>
        </w:rPr>
      </w:pPr>
      <w:r w:rsidRPr="006D76CE">
        <w:rPr>
          <w:color w:val="auto"/>
        </w:rPr>
        <w:lastRenderedPageBreak/>
        <w:t>SN: Nuclear-powered Vessels</w:t>
      </w:r>
    </w:p>
    <w:p w14:paraId="7CE41747" w14:textId="2834599A" w:rsidR="00CF520C" w:rsidRPr="006D76CE" w:rsidRDefault="00CF520C" w:rsidP="00CF520C">
      <w:pPr>
        <w:spacing w:before="240"/>
        <w:jc w:val="both"/>
      </w:pPr>
      <w:r w:rsidRPr="006D76CE">
        <w:t xml:space="preserve">Nuclear-powered vessels do not emit any pollutants in the atmosphere </w:t>
      </w:r>
      <w:r w:rsidR="00020E32">
        <w:t>or</w:t>
      </w:r>
      <w:r w:rsidR="00020E32" w:rsidRPr="006D76CE">
        <w:t xml:space="preserve"> </w:t>
      </w:r>
      <w:r w:rsidRPr="006D76CE">
        <w:t>water under operational scenarios. In the case of an accident</w:t>
      </w:r>
      <w:r w:rsidR="00020E32">
        <w:t>,</w:t>
      </w:r>
      <w:r w:rsidRPr="006D76CE">
        <w:t xml:space="preserve"> a vessel can be a source of radioactive pollution </w:t>
      </w:r>
      <w:r w:rsidR="00020E32">
        <w:t>for</w:t>
      </w:r>
      <w:r w:rsidR="00020E32" w:rsidRPr="006D76CE">
        <w:t xml:space="preserve"> </w:t>
      </w:r>
      <w:r w:rsidRPr="006D76CE">
        <w:t xml:space="preserve">the marine environment. However, during the decades of operation of such vessels, no </w:t>
      </w:r>
      <w:r w:rsidR="00020E32">
        <w:t xml:space="preserve">such </w:t>
      </w:r>
      <w:r w:rsidRPr="006D76CE">
        <w:t>accident</w:t>
      </w:r>
      <w:r w:rsidR="00020E32">
        <w:t>s</w:t>
      </w:r>
      <w:r w:rsidRPr="006D76CE">
        <w:t xml:space="preserve"> </w:t>
      </w:r>
      <w:r w:rsidR="00020E32">
        <w:t>or pollution emission have occurred</w:t>
      </w:r>
      <w:r w:rsidRPr="006D76CE">
        <w:t>. On the other hand, operation of nuclear-powered vessels is associated with other impacts like destruction of sea ice and disturbance of ice habitats, light pollution, risks of strikes with marine mammals and even with seabirds under certain conditions, i.e.</w:t>
      </w:r>
      <w:r w:rsidR="00020E32">
        <w:t>,</w:t>
      </w:r>
      <w:r w:rsidRPr="006D76CE">
        <w:t xml:space="preserve"> in polynyas.</w:t>
      </w:r>
    </w:p>
    <w:p w14:paraId="60C3B8E5" w14:textId="697DBDEA" w:rsidR="00CF520C" w:rsidRPr="006D76CE" w:rsidRDefault="00CF520C" w:rsidP="00CF520C">
      <w:pPr>
        <w:pStyle w:val="Heading4"/>
      </w:pPr>
      <w:r w:rsidRPr="006D76CE">
        <w:t xml:space="preserve">Assessment </w:t>
      </w:r>
      <w:r w:rsidR="00225171">
        <w:t>finding</w:t>
      </w:r>
      <w:r w:rsidRPr="006D76CE">
        <w:t>s:</w:t>
      </w:r>
    </w:p>
    <w:p w14:paraId="555DE957" w14:textId="467A6214" w:rsidR="00CF520C" w:rsidRPr="006D76CE" w:rsidRDefault="00CF520C" w:rsidP="00CF520C">
      <w:pPr>
        <w:spacing w:before="240"/>
      </w:pPr>
      <w:r w:rsidRPr="006D76CE">
        <w:rPr>
          <w:i/>
        </w:rPr>
        <w:t>Marine mammals.</w:t>
      </w:r>
      <w:r w:rsidRPr="006D76CE">
        <w:t xml:space="preserve"> Most restrictions are seasonal and dependent on animal presence. Ships should keep 2 nm away from walrus haul</w:t>
      </w:r>
      <w:r w:rsidR="00FA6CA1">
        <w:t xml:space="preserve"> </w:t>
      </w:r>
      <w:r w:rsidRPr="006D76CE">
        <w:t>outs during the season</w:t>
      </w:r>
      <w:r w:rsidR="00225171">
        <w:t xml:space="preserve"> when animals are on land</w:t>
      </w:r>
      <w:r w:rsidRPr="006D76CE">
        <w:t>. Should avoid known regular animal concentrations</w:t>
      </w:r>
      <w:r w:rsidR="00020E32">
        <w:t>, which</w:t>
      </w:r>
      <w:r w:rsidRPr="006D76CE">
        <w:t xml:space="preserve"> in most cases </w:t>
      </w:r>
      <w:r w:rsidR="00020E32">
        <w:t xml:space="preserve">are yet </w:t>
      </w:r>
      <w:r w:rsidRPr="006D76CE">
        <w:t>to be identified at</w:t>
      </w:r>
      <w:r w:rsidR="00020E32">
        <w:t xml:space="preserve"> the</w:t>
      </w:r>
      <w:r w:rsidRPr="006D76CE">
        <w:t xml:space="preserve"> local or regional scale</w:t>
      </w:r>
      <w:r w:rsidR="00020E32">
        <w:t>.</w:t>
      </w:r>
      <w:r w:rsidRPr="006D76CE">
        <w:t xml:space="preserve"> </w:t>
      </w:r>
      <w:r w:rsidR="00020E32">
        <w:t>F</w:t>
      </w:r>
      <w:r w:rsidR="00020E32" w:rsidRPr="006D76CE">
        <w:t xml:space="preserve">or </w:t>
      </w:r>
      <w:r w:rsidRPr="006D76CE">
        <w:t>cetaceans</w:t>
      </w:r>
      <w:r w:rsidR="00020E32">
        <w:t>,</w:t>
      </w:r>
      <w:r w:rsidRPr="006D76CE">
        <w:t xml:space="preserve"> the distance to </w:t>
      </w:r>
      <w:r w:rsidR="00020E32">
        <w:t xml:space="preserve">known </w:t>
      </w:r>
      <w:r w:rsidRPr="006D76CE">
        <w:t xml:space="preserve">concentrations </w:t>
      </w:r>
      <w:r w:rsidR="00020E32">
        <w:t xml:space="preserve">should </w:t>
      </w:r>
      <w:r w:rsidRPr="006D76CE">
        <w:t>keep noise level</w:t>
      </w:r>
      <w:r w:rsidR="00020E32">
        <w:t>s</w:t>
      </w:r>
      <w:r w:rsidRPr="006D76CE">
        <w:t xml:space="preserve"> below 120 dB per 1 mPa. Often marine mammal observers on board and </w:t>
      </w:r>
      <w:r w:rsidR="00020E32">
        <w:t xml:space="preserve">the </w:t>
      </w:r>
      <w:r w:rsidRPr="006D76CE">
        <w:t>introduction of speed limits will be required.</w:t>
      </w:r>
    </w:p>
    <w:p w14:paraId="0ECD93D6" w14:textId="3E69086C" w:rsidR="00CF520C" w:rsidRPr="006D76CE" w:rsidRDefault="00CF520C" w:rsidP="00CF520C">
      <w:pPr>
        <w:spacing w:before="240"/>
      </w:pPr>
      <w:r w:rsidRPr="006D76CE">
        <w:rPr>
          <w:i/>
        </w:rPr>
        <w:t>Seabirds.</w:t>
      </w:r>
      <w:r w:rsidRPr="006D76CE">
        <w:t xml:space="preserve"> Source of a </w:t>
      </w:r>
      <w:r w:rsidRPr="00225171">
        <w:rPr>
          <w:i/>
          <w:iCs/>
        </w:rPr>
        <w:t>notable</w:t>
      </w:r>
      <w:r w:rsidRPr="006D76CE">
        <w:t xml:space="preserve"> </w:t>
      </w:r>
      <w:r w:rsidR="00225171">
        <w:t xml:space="preserve">concern </w:t>
      </w:r>
      <w:r w:rsidRPr="006D76CE">
        <w:t>for most habitats. Should observe and avoid seabird concentrations in ice habitats, especially, in polynyas and leads. In some areas (e.g. along the migration routes in the Chukchi and Bering Sea)</w:t>
      </w:r>
      <w:r w:rsidR="00020E32">
        <w:t>,</w:t>
      </w:r>
      <w:r w:rsidRPr="006D76CE">
        <w:t xml:space="preserve"> black outs on vessels might be needed to avoid bird strikes during nighttime.</w:t>
      </w:r>
    </w:p>
    <w:p w14:paraId="7FAD3B6D" w14:textId="2A67B56F" w:rsidR="00CF520C" w:rsidRPr="006D76CE" w:rsidRDefault="00CF520C" w:rsidP="00CF520C">
      <w:pPr>
        <w:spacing w:before="240"/>
      </w:pPr>
      <w:r w:rsidRPr="006D76CE">
        <w:rPr>
          <w:i/>
        </w:rPr>
        <w:t>Fish.</w:t>
      </w:r>
      <w:r w:rsidRPr="006D76CE">
        <w:t xml:space="preserve"> </w:t>
      </w:r>
      <w:r w:rsidR="00FA6CA1">
        <w:t xml:space="preserve">Source of </w:t>
      </w:r>
      <w:r w:rsidR="00FA6CA1" w:rsidRPr="00FA6CA1">
        <w:rPr>
          <w:i/>
          <w:iCs/>
        </w:rPr>
        <w:t>m</w:t>
      </w:r>
      <w:r w:rsidRPr="00225171">
        <w:rPr>
          <w:i/>
          <w:iCs/>
        </w:rPr>
        <w:t>inor</w:t>
      </w:r>
      <w:r w:rsidRPr="006D76CE">
        <w:t xml:space="preserve"> </w:t>
      </w:r>
      <w:r w:rsidR="00225171">
        <w:t>concern</w:t>
      </w:r>
      <w:r w:rsidRPr="006D76CE">
        <w:t>. Related risks, if any, are mitigatable through comprehensively adhering to existing environmental standards and best practices.</w:t>
      </w:r>
    </w:p>
    <w:p w14:paraId="33CDB7C3" w14:textId="33126A83" w:rsidR="00CF520C" w:rsidRPr="006D76CE" w:rsidRDefault="00CF520C" w:rsidP="00CF520C">
      <w:pPr>
        <w:spacing w:before="240"/>
      </w:pPr>
      <w:r w:rsidRPr="006D76CE">
        <w:rPr>
          <w:i/>
        </w:rPr>
        <w:t>Benthos</w:t>
      </w:r>
      <w:r w:rsidRPr="006D76CE">
        <w:t xml:space="preserve">. </w:t>
      </w:r>
      <w:r w:rsidR="00FA6CA1">
        <w:t xml:space="preserve">Source of </w:t>
      </w:r>
      <w:r w:rsidR="00FA6CA1" w:rsidRPr="00FA6CA1">
        <w:rPr>
          <w:i/>
          <w:iCs/>
        </w:rPr>
        <w:t>m</w:t>
      </w:r>
      <w:r w:rsidR="00225171" w:rsidRPr="00225171">
        <w:rPr>
          <w:i/>
          <w:iCs/>
        </w:rPr>
        <w:t>inor</w:t>
      </w:r>
      <w:r w:rsidR="00225171" w:rsidRPr="006D76CE">
        <w:t xml:space="preserve"> </w:t>
      </w:r>
      <w:r w:rsidR="00225171">
        <w:t>concern</w:t>
      </w:r>
      <w:r w:rsidR="00225171" w:rsidRPr="006D76CE">
        <w:t xml:space="preserve">. </w:t>
      </w:r>
      <w:r w:rsidRPr="006D76CE">
        <w:t xml:space="preserve">Related risks, if any, are mitigatable through </w:t>
      </w:r>
      <w:r w:rsidR="00020E32">
        <w:t xml:space="preserve">the </w:t>
      </w:r>
      <w:r w:rsidRPr="006D76CE">
        <w:t>comprehensive adher</w:t>
      </w:r>
      <w:r w:rsidR="00020E32">
        <w:t>ence</w:t>
      </w:r>
      <w:r w:rsidRPr="006D76CE">
        <w:t xml:space="preserve"> to existing environmental standards and best practices.</w:t>
      </w:r>
    </w:p>
    <w:p w14:paraId="760F94B8" w14:textId="4EA95A50" w:rsidR="00CF520C" w:rsidRDefault="00CF520C" w:rsidP="00CF520C">
      <w:pPr>
        <w:spacing w:before="240"/>
      </w:pPr>
      <w:r w:rsidRPr="006D76CE">
        <w:rPr>
          <w:i/>
        </w:rPr>
        <w:t>Coastal features.</w:t>
      </w:r>
      <w:r w:rsidRPr="006D76CE">
        <w:t xml:space="preserve"> </w:t>
      </w:r>
      <w:r w:rsidR="00FA6CA1">
        <w:t xml:space="preserve">Source of </w:t>
      </w:r>
      <w:r w:rsidR="00FA6CA1" w:rsidRPr="00FA6CA1">
        <w:rPr>
          <w:i/>
          <w:iCs/>
        </w:rPr>
        <w:t>m</w:t>
      </w:r>
      <w:r w:rsidR="00225171" w:rsidRPr="00225171">
        <w:rPr>
          <w:i/>
          <w:iCs/>
        </w:rPr>
        <w:t>inor</w:t>
      </w:r>
      <w:r w:rsidR="00225171" w:rsidRPr="006D76CE">
        <w:t xml:space="preserve"> </w:t>
      </w:r>
      <w:r w:rsidR="00225171">
        <w:t>concern</w:t>
      </w:r>
      <w:r w:rsidR="00225171" w:rsidRPr="006D76CE">
        <w:t xml:space="preserve">. </w:t>
      </w:r>
      <w:r w:rsidRPr="006D76CE">
        <w:t xml:space="preserve">Related risks, if any, are mitigatable through </w:t>
      </w:r>
      <w:r w:rsidR="00020E32">
        <w:t xml:space="preserve">the </w:t>
      </w:r>
      <w:r w:rsidRPr="006D76CE">
        <w:t>comprehensive adher</w:t>
      </w:r>
      <w:r w:rsidR="00020E32">
        <w:t>ence</w:t>
      </w:r>
      <w:r w:rsidRPr="006D76CE">
        <w:t xml:space="preserve"> to existing environmental standards and best practices.</w:t>
      </w:r>
    </w:p>
    <w:p w14:paraId="234B4412" w14:textId="77777777" w:rsidR="00FA6CA1" w:rsidRDefault="005745E3" w:rsidP="005745E3">
      <w:pPr>
        <w:pStyle w:val="Heading4"/>
      </w:pPr>
      <w:r>
        <w:t xml:space="preserve">Assumptions: </w:t>
      </w:r>
    </w:p>
    <w:p w14:paraId="3959BFA6" w14:textId="29B86D71" w:rsidR="005745E3" w:rsidRDefault="005745E3" w:rsidP="005745E3">
      <w:pPr>
        <w:pStyle w:val="Heading4"/>
        <w:rPr>
          <w:i w:val="0"/>
          <w:iCs/>
        </w:rPr>
      </w:pPr>
      <w:r w:rsidRPr="00856826">
        <w:rPr>
          <w:i w:val="0"/>
          <w:iCs/>
        </w:rPr>
        <w:t>We assumed that there are no limitations on distance to the shore</w:t>
      </w:r>
      <w:r w:rsidR="0098040B">
        <w:rPr>
          <w:i w:val="0"/>
          <w:iCs/>
        </w:rPr>
        <w:t>line</w:t>
      </w:r>
      <w:r w:rsidRPr="00856826">
        <w:rPr>
          <w:i w:val="0"/>
          <w:iCs/>
        </w:rPr>
        <w:t xml:space="preserve"> and depths for </w:t>
      </w:r>
      <w:r>
        <w:rPr>
          <w:i w:val="0"/>
          <w:iCs/>
        </w:rPr>
        <w:t>shipping</w:t>
      </w:r>
      <w:r w:rsidRPr="00856826">
        <w:rPr>
          <w:i w:val="0"/>
          <w:iCs/>
        </w:rPr>
        <w:t xml:space="preserve"> as well as there are no ice-associated limitations.</w:t>
      </w:r>
    </w:p>
    <w:p w14:paraId="0D8E1293" w14:textId="07BA1B52" w:rsidR="00CF520C" w:rsidRPr="00207A8D" w:rsidRDefault="00CF520C" w:rsidP="00CF520C">
      <w:pPr>
        <w:pStyle w:val="Heading4"/>
        <w:rPr>
          <w:i w:val="0"/>
          <w:iCs/>
        </w:rPr>
      </w:pPr>
      <w:r w:rsidRPr="00207A8D">
        <w:t>Data sources:</w:t>
      </w:r>
      <w:r w:rsidR="00207A8D">
        <w:t xml:space="preserve"> </w:t>
      </w:r>
      <w:r w:rsidR="00207A8D">
        <w:rPr>
          <w:i w:val="0"/>
          <w:iCs/>
        </w:rPr>
        <w:t>ASTD database available for WWF does not include information on nuclear-powered vessel tracks, therefore</w:t>
      </w:r>
      <w:r w:rsidR="00FA6CA1">
        <w:rPr>
          <w:i w:val="0"/>
          <w:iCs/>
        </w:rPr>
        <w:t>,</w:t>
      </w:r>
      <w:r w:rsidR="00207A8D">
        <w:rPr>
          <w:i w:val="0"/>
          <w:iCs/>
        </w:rPr>
        <w:t xml:space="preserve"> there is no dataset for nuclear-powered vessel distribution in Geranium now.</w:t>
      </w:r>
    </w:p>
    <w:p w14:paraId="6FFAA54B" w14:textId="774930AF" w:rsidR="009B5C55" w:rsidRPr="006D76CE" w:rsidRDefault="00CF520C" w:rsidP="009B5C55">
      <w:pPr>
        <w:pStyle w:val="Heading3"/>
        <w:keepNext w:val="0"/>
        <w:keepLines w:val="0"/>
        <w:spacing w:before="240" w:after="240"/>
        <w:jc w:val="both"/>
        <w:rPr>
          <w:color w:val="auto"/>
        </w:rPr>
      </w:pPr>
      <w:r w:rsidRPr="006D76CE">
        <w:rPr>
          <w:color w:val="auto"/>
        </w:rPr>
        <w:t xml:space="preserve">ST: </w:t>
      </w:r>
      <w:r w:rsidR="009B5C55" w:rsidRPr="006D76CE">
        <w:rPr>
          <w:color w:val="auto"/>
        </w:rPr>
        <w:t>Tankers carrying oil and other petrochemicals</w:t>
      </w:r>
    </w:p>
    <w:p w14:paraId="7DA40EFA" w14:textId="03A6223D" w:rsidR="009B5C55" w:rsidRPr="006D76CE" w:rsidRDefault="00020E32" w:rsidP="009B5C55">
      <w:pPr>
        <w:spacing w:before="240"/>
        <w:jc w:val="both"/>
      </w:pPr>
      <w:r>
        <w:t>If</w:t>
      </w:r>
      <w:r w:rsidR="009B5C55" w:rsidRPr="006D76CE">
        <w:t xml:space="preserve"> a ship carries oil and other petrochemicals </w:t>
      </w:r>
      <w:r>
        <w:t xml:space="preserve">as its cargo, </w:t>
      </w:r>
      <w:ins w:id="699" w:author="Timothy James" w:date="2024-03-21T18:29:00Z" w16du:dateUtc="2024-03-21T22:29:00Z">
        <w:r w:rsidR="00FA6CA1">
          <w:t xml:space="preserve">the </w:t>
        </w:r>
      </w:ins>
      <w:r w:rsidR="009B5C55" w:rsidRPr="006D76CE">
        <w:t xml:space="preserve">fuel it uses </w:t>
      </w:r>
      <w:r>
        <w:t xml:space="preserve">is irrelevant </w:t>
      </w:r>
      <w:r w:rsidR="009B5C55" w:rsidRPr="006D76CE">
        <w:t xml:space="preserve">for the </w:t>
      </w:r>
      <w:del w:id="700" w:author="Timothy James" w:date="2024-03-21T18:29:00Z" w16du:dateUtc="2024-03-21T22:29:00Z">
        <w:r w:rsidR="009B5C55" w:rsidRPr="006D76CE" w:rsidDel="00FA6CA1">
          <w:delText xml:space="preserve">purposes of the </w:delText>
        </w:r>
      </w:del>
      <w:ins w:id="701" w:author="Timothy James" w:date="2024-03-21T18:29:00Z" w16du:dateUtc="2024-03-21T22:29:00Z">
        <w:r w:rsidR="00FA6CA1">
          <w:t xml:space="preserve">concern </w:t>
        </w:r>
      </w:ins>
      <w:r w:rsidR="009B5C55" w:rsidRPr="006D76CE">
        <w:t xml:space="preserve">assessment </w:t>
      </w:r>
      <w:r>
        <w:t>since,</w:t>
      </w:r>
      <w:r w:rsidR="009B5C55" w:rsidRPr="006D76CE">
        <w:t xml:space="preserve"> in </w:t>
      </w:r>
      <w:r>
        <w:t xml:space="preserve">the </w:t>
      </w:r>
      <w:r w:rsidR="009B5C55" w:rsidRPr="006D76CE">
        <w:t xml:space="preserve">case of </w:t>
      </w:r>
      <w:r>
        <w:t xml:space="preserve">an </w:t>
      </w:r>
      <w:r w:rsidR="009B5C55" w:rsidRPr="006D76CE">
        <w:t>emergency</w:t>
      </w:r>
      <w:r>
        <w:t>,</w:t>
      </w:r>
      <w:r w:rsidR="009B5C55" w:rsidRPr="006D76CE">
        <w:t xml:space="preserve"> it </w:t>
      </w:r>
      <w:r>
        <w:t xml:space="preserve">is the cargo that threatens </w:t>
      </w:r>
      <w:r w:rsidR="009B5C55" w:rsidRPr="006D76CE">
        <w:t>ecological disaster.</w:t>
      </w:r>
    </w:p>
    <w:p w14:paraId="19DF79D8" w14:textId="3ECE4D18" w:rsidR="009B5C55" w:rsidRDefault="009B5C55" w:rsidP="009B5C55">
      <w:pPr>
        <w:spacing w:before="240"/>
        <w:jc w:val="both"/>
      </w:pPr>
      <w:r w:rsidRPr="006D76CE">
        <w:rPr>
          <w:i/>
          <w:iCs/>
        </w:rPr>
        <w:t>Example:</w:t>
      </w:r>
      <w:r w:rsidRPr="006D76CE">
        <w:t xml:space="preserve"> tankers carrying oil from Varandey, the Pechora Sea across the Barents Sea, tankers carrying oil along coasts of Alaska.</w:t>
      </w:r>
    </w:p>
    <w:p w14:paraId="0865C679" w14:textId="695818D9" w:rsidR="00CF520C" w:rsidRPr="006D76CE" w:rsidRDefault="00CF520C" w:rsidP="00CF520C">
      <w:pPr>
        <w:pStyle w:val="Heading4"/>
      </w:pPr>
      <w:r w:rsidRPr="006D76CE">
        <w:lastRenderedPageBreak/>
        <w:t xml:space="preserve">Assessment </w:t>
      </w:r>
      <w:r w:rsidR="00225171">
        <w:t>finding</w:t>
      </w:r>
      <w:r w:rsidRPr="006D76CE">
        <w:t>s:</w:t>
      </w:r>
    </w:p>
    <w:p w14:paraId="408AB072" w14:textId="49329865" w:rsidR="009B5C55" w:rsidRPr="006D76CE" w:rsidRDefault="009B5C55" w:rsidP="009B5C55">
      <w:pPr>
        <w:spacing w:before="240"/>
      </w:pPr>
      <w:r w:rsidRPr="006D76CE">
        <w:rPr>
          <w:i/>
        </w:rPr>
        <w:t>Marine mammals.</w:t>
      </w:r>
      <w:r w:rsidRPr="006D76CE">
        <w:t xml:space="preserve"> Source of </w:t>
      </w:r>
      <w:r w:rsidRPr="00225171">
        <w:rPr>
          <w:i/>
          <w:iCs/>
        </w:rPr>
        <w:t>significant</w:t>
      </w:r>
      <w:r w:rsidRPr="006D76CE">
        <w:t xml:space="preserve"> </w:t>
      </w:r>
      <w:r w:rsidR="00204A62">
        <w:t xml:space="preserve">concern </w:t>
      </w:r>
      <w:r w:rsidRPr="006D76CE">
        <w:t xml:space="preserve">for most important habitats during the season when they are </w:t>
      </w:r>
      <w:r w:rsidR="00204A62">
        <w:t xml:space="preserve">in </w:t>
      </w:r>
      <w:r w:rsidRPr="006D76CE">
        <w:t xml:space="preserve">use by animals. </w:t>
      </w:r>
      <w:r w:rsidR="00204A62">
        <w:t xml:space="preserve">Concern level can be reduced to </w:t>
      </w:r>
      <w:r w:rsidRPr="00225171">
        <w:rPr>
          <w:i/>
          <w:iCs/>
        </w:rPr>
        <w:t>notable</w:t>
      </w:r>
      <w:r w:rsidRPr="006D76CE">
        <w:t xml:space="preserve"> if double-hulled tankers are used</w:t>
      </w:r>
      <w:r w:rsidR="00204A62">
        <w:t>,</w:t>
      </w:r>
      <w:r w:rsidRPr="006D76CE">
        <w:t xml:space="preserve"> </w:t>
      </w:r>
      <w:r w:rsidR="00204A62">
        <w:t xml:space="preserve">during the </w:t>
      </w:r>
      <w:r w:rsidRPr="006D76CE">
        <w:t>off</w:t>
      </w:r>
      <w:r w:rsidR="00204A62">
        <w:t>-</w:t>
      </w:r>
      <w:r w:rsidRPr="006D76CE">
        <w:t>season</w:t>
      </w:r>
      <w:r w:rsidR="00204A62">
        <w:t>,</w:t>
      </w:r>
      <w:r w:rsidRPr="006D76CE">
        <w:t xml:space="preserve"> with certain restrictions</w:t>
      </w:r>
      <w:r w:rsidR="00204A62">
        <w:t xml:space="preserve"> on</w:t>
      </w:r>
      <w:r w:rsidRPr="006D76CE">
        <w:t xml:space="preserve"> speed limit, </w:t>
      </w:r>
      <w:r w:rsidR="00204A62">
        <w:t xml:space="preserve">and with </w:t>
      </w:r>
      <w:r w:rsidRPr="006D76CE">
        <w:t>marine mammal observers on board</w:t>
      </w:r>
      <w:r w:rsidR="00204A62">
        <w:t xml:space="preserve"> </w:t>
      </w:r>
      <w:r w:rsidR="00225171">
        <w:t>to</w:t>
      </w:r>
      <w:r w:rsidR="00204A62">
        <w:t xml:space="preserve"> </w:t>
      </w:r>
      <w:del w:id="702" w:author="Timothy James" w:date="2024-03-21T18:30:00Z" w16du:dateUtc="2024-03-21T22:30:00Z">
        <w:r w:rsidRPr="006D76CE" w:rsidDel="00FA6CA1">
          <w:delText xml:space="preserve">be ready for </w:delText>
        </w:r>
      </w:del>
      <w:ins w:id="703" w:author="Timothy James" w:date="2024-03-21T18:30:00Z" w16du:dateUtc="2024-03-21T22:30:00Z">
        <w:r w:rsidR="00FA6CA1">
          <w:t xml:space="preserve">initiate </w:t>
        </w:r>
      </w:ins>
      <w:r w:rsidRPr="006D76CE">
        <w:t>maneuver</w:t>
      </w:r>
      <w:ins w:id="704" w:author="Timothy James" w:date="2024-03-21T18:30:00Z" w16du:dateUtc="2024-03-21T22:30:00Z">
        <w:r w:rsidR="00FA6CA1">
          <w:t>s</w:t>
        </w:r>
      </w:ins>
      <w:del w:id="705" w:author="Timothy James" w:date="2024-03-21T18:30:00Z" w16du:dateUtc="2024-03-21T22:30:00Z">
        <w:r w:rsidRPr="006D76CE" w:rsidDel="00FA6CA1">
          <w:delText>ing</w:delText>
        </w:r>
      </w:del>
      <w:r w:rsidRPr="006D76CE">
        <w:t xml:space="preserve"> away from animal concentrations </w:t>
      </w:r>
      <w:r w:rsidR="00204A62">
        <w:t>if they occur</w:t>
      </w:r>
      <w:r w:rsidRPr="006D76CE">
        <w:t>.</w:t>
      </w:r>
    </w:p>
    <w:p w14:paraId="47C8CC56" w14:textId="34255C4B" w:rsidR="009B5C55" w:rsidRPr="006D76CE" w:rsidRDefault="009B5C55" w:rsidP="009B5C55">
      <w:pPr>
        <w:spacing w:before="240"/>
      </w:pPr>
      <w:r w:rsidRPr="006D76CE">
        <w:rPr>
          <w:i/>
        </w:rPr>
        <w:t>Seabirds.</w:t>
      </w:r>
      <w:r w:rsidRPr="006D76CE">
        <w:t xml:space="preserve"> </w:t>
      </w:r>
      <w:r w:rsidR="00FA6CA1">
        <w:t xml:space="preserve">Source of </w:t>
      </w:r>
      <w:r w:rsidR="00FA6CA1" w:rsidRPr="00FA6CA1">
        <w:rPr>
          <w:i/>
          <w:iCs/>
        </w:rPr>
        <w:t>n</w:t>
      </w:r>
      <w:r w:rsidRPr="00417FA3">
        <w:rPr>
          <w:i/>
          <w:iCs/>
        </w:rPr>
        <w:t>otable</w:t>
      </w:r>
      <w:r w:rsidRPr="006D76CE">
        <w:t xml:space="preserve"> </w:t>
      </w:r>
      <w:r w:rsidR="00225171">
        <w:t>concern</w:t>
      </w:r>
      <w:r w:rsidRPr="006D76CE">
        <w:t xml:space="preserve"> for most of the </w:t>
      </w:r>
      <w:r w:rsidR="00225171" w:rsidRPr="006D76CE">
        <w:t>habitats</w:t>
      </w:r>
      <w:ins w:id="706" w:author="Timothy James" w:date="2024-03-21T18:30:00Z" w16du:dateUtc="2024-03-21T22:30:00Z">
        <w:r w:rsidR="00FA6CA1">
          <w:t xml:space="preserve"> where</w:t>
        </w:r>
      </w:ins>
      <w:del w:id="707" w:author="Timothy James" w:date="2024-03-21T18:30:00Z" w16du:dateUtc="2024-03-21T22:30:00Z">
        <w:r w:rsidR="00225171" w:rsidRPr="006D76CE" w:rsidDel="00FA6CA1">
          <w:delText>:</w:delText>
        </w:r>
      </w:del>
      <w:r w:rsidR="00225171">
        <w:t xml:space="preserve"> </w:t>
      </w:r>
      <w:r w:rsidR="00204A62">
        <w:t xml:space="preserve">the </w:t>
      </w:r>
      <w:r w:rsidRPr="006D76CE">
        <w:t xml:space="preserve">importance of bird </w:t>
      </w:r>
      <w:r w:rsidR="00204A62">
        <w:t xml:space="preserve">areas </w:t>
      </w:r>
      <w:r w:rsidR="00225171">
        <w:t xml:space="preserve">should be </w:t>
      </w:r>
      <w:r w:rsidRPr="006D76CE">
        <w:t xml:space="preserve">considered in </w:t>
      </w:r>
      <w:r w:rsidR="00204A62">
        <w:t>any o</w:t>
      </w:r>
      <w:r w:rsidRPr="006D76CE">
        <w:t xml:space="preserve">il </w:t>
      </w:r>
      <w:r w:rsidR="00204A62">
        <w:t>s</w:t>
      </w:r>
      <w:r w:rsidRPr="006D76CE">
        <w:t xml:space="preserve">pill </w:t>
      </w:r>
      <w:r w:rsidR="00204A62">
        <w:t>c</w:t>
      </w:r>
      <w:r w:rsidRPr="006D76CE">
        <w:t xml:space="preserve">ontingency </w:t>
      </w:r>
      <w:r w:rsidR="00204A62">
        <w:t>p</w:t>
      </w:r>
      <w:r w:rsidRPr="006D76CE">
        <w:t xml:space="preserve">lans, </w:t>
      </w:r>
      <w:r w:rsidR="00204A62">
        <w:t xml:space="preserve">and </w:t>
      </w:r>
      <w:r w:rsidRPr="006D76CE">
        <w:t xml:space="preserve">tankers </w:t>
      </w:r>
      <w:r w:rsidR="00225171">
        <w:t>should be</w:t>
      </w:r>
      <w:r w:rsidRPr="006D76CE">
        <w:t xml:space="preserve"> double hulled. Can be a source of </w:t>
      </w:r>
      <w:r w:rsidRPr="00225171">
        <w:rPr>
          <w:i/>
          <w:iCs/>
        </w:rPr>
        <w:t>significant</w:t>
      </w:r>
      <w:r w:rsidRPr="006D76CE">
        <w:t xml:space="preserve"> </w:t>
      </w:r>
      <w:r w:rsidR="00204A62">
        <w:t xml:space="preserve">concern </w:t>
      </w:r>
      <w:r w:rsidRPr="006D76CE">
        <w:t>for the core habitats (moulting sites, wintering areas, migration stopovers) of eiders.</w:t>
      </w:r>
    </w:p>
    <w:p w14:paraId="1500C933" w14:textId="21AB4C2D" w:rsidR="009B5C55" w:rsidRPr="006D76CE" w:rsidRDefault="009B5C55" w:rsidP="009B5C55">
      <w:pPr>
        <w:spacing w:before="240"/>
      </w:pPr>
      <w:r w:rsidRPr="006D76CE">
        <w:rPr>
          <w:i/>
        </w:rPr>
        <w:t>Fish.</w:t>
      </w:r>
      <w:r w:rsidRPr="006D76CE">
        <w:t xml:space="preserve"> </w:t>
      </w:r>
      <w:r w:rsidR="00FA6CA1">
        <w:t xml:space="preserve">Source of </w:t>
      </w:r>
      <w:r w:rsidR="00FA6CA1" w:rsidRPr="00FA6CA1">
        <w:rPr>
          <w:i/>
          <w:iCs/>
        </w:rPr>
        <w:t>m</w:t>
      </w:r>
      <w:r w:rsidRPr="00EF6531">
        <w:rPr>
          <w:i/>
          <w:iCs/>
        </w:rPr>
        <w:t>inor</w:t>
      </w:r>
      <w:r w:rsidRPr="006D76CE">
        <w:t xml:space="preserve"> </w:t>
      </w:r>
      <w:r w:rsidR="00225171">
        <w:t>concern</w:t>
      </w:r>
      <w:r w:rsidRPr="006D76CE">
        <w:t xml:space="preserve"> for many fish habitats. Restrictions depend on scale and intensity of operations for some areas. This is in case only </w:t>
      </w:r>
      <w:r w:rsidR="00EF6531">
        <w:t xml:space="preserve">when </w:t>
      </w:r>
      <w:r w:rsidRPr="006D76CE">
        <w:t>double-hulled tankers are used in the area.</w:t>
      </w:r>
    </w:p>
    <w:p w14:paraId="01E5259F" w14:textId="712C4765" w:rsidR="009B5C55" w:rsidRPr="006D76CE" w:rsidRDefault="009B5C55" w:rsidP="009B5C55">
      <w:pPr>
        <w:spacing w:before="240"/>
      </w:pPr>
      <w:r w:rsidRPr="006D76CE">
        <w:rPr>
          <w:i/>
        </w:rPr>
        <w:t>Benthos.</w:t>
      </w:r>
      <w:r w:rsidRPr="006D76CE">
        <w:t xml:space="preserve"> Source of </w:t>
      </w:r>
      <w:r w:rsidRPr="00EF6531">
        <w:rPr>
          <w:i/>
          <w:iCs/>
        </w:rPr>
        <w:t>significant</w:t>
      </w:r>
      <w:r w:rsidRPr="006D76CE">
        <w:t xml:space="preserve"> </w:t>
      </w:r>
      <w:r w:rsidR="00EF6531">
        <w:t>concern</w:t>
      </w:r>
      <w:r w:rsidRPr="006D76CE">
        <w:t xml:space="preserve"> due to </w:t>
      </w:r>
      <w:r w:rsidR="00204A62">
        <w:t xml:space="preserve">habitat </w:t>
      </w:r>
      <w:r w:rsidRPr="006D76CE">
        <w:t>sensitivity and scale of potential harm.</w:t>
      </w:r>
    </w:p>
    <w:p w14:paraId="4EE1007B" w14:textId="7BB6A71D" w:rsidR="009B5C55" w:rsidRDefault="009B5C55" w:rsidP="009B5C55">
      <w:pPr>
        <w:spacing w:before="240"/>
      </w:pPr>
      <w:r w:rsidRPr="006D76CE">
        <w:rPr>
          <w:i/>
        </w:rPr>
        <w:t>Coastal features.</w:t>
      </w:r>
      <w:r w:rsidRPr="006D76CE">
        <w:t xml:space="preserve"> Source of </w:t>
      </w:r>
      <w:r w:rsidRPr="00EF6531">
        <w:rPr>
          <w:i/>
          <w:iCs/>
        </w:rPr>
        <w:t>significant</w:t>
      </w:r>
      <w:r w:rsidRPr="006D76CE">
        <w:t xml:space="preserve"> </w:t>
      </w:r>
      <w:r w:rsidR="00EF6531">
        <w:t>concern</w:t>
      </w:r>
      <w:r w:rsidRPr="006D76CE">
        <w:t xml:space="preserve"> due to</w:t>
      </w:r>
      <w:r w:rsidR="00204A62">
        <w:t xml:space="preserve"> habitat</w:t>
      </w:r>
      <w:r w:rsidRPr="006D76CE">
        <w:t xml:space="preserve"> sensitivity and scale of potential harm.</w:t>
      </w:r>
    </w:p>
    <w:p w14:paraId="6E0CEB67" w14:textId="77777777" w:rsidR="00FA6CA1" w:rsidRDefault="005745E3" w:rsidP="005745E3">
      <w:pPr>
        <w:pStyle w:val="Heading4"/>
      </w:pPr>
      <w:r>
        <w:t xml:space="preserve">Assumptions: </w:t>
      </w:r>
    </w:p>
    <w:p w14:paraId="5429B9E8" w14:textId="37FFDEA3" w:rsidR="005745E3" w:rsidRDefault="005745E3" w:rsidP="005745E3">
      <w:pPr>
        <w:pStyle w:val="Heading4"/>
        <w:rPr>
          <w:i w:val="0"/>
          <w:iCs/>
        </w:rPr>
      </w:pPr>
      <w:r w:rsidRPr="00856826">
        <w:rPr>
          <w:i w:val="0"/>
          <w:iCs/>
        </w:rPr>
        <w:t>We assumed that there are no limitations on distance to the shore</w:t>
      </w:r>
      <w:r w:rsidR="0098040B">
        <w:rPr>
          <w:i w:val="0"/>
          <w:iCs/>
        </w:rPr>
        <w:t>line</w:t>
      </w:r>
      <w:r w:rsidRPr="00856826">
        <w:rPr>
          <w:i w:val="0"/>
          <w:iCs/>
        </w:rPr>
        <w:t xml:space="preserve"> and depths for </w:t>
      </w:r>
      <w:r>
        <w:rPr>
          <w:i w:val="0"/>
          <w:iCs/>
        </w:rPr>
        <w:t>shipping</w:t>
      </w:r>
      <w:r w:rsidRPr="00856826">
        <w:rPr>
          <w:i w:val="0"/>
          <w:iCs/>
        </w:rPr>
        <w:t xml:space="preserve"> as well as there are no ice-associated limitations.</w:t>
      </w:r>
    </w:p>
    <w:p w14:paraId="2529AA0D" w14:textId="77777777" w:rsidR="00207A8D" w:rsidRPr="006D76CE" w:rsidRDefault="00207A8D" w:rsidP="00207A8D">
      <w:pPr>
        <w:pStyle w:val="Heading4"/>
      </w:pPr>
      <w:r w:rsidRPr="006D76CE">
        <w:t>Data sources:</w:t>
      </w:r>
    </w:p>
    <w:p w14:paraId="4A6D777C" w14:textId="2536738B" w:rsidR="00207A8D" w:rsidRPr="00EE42C5" w:rsidRDefault="00207A8D" w:rsidP="00207A8D">
      <w:pPr>
        <w:rPr>
          <w:lang w:val="en-US"/>
        </w:rPr>
      </w:pPr>
      <w:r>
        <w:t>Arctic Ship Traffic Data System (</w:t>
      </w:r>
      <w:del w:id="708" w:author="Timothy James" w:date="2024-03-24T22:37:00Z" w16du:dateUtc="2024-03-25T02:37:00Z">
        <w:r w:rsidDel="00B32798">
          <w:fldChar w:fldCharType="begin"/>
        </w:r>
        <w:r w:rsidDel="00B32798">
          <w:delInstrText>HYPERLINK "https://pame.is/index.php/projects/arctic-marine-shipping/astd"</w:delInstrText>
        </w:r>
        <w:r w:rsidDel="00B32798">
          <w:fldChar w:fldCharType="separate"/>
        </w:r>
        <w:r w:rsidRPr="00E21EA3" w:rsidDel="00B32798">
          <w:rPr>
            <w:rStyle w:val="Hyperlink"/>
          </w:rPr>
          <w:delText>ASTD</w:delText>
        </w:r>
        <w:r w:rsidDel="00B32798">
          <w:rPr>
            <w:rStyle w:val="Hyperlink"/>
          </w:rPr>
          <w:fldChar w:fldCharType="end"/>
        </w:r>
        <w:r w:rsidR="007A1C17" w:rsidDel="00B32798">
          <w:delText xml:space="preserve">, </w:delText>
        </w:r>
      </w:del>
      <w:r w:rsidR="007A1C17">
        <w:t>2023</w:t>
      </w:r>
      <w:r w:rsidR="00FA6CA1">
        <w:t>)</w:t>
      </w:r>
      <w:r>
        <w:t xml:space="preserve">. Data for 2021-2022 and first 9 months of 2023, </w:t>
      </w:r>
      <w:r>
        <w:rPr>
          <w:lang w:val="en-US"/>
        </w:rPr>
        <w:t>filtered and cleared by WWF. The following fields were used to define S</w:t>
      </w:r>
      <w:r w:rsidR="000E5D85">
        <w:rPr>
          <w:lang w:val="en-US"/>
        </w:rPr>
        <w:t>T</w:t>
      </w:r>
      <w:r>
        <w:rPr>
          <w:lang w:val="en-US"/>
        </w:rPr>
        <w:t xml:space="preserve">: </w:t>
      </w:r>
      <w:r w:rsidR="000E5D85">
        <w:rPr>
          <w:color w:val="222222"/>
          <w:shd w:val="clear" w:color="auto" w:fill="FFFFFF"/>
        </w:rPr>
        <w:t>astdcat = "Crude Oil Tankers", "Oil Product Tankers"</w:t>
      </w:r>
      <w:r>
        <w:rPr>
          <w:color w:val="222222"/>
          <w:shd w:val="clear" w:color="auto" w:fill="FFFFFF"/>
        </w:rPr>
        <w:t>. Mean monthly values were calculated for each PU.</w:t>
      </w:r>
    </w:p>
    <w:p w14:paraId="648DA3D1" w14:textId="77777777" w:rsidR="00207A8D" w:rsidRPr="006D76CE" w:rsidRDefault="00207A8D" w:rsidP="00207A8D">
      <w:r w:rsidRPr="006D76CE">
        <w:rPr>
          <w:i/>
          <w:iCs/>
        </w:rPr>
        <w:t>Dataset produced:</w:t>
      </w:r>
      <w:r w:rsidRPr="006D76CE">
        <w:t xml:space="preserve"> </w:t>
      </w:r>
      <w:r>
        <w:t>February 2024</w:t>
      </w:r>
      <w:r w:rsidRPr="006D76CE">
        <w:t>.</w:t>
      </w:r>
    </w:p>
    <w:p w14:paraId="00000004" w14:textId="1AF5154B" w:rsidR="00454D3A" w:rsidRPr="006D76CE" w:rsidRDefault="00000000" w:rsidP="005D4D2F">
      <w:pPr>
        <w:pStyle w:val="Heading2"/>
        <w:keepNext w:val="0"/>
        <w:keepLines w:val="0"/>
        <w:spacing w:after="80"/>
        <w:rPr>
          <w:b/>
          <w:sz w:val="34"/>
          <w:szCs w:val="34"/>
        </w:rPr>
      </w:pPr>
      <w:r w:rsidRPr="006D76CE">
        <w:rPr>
          <w:b/>
          <w:sz w:val="34"/>
          <w:szCs w:val="34"/>
        </w:rPr>
        <w:t>Tourism</w:t>
      </w:r>
    </w:p>
    <w:p w14:paraId="00000007" w14:textId="086E67BE" w:rsidR="00454D3A" w:rsidRPr="006D76CE" w:rsidRDefault="00000000">
      <w:pPr>
        <w:spacing w:before="240"/>
      </w:pPr>
      <w:r w:rsidRPr="006D76CE">
        <w:t>Tourism is a growing industry in the Arctic.</w:t>
      </w:r>
      <w:r w:rsidR="00CF520C" w:rsidRPr="006D76CE">
        <w:t xml:space="preserve"> </w:t>
      </w:r>
      <w:r w:rsidR="00C950BB" w:rsidRPr="006D76CE">
        <w:t>When undertaken responsibly, it is u</w:t>
      </w:r>
      <w:r w:rsidRPr="006D76CE">
        <w:t>sually considered as a positive way to make conservation profitable</w:t>
      </w:r>
      <w:r w:rsidR="00C950BB" w:rsidRPr="006D76CE">
        <w:t>.</w:t>
      </w:r>
      <w:r w:rsidRPr="006D76CE">
        <w:t xml:space="preserve"> </w:t>
      </w:r>
      <w:r w:rsidR="00C950BB" w:rsidRPr="006D76CE">
        <w:t>H</w:t>
      </w:r>
      <w:r w:rsidRPr="006D76CE">
        <w:t>owever</w:t>
      </w:r>
      <w:r w:rsidR="00C950BB" w:rsidRPr="006D76CE">
        <w:t>,</w:t>
      </w:r>
      <w:r w:rsidRPr="006D76CE">
        <w:t xml:space="preserve"> overtourism is a common problem around the world, and in the Arctic</w:t>
      </w:r>
      <w:ins w:id="709" w:author="Timothy James" w:date="2024-03-21T18:32:00Z" w16du:dateUtc="2024-03-21T22:32:00Z">
        <w:r w:rsidR="00FA6CA1">
          <w:t>,</w:t>
        </w:r>
      </w:ins>
      <w:r w:rsidRPr="006D76CE">
        <w:t xml:space="preserve"> it can be especially harmful </w:t>
      </w:r>
      <w:r w:rsidR="00EF6531">
        <w:t>as</w:t>
      </w:r>
      <w:r w:rsidR="00C950BB" w:rsidRPr="006D76CE">
        <w:t xml:space="preserve"> ecosystems </w:t>
      </w:r>
      <w:r w:rsidR="00EF6531">
        <w:t xml:space="preserve">here </w:t>
      </w:r>
      <w:r w:rsidR="00C950BB" w:rsidRPr="006D76CE">
        <w:t>are</w:t>
      </w:r>
      <w:r w:rsidRPr="006D76CE">
        <w:t xml:space="preserve"> fragile and slow to recover.</w:t>
      </w:r>
    </w:p>
    <w:p w14:paraId="0000000A" w14:textId="5013361A" w:rsidR="00454D3A" w:rsidRPr="006D76CE" w:rsidRDefault="00EF6531">
      <w:pPr>
        <w:spacing w:before="240"/>
      </w:pPr>
      <w:r w:rsidRPr="006D76CE">
        <w:t>For the</w:t>
      </w:r>
      <w:r>
        <w:t xml:space="preserve"> </w:t>
      </w:r>
      <w:r w:rsidRPr="00EF6531">
        <w:t>Geranium</w:t>
      </w:r>
      <w:r w:rsidRPr="006D76CE">
        <w:t xml:space="preserve"> assessment</w:t>
      </w:r>
      <w:r w:rsidR="00C950BB" w:rsidRPr="006D76CE">
        <w:t>,</w:t>
      </w:r>
      <w:r w:rsidRPr="006D76CE">
        <w:t xml:space="preserve"> tourism was divided into 2 categories:</w:t>
      </w:r>
      <w:bookmarkStart w:id="710" w:name="_9s1t3whcg7gc" w:colFirst="0" w:colLast="0"/>
      <w:bookmarkEnd w:id="710"/>
      <w:ins w:id="711" w:author="Timothy James" w:date="2024-03-21T18:32:00Z" w16du:dateUtc="2024-03-21T22:32:00Z">
        <w:r w:rsidR="00FA6CA1">
          <w:t xml:space="preserve"> ecotourism and mass tourism.</w:t>
        </w:r>
      </w:ins>
    </w:p>
    <w:p w14:paraId="25515A0A" w14:textId="7F7561BE" w:rsidR="00417FA3" w:rsidRPr="00797F74" w:rsidRDefault="005D4D2F" w:rsidP="00797F74">
      <w:pPr>
        <w:pStyle w:val="Heading3"/>
      </w:pPr>
      <w:r w:rsidRPr="00797F74">
        <w:t>TET:</w:t>
      </w:r>
      <w:r w:rsidR="00797F74" w:rsidRPr="00797F74">
        <w:t xml:space="preserve"> Ecotourism</w:t>
      </w:r>
    </w:p>
    <w:p w14:paraId="0000000E" w14:textId="04D33299" w:rsidR="00454D3A" w:rsidRPr="006D76CE" w:rsidRDefault="00C950BB">
      <w:pPr>
        <w:spacing w:before="240"/>
      </w:pPr>
      <w:r w:rsidRPr="006D76CE">
        <w:t xml:space="preserve">Ecotourism is defined as the “responsible travel to natural areas that conserves the environment, sustains the wellbeing of local people and involves interpretation and education” (International Ecotourism Society, 2015) and includes small-ship expedition cruises and other </w:t>
      </w:r>
      <w:r w:rsidRPr="006D76CE">
        <w:lastRenderedPageBreak/>
        <w:t>small-scale tourism activities. It is characterized by a relatively small number of visitors, and the dependence of little</w:t>
      </w:r>
      <w:del w:id="712" w:author="Timothy James" w:date="2024-03-21T18:33:00Z" w16du:dateUtc="2024-03-21T22:33:00Z">
        <w:r w:rsidRPr="006D76CE" w:rsidDel="00FA6CA1">
          <w:delText>r</w:delText>
        </w:r>
      </w:del>
      <w:r w:rsidRPr="006D76CE">
        <w:t xml:space="preserve"> or no permanent infrastructure.  Expedition ships generally do not land more than 100 passengers at a time at </w:t>
      </w:r>
      <w:ins w:id="713" w:author="Timothy James" w:date="2024-03-21T18:33:00Z" w16du:dateUtc="2024-03-21T22:33:00Z">
        <w:r w:rsidR="00FA6CA1">
          <w:t>a</w:t>
        </w:r>
      </w:ins>
      <w:del w:id="714" w:author="Timothy James" w:date="2024-03-21T18:33:00Z" w16du:dateUtc="2024-03-21T22:33:00Z">
        <w:r w:rsidRPr="006D76CE" w:rsidDel="00FA6CA1">
          <w:delText xml:space="preserve">the </w:delText>
        </w:r>
      </w:del>
      <w:r w:rsidRPr="006D76CE">
        <w:t xml:space="preserve"> site and follow industry-specific guidelines, e.g., those developed by</w:t>
      </w:r>
      <w:hyperlink r:id="rId17">
        <w:r w:rsidRPr="006D76CE">
          <w:t xml:space="preserve"> </w:t>
        </w:r>
      </w:hyperlink>
      <w:r w:rsidRPr="006D76CE">
        <w:t>the Association of Arctic Expedition Cruise Operators (</w:t>
      </w:r>
      <w:commentRangeStart w:id="715"/>
      <w:r>
        <w:fldChar w:fldCharType="begin"/>
      </w:r>
      <w:r>
        <w:instrText>HYPERLINK "https://www.aeco.no/" \h</w:instrText>
      </w:r>
      <w:r>
        <w:fldChar w:fldCharType="separate"/>
      </w:r>
      <w:r w:rsidRPr="006D76CE">
        <w:rPr>
          <w:u w:val="single"/>
        </w:rPr>
        <w:t>AECO</w:t>
      </w:r>
      <w:r>
        <w:rPr>
          <w:u w:val="single"/>
        </w:rPr>
        <w:fldChar w:fldCharType="end"/>
      </w:r>
      <w:commentRangeEnd w:id="715"/>
      <w:r w:rsidR="00FA6CA1">
        <w:rPr>
          <w:rStyle w:val="CommentReference"/>
        </w:rPr>
        <w:commentReference w:id="715"/>
      </w:r>
      <w:r w:rsidRPr="006D76CE">
        <w:rPr>
          <w:u w:val="single"/>
        </w:rPr>
        <w:t>)</w:t>
      </w:r>
      <w:r w:rsidRPr="006D76CE">
        <w:t>.</w:t>
      </w:r>
    </w:p>
    <w:p w14:paraId="00000010" w14:textId="76AB3B1B" w:rsidR="00454D3A" w:rsidRPr="006D76CE" w:rsidRDefault="00000000">
      <w:pPr>
        <w:spacing w:before="240"/>
      </w:pPr>
      <w:r w:rsidRPr="006D76CE">
        <w:t>On the one hand</w:t>
      </w:r>
      <w:r w:rsidR="00F61051" w:rsidRPr="006D76CE">
        <w:t>,</w:t>
      </w:r>
      <w:r w:rsidRPr="006D76CE">
        <w:t xml:space="preserve"> the impact on biodiversity and ecosystems from ecotourism is minimal because of its scale and </w:t>
      </w:r>
      <w:r w:rsidR="00F61051" w:rsidRPr="006D76CE">
        <w:t xml:space="preserve">the </w:t>
      </w:r>
      <w:r w:rsidRPr="006D76CE">
        <w:t>regulations it follows</w:t>
      </w:r>
      <w:r w:rsidR="00F61051" w:rsidRPr="006D76CE">
        <w:t>;</w:t>
      </w:r>
      <w:r w:rsidRPr="006D76CE">
        <w:t xml:space="preserve"> </w:t>
      </w:r>
      <w:r w:rsidR="00F61051" w:rsidRPr="006D76CE">
        <w:t xml:space="preserve">however, </w:t>
      </w:r>
      <w:r w:rsidRPr="006D76CE">
        <w:t xml:space="preserve">on </w:t>
      </w:r>
      <w:r w:rsidR="00F61051" w:rsidRPr="006D76CE">
        <w:t xml:space="preserve">the </w:t>
      </w:r>
      <w:r w:rsidRPr="006D76CE">
        <w:t>other hand</w:t>
      </w:r>
      <w:r w:rsidR="00F61051" w:rsidRPr="006D76CE">
        <w:t>,</w:t>
      </w:r>
      <w:r w:rsidRPr="006D76CE">
        <w:t xml:space="preserve"> </w:t>
      </w:r>
      <w:r w:rsidR="00F61051" w:rsidRPr="006D76CE">
        <w:t xml:space="preserve">ecotourism tends to provide access </w:t>
      </w:r>
      <w:r w:rsidRPr="006D76CE">
        <w:t xml:space="preserve">to the most valuable and vulnerable areas and wildlife </w:t>
      </w:r>
      <w:r w:rsidR="00F61051" w:rsidRPr="006D76CE">
        <w:t xml:space="preserve">such as </w:t>
      </w:r>
      <w:r w:rsidRPr="006D76CE">
        <w:t>seabird colonies, walrus and seal haul outs, whale aggregations</w:t>
      </w:r>
      <w:r w:rsidR="00F61051" w:rsidRPr="006D76CE">
        <w:t>,</w:t>
      </w:r>
      <w:r w:rsidRPr="006D76CE">
        <w:t xml:space="preserve"> etc. </w:t>
      </w:r>
      <w:r w:rsidR="00F61051" w:rsidRPr="006D76CE">
        <w:t xml:space="preserve">Many </w:t>
      </w:r>
      <w:r w:rsidRPr="006D76CE">
        <w:t xml:space="preserve">examples </w:t>
      </w:r>
      <w:r w:rsidR="00F61051" w:rsidRPr="006D76CE">
        <w:t xml:space="preserve">exist that </w:t>
      </w:r>
      <w:r w:rsidRPr="006D76CE">
        <w:t xml:space="preserve">show a rise in </w:t>
      </w:r>
      <w:r w:rsidR="00F61051" w:rsidRPr="006D76CE">
        <w:t xml:space="preserve">the </w:t>
      </w:r>
      <w:r w:rsidRPr="006D76CE">
        <w:t xml:space="preserve">number of visitors can easily overcome </w:t>
      </w:r>
      <w:r w:rsidR="00F61051" w:rsidRPr="006D76CE">
        <w:t>an ecosystem</w:t>
      </w:r>
      <w:r w:rsidRPr="006D76CE">
        <w:t xml:space="preserve">’s capacity unless </w:t>
      </w:r>
      <w:r w:rsidR="00F61051" w:rsidRPr="006D76CE">
        <w:t xml:space="preserve">carefully </w:t>
      </w:r>
      <w:r w:rsidRPr="006D76CE">
        <w:t>regulated.</w:t>
      </w:r>
      <w:r w:rsidR="00F61051" w:rsidRPr="006D76CE">
        <w:t xml:space="preserve"> </w:t>
      </w:r>
      <w:r w:rsidRPr="006D76CE">
        <w:t>Therefore</w:t>
      </w:r>
      <w:r w:rsidR="00F61051" w:rsidRPr="006D76CE">
        <w:t>,</w:t>
      </w:r>
      <w:r w:rsidRPr="006D76CE">
        <w:t xml:space="preserve"> </w:t>
      </w:r>
      <w:r w:rsidR="00F61051" w:rsidRPr="006D76CE">
        <w:t xml:space="preserve">by definition, ecotourism </w:t>
      </w:r>
      <w:r w:rsidRPr="006D76CE">
        <w:t>is not necessarily compatible with conservation goals of ArcNet. Regulation should not be outsourced to industry associations like AECO</w:t>
      </w:r>
      <w:r w:rsidR="00FA6CA1">
        <w:t>,</w:t>
      </w:r>
      <w:r w:rsidRPr="006D76CE">
        <w:t xml:space="preserve"> but </w:t>
      </w:r>
      <w:r w:rsidR="00F61051" w:rsidRPr="006D76CE">
        <w:t xml:space="preserve">rather </w:t>
      </w:r>
      <w:r w:rsidRPr="006D76CE">
        <w:t xml:space="preserve">should be </w:t>
      </w:r>
      <w:r w:rsidR="00F61051" w:rsidRPr="006D76CE">
        <w:t xml:space="preserve">undertaken </w:t>
      </w:r>
      <w:r w:rsidRPr="006D76CE">
        <w:t>by a conservation community in partnership with other stakeholders.</w:t>
      </w:r>
    </w:p>
    <w:p w14:paraId="00000013" w14:textId="3CF02A2C" w:rsidR="00454D3A" w:rsidRPr="006D76CE" w:rsidRDefault="00290E82">
      <w:pPr>
        <w:spacing w:before="240"/>
      </w:pPr>
      <w:r>
        <w:t>R</w:t>
      </w:r>
      <w:r w:rsidRPr="006D76CE">
        <w:t>estrictions</w:t>
      </w:r>
      <w:r>
        <w:t>,</w:t>
      </w:r>
      <w:r w:rsidRPr="006D76CE">
        <w:t xml:space="preserve"> in addition to existing environmental standards and best practices</w:t>
      </w:r>
      <w:r>
        <w:t>, include</w:t>
      </w:r>
      <w:r w:rsidRPr="006D76CE">
        <w:t xml:space="preserve"> us</w:t>
      </w:r>
      <w:r>
        <w:t>ing</w:t>
      </w:r>
      <w:r w:rsidRPr="006D76CE">
        <w:t xml:space="preserve"> </w:t>
      </w:r>
      <w:ins w:id="716" w:author="Timothy James" w:date="2024-03-21T18:35:00Z" w16du:dateUtc="2024-03-21T22:35:00Z">
        <w:r w:rsidR="00FA6CA1">
          <w:t>light fuel oil (</w:t>
        </w:r>
      </w:ins>
      <w:r w:rsidRPr="006D76CE">
        <w:t>LFO</w:t>
      </w:r>
      <w:ins w:id="717" w:author="Timothy James" w:date="2024-03-21T18:35:00Z" w16du:dateUtc="2024-03-21T22:35:00Z">
        <w:r w:rsidR="00FA6CA1">
          <w:t>)</w:t>
        </w:r>
      </w:ins>
      <w:r w:rsidRPr="006D76CE">
        <w:t xml:space="preserve"> instead of </w:t>
      </w:r>
      <w:ins w:id="718" w:author="Timothy James" w:date="2024-03-21T18:35:00Z" w16du:dateUtc="2024-03-21T22:35:00Z">
        <w:r w:rsidR="00FA6CA1">
          <w:t>heavy fuel oil (</w:t>
        </w:r>
      </w:ins>
      <w:r w:rsidRPr="006D76CE">
        <w:t>HFO</w:t>
      </w:r>
      <w:ins w:id="719" w:author="Timothy James" w:date="2024-03-21T18:35:00Z" w16du:dateUtc="2024-03-21T22:35:00Z">
        <w:r w:rsidR="00FA6CA1">
          <w:t>)</w:t>
        </w:r>
      </w:ins>
      <w:r w:rsidRPr="006D76CE">
        <w:t xml:space="preserve">, </w:t>
      </w:r>
      <w:r>
        <w:t>site-</w:t>
      </w:r>
      <w:r w:rsidRPr="006D76CE">
        <w:t xml:space="preserve">specific visiting and wildlife </w:t>
      </w:r>
      <w:r>
        <w:t xml:space="preserve">observation </w:t>
      </w:r>
      <w:r w:rsidRPr="006D76CE">
        <w:t xml:space="preserve">guidelines and site management plans, </w:t>
      </w:r>
      <w:r>
        <w:t xml:space="preserve">restricted </w:t>
      </w:r>
      <w:r w:rsidRPr="006D76CE">
        <w:t xml:space="preserve">seasons when visitors are not allowed </w:t>
      </w:r>
      <w:r>
        <w:t>access</w:t>
      </w:r>
      <w:r w:rsidRPr="006D76CE">
        <w:t>, restriction on use of motorboats</w:t>
      </w:r>
      <w:r>
        <w:t>,</w:t>
      </w:r>
      <w:r w:rsidRPr="006D76CE">
        <w:t xml:space="preserve"> etc.</w:t>
      </w:r>
    </w:p>
    <w:p w14:paraId="00000015" w14:textId="5FA391E0" w:rsidR="00454D3A" w:rsidRPr="006D76CE" w:rsidRDefault="00000000">
      <w:pPr>
        <w:spacing w:before="240"/>
      </w:pPr>
      <w:r w:rsidRPr="00EF6531">
        <w:rPr>
          <w:iCs/>
        </w:rPr>
        <w:t xml:space="preserve">Associated impacts: </w:t>
      </w:r>
      <w:r w:rsidRPr="006D76CE">
        <w:t>disturbance of animals, physical disturbance of habitats, pollution (including biological pollution - introduction of invasive species, pathogens</w:t>
      </w:r>
      <w:r w:rsidR="00290E82">
        <w:t>,</w:t>
      </w:r>
      <w:r w:rsidRPr="006D76CE">
        <w:t xml:space="preserve"> and diseases); in case of ship-based tourism all ship-associated impacts</w:t>
      </w:r>
      <w:r w:rsidR="00290E82">
        <w:t>,</w:t>
      </w:r>
      <w:r w:rsidRPr="006D76CE">
        <w:t xml:space="preserve"> including underwater noise, light pollution, disturbance of ice habitats (ice breaking), risks of ship strike for mammals and birds.</w:t>
      </w:r>
    </w:p>
    <w:p w14:paraId="00000016" w14:textId="4E269D57" w:rsidR="00454D3A" w:rsidRPr="006D76CE" w:rsidRDefault="00000000">
      <w:pPr>
        <w:spacing w:before="240"/>
      </w:pPr>
      <w:r w:rsidRPr="006D76CE">
        <w:rPr>
          <w:i/>
        </w:rPr>
        <w:t>Example:</w:t>
      </w:r>
      <w:r w:rsidRPr="006D76CE">
        <w:t xml:space="preserve"> expedition cruises by AECO tourist operators.</w:t>
      </w:r>
    </w:p>
    <w:p w14:paraId="00000018" w14:textId="2E29B354" w:rsidR="00454D3A" w:rsidRPr="006D76CE" w:rsidRDefault="00F61051">
      <w:pPr>
        <w:spacing w:before="240"/>
      </w:pPr>
      <w:r w:rsidRPr="006D76CE">
        <w:t>The ecotourism industry is among the most obvious all</w:t>
      </w:r>
      <w:ins w:id="720" w:author="Timothy James" w:date="2024-03-21T18:36:00Z" w16du:dateUtc="2024-03-21T22:36:00Z">
        <w:r w:rsidR="00F279F1">
          <w:t>y</w:t>
        </w:r>
      </w:ins>
      <w:del w:id="721" w:author="Timothy James" w:date="2024-03-21T18:36:00Z" w16du:dateUtc="2024-03-21T22:36:00Z">
        <w:r w:rsidRPr="006D76CE" w:rsidDel="00F279F1">
          <w:delText>ies</w:delText>
        </w:r>
      </w:del>
      <w:r w:rsidRPr="006D76CE">
        <w:t xml:space="preserve"> and partner</w:t>
      </w:r>
      <w:del w:id="722" w:author="Timothy James" w:date="2024-03-21T18:36:00Z" w16du:dateUtc="2024-03-21T22:36:00Z">
        <w:r w:rsidRPr="006D76CE" w:rsidDel="00F279F1">
          <w:delText>s</w:delText>
        </w:r>
      </w:del>
      <w:r w:rsidRPr="006D76CE">
        <w:t xml:space="preserve"> in conservation and thus should be actively involved in conservation planning and decision making.</w:t>
      </w:r>
    </w:p>
    <w:p w14:paraId="0000001B" w14:textId="541F12E7" w:rsidR="00454D3A" w:rsidRPr="006D76CE" w:rsidRDefault="00CF520C" w:rsidP="00CF520C">
      <w:pPr>
        <w:pStyle w:val="Heading4"/>
      </w:pPr>
      <w:r w:rsidRPr="006D76CE">
        <w:t xml:space="preserve">Assessment </w:t>
      </w:r>
      <w:r w:rsidR="00EF6531">
        <w:t>finding</w:t>
      </w:r>
      <w:r w:rsidRPr="006D76CE">
        <w:t>s:</w:t>
      </w:r>
    </w:p>
    <w:p w14:paraId="0000001C" w14:textId="1412B0E9" w:rsidR="00454D3A" w:rsidRPr="006D76CE" w:rsidRDefault="00000000">
      <w:pPr>
        <w:spacing w:before="240"/>
      </w:pPr>
      <w:r w:rsidRPr="006D76CE">
        <w:rPr>
          <w:i/>
        </w:rPr>
        <w:t>Marine mammals:</w:t>
      </w:r>
      <w:r w:rsidRPr="006D76CE">
        <w:t xml:space="preserve"> </w:t>
      </w:r>
      <w:r w:rsidR="00290E82">
        <w:t>M</w:t>
      </w:r>
      <w:r w:rsidRPr="006D76CE">
        <w:t xml:space="preserve">arine mammal </w:t>
      </w:r>
      <w:r w:rsidR="00F61051" w:rsidRPr="006D76CE">
        <w:t>CFs</w:t>
      </w:r>
      <w:r w:rsidRPr="006D76CE">
        <w:t xml:space="preserve"> are quite diverse and include small, locally restricted, stable</w:t>
      </w:r>
      <w:r w:rsidR="00F61051" w:rsidRPr="006D76CE">
        <w:t>,</w:t>
      </w:r>
      <w:r w:rsidRPr="006D76CE">
        <w:t xml:space="preserve"> and very well-defined habitats</w:t>
      </w:r>
      <w:r w:rsidR="00F61051" w:rsidRPr="006D76CE">
        <w:t>,</w:t>
      </w:r>
      <w:r w:rsidRPr="006D76CE">
        <w:t xml:space="preserve"> i.e.</w:t>
      </w:r>
      <w:r w:rsidR="00F61051" w:rsidRPr="006D76CE">
        <w:t>,</w:t>
      </w:r>
      <w:r w:rsidRPr="006D76CE">
        <w:t xml:space="preserve"> coastal haul out sites for walruses and eared seals </w:t>
      </w:r>
      <w:r w:rsidR="00F61051" w:rsidRPr="006D76CE">
        <w:t xml:space="preserve">and </w:t>
      </w:r>
      <w:r w:rsidRPr="006D76CE">
        <w:t>seasonal aggregation core areas for some philopatric cetaceans like beluga whales and narwhal</w:t>
      </w:r>
      <w:r w:rsidR="00F61051" w:rsidRPr="006D76CE">
        <w:t>.</w:t>
      </w:r>
      <w:r w:rsidRPr="006D76CE">
        <w:t xml:space="preserve"> </w:t>
      </w:r>
      <w:r w:rsidR="00F61051" w:rsidRPr="006D76CE">
        <w:t xml:space="preserve">However, the </w:t>
      </w:r>
      <w:r w:rsidRPr="006D76CE">
        <w:t xml:space="preserve">majority of </w:t>
      </w:r>
      <w:r w:rsidR="00F61051" w:rsidRPr="006D76CE">
        <w:t xml:space="preserve">CFs </w:t>
      </w:r>
      <w:r w:rsidRPr="006D76CE">
        <w:t xml:space="preserve">are more widespread and dynamic though quite restricted in space </w:t>
      </w:r>
      <w:r w:rsidR="00F61051" w:rsidRPr="006D76CE">
        <w:t xml:space="preserve">such as </w:t>
      </w:r>
      <w:r w:rsidRPr="006D76CE">
        <w:t xml:space="preserve">seasonal key habitats </w:t>
      </w:r>
      <w:r w:rsidR="00F61051" w:rsidRPr="006D76CE">
        <w:t xml:space="preserve">like </w:t>
      </w:r>
      <w:r w:rsidRPr="006D76CE">
        <w:t>summer feeding areas, whelping and moulting patches. For some species or populations these habitats are not well</w:t>
      </w:r>
      <w:r w:rsidR="00F61051" w:rsidRPr="006D76CE">
        <w:t>-</w:t>
      </w:r>
      <w:r w:rsidRPr="006D76CE">
        <w:t xml:space="preserve">studied </w:t>
      </w:r>
      <w:r w:rsidR="00F61051" w:rsidRPr="006D76CE">
        <w:t xml:space="preserve">or </w:t>
      </w:r>
      <w:r w:rsidRPr="006D76CE">
        <w:t>defined</w:t>
      </w:r>
      <w:r w:rsidR="00F61051" w:rsidRPr="006D76CE">
        <w:t>,</w:t>
      </w:r>
      <w:r w:rsidRPr="006D76CE">
        <w:t xml:space="preserve"> e.g. for the Barents-Kara-Laptev beluga whale stock.</w:t>
      </w:r>
    </w:p>
    <w:p w14:paraId="0000001D" w14:textId="72D44F00" w:rsidR="00454D3A" w:rsidRPr="006D76CE" w:rsidRDefault="00000000">
      <w:pPr>
        <w:spacing w:before="240"/>
      </w:pPr>
      <w:r w:rsidRPr="006D76CE">
        <w:t>Depending on the status of a habitat</w:t>
      </w:r>
      <w:r w:rsidR="00290E82">
        <w:t>’s</w:t>
      </w:r>
      <w:r w:rsidRPr="006D76CE">
        <w:t xml:space="preserve"> scale, importance</w:t>
      </w:r>
      <w:r w:rsidR="00513119" w:rsidRPr="006D76CE">
        <w:t>,</w:t>
      </w:r>
      <w:r w:rsidRPr="006D76CE">
        <w:t xml:space="preserve"> and sensitivity</w:t>
      </w:r>
      <w:r w:rsidR="00513119" w:rsidRPr="006D76CE">
        <w:t>,</w:t>
      </w:r>
      <w:r w:rsidRPr="006D76CE">
        <w:t xml:space="preserve"> </w:t>
      </w:r>
      <w:r w:rsidR="00290E82">
        <w:t xml:space="preserve">concern levels for </w:t>
      </w:r>
      <w:r w:rsidRPr="006D76CE">
        <w:t xml:space="preserve">marine mammals vary from </w:t>
      </w:r>
      <w:r w:rsidR="00290E82" w:rsidRPr="00EF6531">
        <w:rPr>
          <w:i/>
          <w:iCs/>
        </w:rPr>
        <w:t>s</w:t>
      </w:r>
      <w:r w:rsidRPr="00EF6531">
        <w:rPr>
          <w:i/>
          <w:iCs/>
        </w:rPr>
        <w:t xml:space="preserve">ignificant </w:t>
      </w:r>
      <w:r w:rsidRPr="006D76CE">
        <w:t>for polar bear denning sites</w:t>
      </w:r>
      <w:r w:rsidR="00290E82">
        <w:t>,</w:t>
      </w:r>
      <w:r w:rsidRPr="006D76CE">
        <w:t xml:space="preserve"> steller sea lion haul outs</w:t>
      </w:r>
      <w:r w:rsidR="00290E82">
        <w:t>,</w:t>
      </w:r>
      <w:r w:rsidRPr="006D76CE">
        <w:t xml:space="preserve"> and sea otter breeding sites to </w:t>
      </w:r>
      <w:r w:rsidR="00290E82" w:rsidRPr="00EF6531">
        <w:rPr>
          <w:i/>
          <w:iCs/>
        </w:rPr>
        <w:t>n</w:t>
      </w:r>
      <w:r w:rsidRPr="00EF6531">
        <w:rPr>
          <w:i/>
          <w:iCs/>
        </w:rPr>
        <w:t>otable</w:t>
      </w:r>
      <w:r w:rsidRPr="006D76CE">
        <w:t xml:space="preserve"> for </w:t>
      </w:r>
      <w:r w:rsidR="00290E82">
        <w:t xml:space="preserve">the </w:t>
      </w:r>
      <w:r w:rsidRPr="006D76CE">
        <w:t xml:space="preserve">majority of the habitats and </w:t>
      </w:r>
      <w:del w:id="723" w:author="Timothy James" w:date="2024-03-21T18:37:00Z" w16du:dateUtc="2024-03-21T22:37:00Z">
        <w:r w:rsidRPr="00EF6531" w:rsidDel="00F279F1">
          <w:rPr>
            <w:i/>
            <w:iCs/>
          </w:rPr>
          <w:delText>M</w:delText>
        </w:r>
      </w:del>
      <w:ins w:id="724" w:author="Timothy James" w:date="2024-03-21T18:37:00Z" w16du:dateUtc="2024-03-21T22:37:00Z">
        <w:r w:rsidR="00F279F1">
          <w:rPr>
            <w:i/>
            <w:iCs/>
          </w:rPr>
          <w:t>m</w:t>
        </w:r>
      </w:ins>
      <w:r w:rsidRPr="00EF6531">
        <w:rPr>
          <w:i/>
          <w:iCs/>
        </w:rPr>
        <w:t>inor</w:t>
      </w:r>
      <w:r w:rsidRPr="006D76CE">
        <w:t xml:space="preserve"> </w:t>
      </w:r>
      <w:r w:rsidR="00EF6531">
        <w:t xml:space="preserve">concern </w:t>
      </w:r>
      <w:r w:rsidR="00290E82">
        <w:t xml:space="preserve">for </w:t>
      </w:r>
      <w:r w:rsidR="00EB768E">
        <w:t>the remaining CFs</w:t>
      </w:r>
      <w:r w:rsidRPr="006D76CE">
        <w:t>.</w:t>
      </w:r>
    </w:p>
    <w:p w14:paraId="0000001F" w14:textId="42A13432" w:rsidR="00454D3A" w:rsidRPr="006D76CE" w:rsidRDefault="00000000">
      <w:pPr>
        <w:spacing w:before="240"/>
      </w:pPr>
      <w:r w:rsidRPr="006D76CE">
        <w:t>As most habitats are seasonal</w:t>
      </w:r>
      <w:r w:rsidR="00EB768E">
        <w:t>,</w:t>
      </w:r>
      <w:r w:rsidRPr="006D76CE">
        <w:t xml:space="preserve"> restrictions are also temporary and seasonal. Restrictions include wildlife watching guidelines, speed limitations for ships in mammal aggregation areas, marine mammal observers on board,</w:t>
      </w:r>
      <w:r w:rsidR="00EB768E">
        <w:t xml:space="preserve"> and</w:t>
      </w:r>
      <w:r w:rsidRPr="006D76CE">
        <w:t xml:space="preserve"> specific site guidelines. </w:t>
      </w:r>
      <w:r w:rsidR="00EB768E">
        <w:t xml:space="preserve">these restrictions are </w:t>
      </w:r>
      <w:r w:rsidRPr="006D76CE">
        <w:t xml:space="preserve">best </w:t>
      </w:r>
      <w:r w:rsidR="00EB768E">
        <w:t xml:space="preserve">set </w:t>
      </w:r>
      <w:r w:rsidRPr="006D76CE">
        <w:t xml:space="preserve">at </w:t>
      </w:r>
      <w:r w:rsidR="00EB768E">
        <w:t xml:space="preserve">the </w:t>
      </w:r>
      <w:r w:rsidRPr="006D76CE">
        <w:t xml:space="preserve">regional and a </w:t>
      </w:r>
      <w:r w:rsidR="00EF6531" w:rsidRPr="006D76CE">
        <w:t>local scale</w:t>
      </w:r>
      <w:r w:rsidRPr="006D76CE">
        <w:t>.</w:t>
      </w:r>
    </w:p>
    <w:p w14:paraId="00000021" w14:textId="3CCEE8E3" w:rsidR="00454D3A" w:rsidRPr="006D76CE" w:rsidRDefault="00000000">
      <w:pPr>
        <w:spacing w:before="240"/>
      </w:pPr>
      <w:r w:rsidRPr="006D76CE">
        <w:rPr>
          <w:i/>
        </w:rPr>
        <w:lastRenderedPageBreak/>
        <w:t xml:space="preserve">Seabirds: </w:t>
      </w:r>
      <w:r w:rsidR="00EB768E">
        <w:rPr>
          <w:i/>
        </w:rPr>
        <w:t>S</w:t>
      </w:r>
      <w:r w:rsidRPr="006D76CE">
        <w:t xml:space="preserve">eabird </w:t>
      </w:r>
      <w:r w:rsidR="00EB768E">
        <w:t>CFs</w:t>
      </w:r>
      <w:r w:rsidRPr="006D76CE">
        <w:t xml:space="preserve"> in ArcNet can be divided into three types</w:t>
      </w:r>
      <w:r w:rsidR="00EB768E">
        <w:t>:</w:t>
      </w:r>
      <w:r w:rsidRPr="006D76CE">
        <w:t xml:space="preserve"> bird colonies and </w:t>
      </w:r>
      <w:r w:rsidR="00EB768E">
        <w:t xml:space="preserve">their </w:t>
      </w:r>
      <w:r w:rsidRPr="006D76CE">
        <w:t>buffer zones (feeding areas), breeding grounds</w:t>
      </w:r>
      <w:r w:rsidR="00EB768E">
        <w:t>,</w:t>
      </w:r>
      <w:r w:rsidRPr="006D76CE">
        <w:t xml:space="preserve"> and non</w:t>
      </w:r>
      <w:r w:rsidR="00EB768E">
        <w:t>-</w:t>
      </w:r>
      <w:r w:rsidRPr="006D76CE">
        <w:t>breeding bird habitats with moulting, migrating, and wintering aggregations.</w:t>
      </w:r>
      <w:r w:rsidR="00EB768E">
        <w:t xml:space="preserve"> </w:t>
      </w:r>
      <w:r w:rsidRPr="006D76CE">
        <w:t xml:space="preserve">All these habitats are used seasonally, </w:t>
      </w:r>
      <w:r w:rsidR="00EB768E">
        <w:t xml:space="preserve">with </w:t>
      </w:r>
      <w:r w:rsidRPr="006D76CE">
        <w:t xml:space="preserve">birds present only </w:t>
      </w:r>
      <w:r w:rsidR="00EB768E">
        <w:t>for</w:t>
      </w:r>
      <w:r w:rsidR="00EB768E" w:rsidRPr="006D76CE">
        <w:t xml:space="preserve"> </w:t>
      </w:r>
      <w:r w:rsidRPr="006D76CE">
        <w:t>certain months of their annual cycle. Ecotourism is also a seasonal activity</w:t>
      </w:r>
      <w:r w:rsidR="00EB768E">
        <w:t xml:space="preserve"> in that</w:t>
      </w:r>
      <w:r w:rsidRPr="006D76CE">
        <w:t xml:space="preserve"> it does not require permanent, year-round infrastructure and</w:t>
      </w:r>
      <w:r w:rsidR="00EB768E">
        <w:t>,</w:t>
      </w:r>
      <w:r w:rsidRPr="006D76CE">
        <w:t xml:space="preserve"> by definition</w:t>
      </w:r>
      <w:r w:rsidR="00EB768E">
        <w:t>,</w:t>
      </w:r>
      <w:r w:rsidRPr="006D76CE">
        <w:t xml:space="preserve"> is organised in a way </w:t>
      </w:r>
      <w:r w:rsidR="00EB768E">
        <w:t xml:space="preserve">to </w:t>
      </w:r>
      <w:r w:rsidRPr="006D76CE">
        <w:t xml:space="preserve">not leave </w:t>
      </w:r>
      <w:r w:rsidR="00EB768E">
        <w:t xml:space="preserve">a </w:t>
      </w:r>
      <w:r w:rsidRPr="006D76CE">
        <w:t>lasting impact. Therefore</w:t>
      </w:r>
      <w:r w:rsidR="00EB768E">
        <w:t>,</w:t>
      </w:r>
      <w:r w:rsidRPr="006D76CE">
        <w:t xml:space="preserve"> </w:t>
      </w:r>
      <w:r w:rsidR="00EB768E">
        <w:t xml:space="preserve">concern levels </w:t>
      </w:r>
      <w:r w:rsidRPr="006D76CE">
        <w:t>vary for seasons when birds are present in a habitat and when they are not.</w:t>
      </w:r>
    </w:p>
    <w:p w14:paraId="00000022" w14:textId="43D3DDE6" w:rsidR="00454D3A" w:rsidRPr="006D76CE" w:rsidRDefault="00EB768E">
      <w:pPr>
        <w:spacing w:before="240"/>
      </w:pPr>
      <w:r>
        <w:t>The s</w:t>
      </w:r>
      <w:r w:rsidRPr="006D76CE">
        <w:t>easonal activity of ecotourism mostly overlap</w:t>
      </w:r>
      <w:r>
        <w:t>s</w:t>
      </w:r>
      <w:r w:rsidRPr="006D76CE">
        <w:t xml:space="preserve"> with seasonal use </w:t>
      </w:r>
      <w:r>
        <w:t xml:space="preserve">of habitats </w:t>
      </w:r>
      <w:r w:rsidRPr="006D76CE">
        <w:t>seabird. Thus, for almost all habitats</w:t>
      </w:r>
      <w:r>
        <w:t>,</w:t>
      </w:r>
      <w:r w:rsidRPr="006D76CE">
        <w:t xml:space="preserve"> ecotourism impact requires mitigation through activity-specific and/or habitat/ biotope-specific considerations if the activity takes place when birds are </w:t>
      </w:r>
      <w:r>
        <w:t>present</w:t>
      </w:r>
      <w:r w:rsidRPr="006D76CE">
        <w:t xml:space="preserve"> and is assessed as </w:t>
      </w:r>
      <w:r>
        <w:t>a</w:t>
      </w:r>
      <w:r w:rsidRPr="006D76CE">
        <w:t xml:space="preserve"> </w:t>
      </w:r>
      <w:r w:rsidRPr="00856826">
        <w:rPr>
          <w:i/>
          <w:iCs/>
        </w:rPr>
        <w:t>minor</w:t>
      </w:r>
      <w:r w:rsidRPr="006D76CE">
        <w:t xml:space="preserve"> </w:t>
      </w:r>
      <w:r>
        <w:t xml:space="preserve">concern </w:t>
      </w:r>
      <w:r w:rsidRPr="006D76CE">
        <w:t>when birds are not using the habitat.</w:t>
      </w:r>
      <w:r>
        <w:t xml:space="preserve"> </w:t>
      </w:r>
    </w:p>
    <w:p w14:paraId="00000024" w14:textId="788154AE" w:rsidR="00454D3A" w:rsidRPr="006D76CE" w:rsidRDefault="00000000">
      <w:pPr>
        <w:spacing w:before="240"/>
      </w:pPr>
      <w:r w:rsidRPr="006D76CE">
        <w:t xml:space="preserve">Regulations should include wildlife watching guidelines and </w:t>
      </w:r>
      <w:r w:rsidR="00EB768E">
        <w:t>site-</w:t>
      </w:r>
      <w:r w:rsidRPr="006D76CE">
        <w:t xml:space="preserve">specific guidelines </w:t>
      </w:r>
      <w:r w:rsidR="00EB768E">
        <w:t xml:space="preserve">that identify </w:t>
      </w:r>
      <w:r w:rsidRPr="006D76CE">
        <w:t>no</w:t>
      </w:r>
      <w:r w:rsidR="00EB768E">
        <w:t>-</w:t>
      </w:r>
      <w:r w:rsidRPr="006D76CE">
        <w:t xml:space="preserve">go zones and areas where visits are allowed. </w:t>
      </w:r>
      <w:r w:rsidR="00EB768E">
        <w:t>D</w:t>
      </w:r>
      <w:r w:rsidR="00EB768E" w:rsidRPr="00EB768E">
        <w:t>eveloping site management plans</w:t>
      </w:r>
      <w:r w:rsidR="00EB768E" w:rsidRPr="00EB768E" w:rsidDel="00EB768E">
        <w:t xml:space="preserve"> </w:t>
      </w:r>
      <w:r w:rsidRPr="006D76CE">
        <w:t xml:space="preserve">is best </w:t>
      </w:r>
      <w:r w:rsidR="00EB768E">
        <w:t xml:space="preserve">undertaken </w:t>
      </w:r>
      <w:r w:rsidRPr="006D76CE">
        <w:t>at a local scale. In some areas (e.g. migrating birds concentration areas in the Chukchi and Bering Sea)</w:t>
      </w:r>
      <w:r w:rsidR="00EB768E">
        <w:t>,</w:t>
      </w:r>
      <w:r w:rsidRPr="006D76CE">
        <w:t xml:space="preserve"> black outs on the vessels might be needed to avoid bird strikes during nighttime.</w:t>
      </w:r>
    </w:p>
    <w:p w14:paraId="00000026" w14:textId="0F9F1136" w:rsidR="00454D3A" w:rsidRPr="006D76CE" w:rsidRDefault="00000000">
      <w:pPr>
        <w:spacing w:before="240"/>
      </w:pPr>
      <w:r w:rsidRPr="006D76CE">
        <w:rPr>
          <w:i/>
        </w:rPr>
        <w:t>Fish:</w:t>
      </w:r>
      <w:r w:rsidRPr="006D76CE">
        <w:t xml:space="preserve"> </w:t>
      </w:r>
      <w:commentRangeStart w:id="725"/>
      <w:r w:rsidR="00EB768E">
        <w:t>A</w:t>
      </w:r>
      <w:r w:rsidRPr="006D76CE">
        <w:t xml:space="preserve">s the impacts of ecotourism are relatively minor and of small scale and </w:t>
      </w:r>
      <w:r w:rsidR="00EB768E">
        <w:t xml:space="preserve">since CFs </w:t>
      </w:r>
      <w:r w:rsidRPr="006D76CE">
        <w:t>representing diversity of fishes are</w:t>
      </w:r>
      <w:r w:rsidR="00EB768E">
        <w:t>,</w:t>
      </w:r>
      <w:r w:rsidRPr="006D76CE">
        <w:t xml:space="preserve"> in contrast</w:t>
      </w:r>
      <w:r w:rsidR="00EB768E">
        <w:t>,</w:t>
      </w:r>
      <w:r w:rsidRPr="006D76CE">
        <w:t xml:space="preserve"> presented at a coarse scale, there are no specific fish-related regulations and re</w:t>
      </w:r>
      <w:r w:rsidR="00856826">
        <w:t>commendations</w:t>
      </w:r>
      <w:r w:rsidRPr="006D76CE">
        <w:t xml:space="preserve"> for </w:t>
      </w:r>
      <w:r w:rsidR="00856826">
        <w:t>eco</w:t>
      </w:r>
      <w:r w:rsidRPr="006D76CE">
        <w:t>tourism other than existing environmental standards and best practices.</w:t>
      </w:r>
      <w:commentRangeEnd w:id="725"/>
      <w:r w:rsidR="00F279F1">
        <w:rPr>
          <w:rStyle w:val="CommentReference"/>
        </w:rPr>
        <w:commentReference w:id="725"/>
      </w:r>
    </w:p>
    <w:p w14:paraId="00000029" w14:textId="34F0CC4B" w:rsidR="00454D3A" w:rsidRPr="006D76CE" w:rsidRDefault="00000000">
      <w:pPr>
        <w:spacing w:before="240"/>
      </w:pPr>
      <w:r w:rsidRPr="006D76CE">
        <w:rPr>
          <w:i/>
        </w:rPr>
        <w:t>Benthos:</w:t>
      </w:r>
      <w:r w:rsidRPr="006D76CE">
        <w:t xml:space="preserve"> </w:t>
      </w:r>
      <w:r w:rsidR="00EB768E">
        <w:t>B</w:t>
      </w:r>
      <w:r w:rsidRPr="006D76CE">
        <w:t xml:space="preserve">enthic </w:t>
      </w:r>
      <w:r w:rsidR="008B6B89">
        <w:t>CFs</w:t>
      </w:r>
      <w:r w:rsidR="008B6B89" w:rsidRPr="006D76CE">
        <w:t xml:space="preserve"> </w:t>
      </w:r>
      <w:r w:rsidRPr="006D76CE">
        <w:t>in the assessment are represented by distinctive deep</w:t>
      </w:r>
      <w:r w:rsidR="00EB768E">
        <w:t>-</w:t>
      </w:r>
      <w:r w:rsidRPr="006D76CE">
        <w:t>sea objects like vents, cold corals, rifts, underwater mountains</w:t>
      </w:r>
      <w:r w:rsidR="00EB768E">
        <w:t>,</w:t>
      </w:r>
      <w:r w:rsidRPr="006D76CE">
        <w:t xml:space="preserve"> and areas of increased benthic biomass. These objects currently and in the foreseeable future are accessible only for occasional visits </w:t>
      </w:r>
      <w:r w:rsidR="00EB768E">
        <w:t>undertaken</w:t>
      </w:r>
      <w:r w:rsidR="00EB768E" w:rsidRPr="006D76CE">
        <w:t xml:space="preserve"> </w:t>
      </w:r>
      <w:r w:rsidRPr="006D76CE">
        <w:t xml:space="preserve">predominantly by scientists </w:t>
      </w:r>
      <w:r w:rsidR="00EB768E">
        <w:t xml:space="preserve">and </w:t>
      </w:r>
      <w:r w:rsidRPr="006D76CE">
        <w:t>not by tourists</w:t>
      </w:r>
      <w:r w:rsidR="00EB768E">
        <w:t>.</w:t>
      </w:r>
      <w:r w:rsidRPr="006D76CE">
        <w:t xml:space="preserve"> </w:t>
      </w:r>
      <w:r w:rsidR="00EB768E">
        <w:t>T</w:t>
      </w:r>
      <w:r w:rsidRPr="006D76CE">
        <w:t>herefore</w:t>
      </w:r>
      <w:r w:rsidR="00EB768E">
        <w:t>,</w:t>
      </w:r>
      <w:r w:rsidRPr="006D76CE">
        <w:t xml:space="preserve"> they were </w:t>
      </w:r>
      <w:r w:rsidR="00EB768E">
        <w:t xml:space="preserve">considered </w:t>
      </w:r>
      <w:r w:rsidRPr="00856826">
        <w:rPr>
          <w:i/>
          <w:iCs/>
        </w:rPr>
        <w:t>not applicable</w:t>
      </w:r>
      <w:r w:rsidR="00EB768E" w:rsidRPr="00856826">
        <w:rPr>
          <w:i/>
          <w:iCs/>
        </w:rPr>
        <w:t xml:space="preserve"> </w:t>
      </w:r>
      <w:r w:rsidR="00856826">
        <w:t>for the purposes of the assessment</w:t>
      </w:r>
      <w:r w:rsidRPr="006D76CE">
        <w:t>.</w:t>
      </w:r>
      <w:r w:rsidR="00F25111">
        <w:t xml:space="preserve"> </w:t>
      </w:r>
      <w:r w:rsidR="00EB768E">
        <w:t>However, s</w:t>
      </w:r>
      <w:r w:rsidRPr="006D76CE">
        <w:t xml:space="preserve">ome benthic </w:t>
      </w:r>
      <w:r w:rsidR="00EB768E">
        <w:t>CFs</w:t>
      </w:r>
      <w:r w:rsidR="00EB768E" w:rsidRPr="006D76CE">
        <w:t xml:space="preserve"> </w:t>
      </w:r>
      <w:r w:rsidRPr="006D76CE">
        <w:t xml:space="preserve">include shallow water and coastal elements like kelp forests and seagrass meadows. Ecotourism in these areas </w:t>
      </w:r>
      <w:r w:rsidR="00EB768E">
        <w:t xml:space="preserve">is of </w:t>
      </w:r>
      <w:r w:rsidR="00EB768E" w:rsidRPr="00856826">
        <w:rPr>
          <w:i/>
          <w:iCs/>
        </w:rPr>
        <w:t>n</w:t>
      </w:r>
      <w:r w:rsidRPr="00856826">
        <w:rPr>
          <w:i/>
          <w:iCs/>
        </w:rPr>
        <w:t>otable</w:t>
      </w:r>
      <w:r w:rsidRPr="006D76CE">
        <w:t xml:space="preserve"> </w:t>
      </w:r>
      <w:r w:rsidR="00EB768E">
        <w:t>concern</w:t>
      </w:r>
      <w:r w:rsidRPr="006D76CE">
        <w:t xml:space="preserve">, </w:t>
      </w:r>
      <w:r w:rsidR="00EB768E">
        <w:t>and</w:t>
      </w:r>
      <w:r w:rsidRPr="006D76CE">
        <w:t xml:space="preserve"> related risks require mitigation through activity-specific and/or habitat/ biotope-specific considerations to ensure kelp communities and seagrasses</w:t>
      </w:r>
      <w:r w:rsidR="00575614">
        <w:t xml:space="preserve"> are not damaged.</w:t>
      </w:r>
      <w:r w:rsidRPr="006D76CE">
        <w:t xml:space="preserve"> </w:t>
      </w:r>
      <w:r w:rsidR="00575614">
        <w:t>L</w:t>
      </w:r>
      <w:r w:rsidRPr="006D76CE">
        <w:t xml:space="preserve">imited use of </w:t>
      </w:r>
      <w:r w:rsidR="00856826" w:rsidRPr="006D76CE">
        <w:t>motorboats</w:t>
      </w:r>
      <w:r w:rsidRPr="006D76CE">
        <w:t>, speed limits</w:t>
      </w:r>
      <w:r w:rsidR="00575614">
        <w:t>,</w:t>
      </w:r>
      <w:r w:rsidRPr="006D76CE">
        <w:t xml:space="preserve"> and specific site guidelines directing boat traffic out from the most valuable and dense parts of the meadows and kelp forests</w:t>
      </w:r>
      <w:r w:rsidR="00575614">
        <w:t xml:space="preserve"> may be required</w:t>
      </w:r>
      <w:r w:rsidRPr="006D76CE">
        <w:t xml:space="preserve">. </w:t>
      </w:r>
      <w:r w:rsidR="00575614">
        <w:t xml:space="preserve">The </w:t>
      </w:r>
      <w:r w:rsidR="00575614" w:rsidRPr="006D76CE">
        <w:t xml:space="preserve">development of site management plans </w:t>
      </w:r>
      <w:r w:rsidRPr="006D76CE">
        <w:t xml:space="preserve">is best </w:t>
      </w:r>
      <w:r w:rsidR="00575614">
        <w:t xml:space="preserve">undertaken </w:t>
      </w:r>
      <w:r w:rsidRPr="006D76CE">
        <w:t>at a local scale.</w:t>
      </w:r>
    </w:p>
    <w:p w14:paraId="0000002A" w14:textId="76CDB216" w:rsidR="00454D3A" w:rsidRPr="006D76CE" w:rsidRDefault="00000000">
      <w:pPr>
        <w:spacing w:before="240"/>
      </w:pPr>
      <w:r w:rsidRPr="006D76CE">
        <w:rPr>
          <w:i/>
        </w:rPr>
        <w:t>Coastal features</w:t>
      </w:r>
      <w:r w:rsidRPr="006D76CE">
        <w:t xml:space="preserve">: </w:t>
      </w:r>
      <w:r w:rsidR="00575614">
        <w:t>E</w:t>
      </w:r>
      <w:r w:rsidRPr="006D76CE">
        <w:t xml:space="preserve">cotourism causes </w:t>
      </w:r>
      <w:r w:rsidRPr="00856826">
        <w:rPr>
          <w:i/>
          <w:iCs/>
        </w:rPr>
        <w:t>notable</w:t>
      </w:r>
      <w:r w:rsidRPr="006D76CE">
        <w:t xml:space="preserve"> </w:t>
      </w:r>
      <w:r w:rsidR="00575614">
        <w:t>concern for</w:t>
      </w:r>
      <w:r w:rsidRPr="006D76CE">
        <w:t xml:space="preserve"> the areas where coastal </w:t>
      </w:r>
      <w:r w:rsidR="00575614">
        <w:t xml:space="preserve">CFs </w:t>
      </w:r>
      <w:r w:rsidRPr="006D76CE">
        <w:t xml:space="preserve">such as estuaries, salt marshes and intertidal zones are to be conserved. Certain restrictions should be applied to ensure </w:t>
      </w:r>
      <w:r w:rsidR="00575614">
        <w:t xml:space="preserve">the </w:t>
      </w:r>
      <w:r w:rsidRPr="006D76CE">
        <w:t xml:space="preserve">conservation of these features. Specific site guidelines, caps on </w:t>
      </w:r>
      <w:r w:rsidR="00575614">
        <w:t xml:space="preserve">the </w:t>
      </w:r>
      <w:r w:rsidRPr="006D76CE">
        <w:t>number of visitors</w:t>
      </w:r>
      <w:r w:rsidR="00575614">
        <w:t>,</w:t>
      </w:r>
      <w:r w:rsidRPr="006D76CE">
        <w:t xml:space="preserve"> </w:t>
      </w:r>
      <w:r w:rsidR="00575614">
        <w:t>may be required</w:t>
      </w:r>
      <w:r w:rsidRPr="006D76CE">
        <w:t>.</w:t>
      </w:r>
    </w:p>
    <w:p w14:paraId="0000002C" w14:textId="4A3A25F5" w:rsidR="00454D3A" w:rsidRPr="006D76CE" w:rsidRDefault="00000000" w:rsidP="00CF520C">
      <w:pPr>
        <w:spacing w:before="240"/>
      </w:pPr>
      <w:r w:rsidRPr="006D76CE">
        <w:t xml:space="preserve">There are no specific restrictions for ecotourism in the vicinity of glacial termini apart from existing environmental standards for the industry and safety measures. However, seabird and mammals feeding aggregation at glacier fronts should be addressed. </w:t>
      </w:r>
    </w:p>
    <w:p w14:paraId="70EE2A4D" w14:textId="77777777" w:rsidR="00F279F1" w:rsidRDefault="00232FFD" w:rsidP="00CF520C">
      <w:pPr>
        <w:pStyle w:val="Heading4"/>
      </w:pPr>
      <w:r>
        <w:t>Assumptions:</w:t>
      </w:r>
      <w:r w:rsidR="00856826">
        <w:t xml:space="preserve"> </w:t>
      </w:r>
    </w:p>
    <w:p w14:paraId="74A6183F" w14:textId="1CCC9EA0" w:rsidR="00232FFD" w:rsidRDefault="00856826" w:rsidP="00CF520C">
      <w:pPr>
        <w:pStyle w:val="Heading4"/>
        <w:rPr>
          <w:i w:val="0"/>
          <w:iCs/>
        </w:rPr>
      </w:pPr>
      <w:r w:rsidRPr="00856826">
        <w:rPr>
          <w:i w:val="0"/>
          <w:iCs/>
        </w:rPr>
        <w:t>We assumed that there are no limitations on distance to the shore</w:t>
      </w:r>
      <w:r w:rsidR="0098040B">
        <w:rPr>
          <w:i w:val="0"/>
          <w:iCs/>
        </w:rPr>
        <w:t>line</w:t>
      </w:r>
      <w:r w:rsidRPr="00856826">
        <w:rPr>
          <w:i w:val="0"/>
          <w:iCs/>
        </w:rPr>
        <w:t xml:space="preserve"> and depths for ecotourism as well as there are no ice-associated limitations.</w:t>
      </w:r>
    </w:p>
    <w:p w14:paraId="4732FE0B" w14:textId="77777777" w:rsidR="007A1C17" w:rsidRPr="006D76CE" w:rsidRDefault="007A1C17" w:rsidP="007A1C17">
      <w:pPr>
        <w:pStyle w:val="Heading4"/>
      </w:pPr>
      <w:r w:rsidRPr="006D76CE">
        <w:t>Data sources:</w:t>
      </w:r>
    </w:p>
    <w:p w14:paraId="573B8AC9" w14:textId="12AA9D63" w:rsidR="00FC6250" w:rsidRDefault="00FC6250" w:rsidP="009B4E48">
      <w:pPr>
        <w:tabs>
          <w:tab w:val="left" w:pos="2835"/>
        </w:tabs>
        <w:spacing w:before="240"/>
        <w:rPr>
          <w:lang w:val="en-US"/>
        </w:rPr>
      </w:pPr>
      <w:r>
        <w:lastRenderedPageBreak/>
        <w:t>Arctic Ship Traffic Data System (</w:t>
      </w:r>
      <w:del w:id="726" w:author="Timothy James" w:date="2024-03-24T22:37:00Z" w16du:dateUtc="2024-03-25T02:37:00Z">
        <w:r w:rsidDel="00B32798">
          <w:fldChar w:fldCharType="begin"/>
        </w:r>
        <w:r w:rsidDel="00B32798">
          <w:delInstrText>HYPERLINK "https://pame.is/index.php/projects/arctic-marine-shipping/astd"</w:delInstrText>
        </w:r>
        <w:r w:rsidDel="00B32798">
          <w:fldChar w:fldCharType="separate"/>
        </w:r>
        <w:r w:rsidRPr="00E21EA3" w:rsidDel="00B32798">
          <w:rPr>
            <w:rStyle w:val="Hyperlink"/>
          </w:rPr>
          <w:delText>ASTD</w:delText>
        </w:r>
        <w:r w:rsidDel="00B32798">
          <w:rPr>
            <w:rStyle w:val="Hyperlink"/>
          </w:rPr>
          <w:fldChar w:fldCharType="end"/>
        </w:r>
        <w:r w:rsidR="00F279F1" w:rsidRPr="009B4E48" w:rsidDel="00B32798">
          <w:rPr>
            <w:rStyle w:val="Hyperlink"/>
            <w:color w:val="auto"/>
            <w:u w:val="none"/>
          </w:rPr>
          <w:delText xml:space="preserve">, </w:delText>
        </w:r>
      </w:del>
      <w:r w:rsidR="00F279F1" w:rsidRPr="009B4E48">
        <w:rPr>
          <w:rStyle w:val="Hyperlink"/>
          <w:color w:val="auto"/>
          <w:u w:val="none"/>
        </w:rPr>
        <w:t>2023</w:t>
      </w:r>
      <w:r>
        <w:t xml:space="preserve">). Data for 2021-2022 and first 9 months of 2023, </w:t>
      </w:r>
      <w:r>
        <w:rPr>
          <w:lang w:val="en-US"/>
        </w:rPr>
        <w:t xml:space="preserve">filtered and cleared by WWF. The following fields were used to define TET: </w:t>
      </w:r>
      <w:r w:rsidRPr="00FC6250">
        <w:rPr>
          <w:lang w:val="en-US"/>
        </w:rPr>
        <w:t>"astd_cat"='Cruise ships' AND "sizegroup_gt" = '10000 - 24999' OR "astd_cat"='Cruise ships' AND "sizegroup_gt"  =  '5000 - 9999 GT'  OR "astd_cat"='Cruise ships' AND "sizegroup_gt" = '1000 - 4999 GT' OR "astd_cat"='Cruise ships' AND "flagname" = 'France'</w:t>
      </w:r>
      <w:r>
        <w:t xml:space="preserve">. This complicated formula was used as </w:t>
      </w:r>
      <w:r>
        <w:rPr>
          <w:lang w:val="en-US"/>
        </w:rPr>
        <w:t xml:space="preserve">there is no clear distinction between ecotourism and mass tourism in the database, and some of the expedition cruise vessels having capacity less than 200 passengers have high gross tonnage, whether some of the mass tourism cruise ships taking 600 and more less passengers have low tonnage. </w:t>
      </w:r>
    </w:p>
    <w:p w14:paraId="0000002D" w14:textId="34FDFAE8" w:rsidR="00454D3A" w:rsidRPr="006D76CE" w:rsidRDefault="00642F0F" w:rsidP="00642F0F">
      <w:pPr>
        <w:spacing w:before="240"/>
      </w:pPr>
      <w:r w:rsidRPr="00FC6250">
        <w:rPr>
          <w:i/>
          <w:iCs/>
        </w:rPr>
        <w:t>Dataset produced:</w:t>
      </w:r>
      <w:r w:rsidRPr="00FC6250">
        <w:t xml:space="preserve"> </w:t>
      </w:r>
      <w:r w:rsidR="00FC6250" w:rsidRPr="00FC6250">
        <w:t>February 2024</w:t>
      </w:r>
    </w:p>
    <w:p w14:paraId="0000002F" w14:textId="1D44CD35" w:rsidR="00454D3A" w:rsidRPr="006D76CE" w:rsidRDefault="00EA1884" w:rsidP="00CF520C">
      <w:pPr>
        <w:pStyle w:val="Heading3"/>
        <w:rPr>
          <w:color w:val="auto"/>
        </w:rPr>
      </w:pPr>
      <w:bookmarkStart w:id="727" w:name="_lqnxdjby122e" w:colFirst="0" w:colLast="0"/>
      <w:bookmarkEnd w:id="727"/>
      <w:r w:rsidRPr="006D76CE">
        <w:rPr>
          <w:color w:val="auto"/>
        </w:rPr>
        <w:t>TM</w:t>
      </w:r>
      <w:r w:rsidR="005A30E1" w:rsidRPr="006D76CE">
        <w:rPr>
          <w:color w:val="auto"/>
        </w:rPr>
        <w:t>T</w:t>
      </w:r>
      <w:r w:rsidRPr="006D76CE">
        <w:rPr>
          <w:color w:val="auto"/>
        </w:rPr>
        <w:t xml:space="preserve">: Mass </w:t>
      </w:r>
      <w:r w:rsidR="00797F74">
        <w:rPr>
          <w:color w:val="auto"/>
        </w:rPr>
        <w:t>T</w:t>
      </w:r>
      <w:r w:rsidRPr="006D76CE">
        <w:rPr>
          <w:color w:val="auto"/>
        </w:rPr>
        <w:t>ourism</w:t>
      </w:r>
    </w:p>
    <w:p w14:paraId="00000030" w14:textId="164B3E34" w:rsidR="00454D3A" w:rsidRPr="006D76CE" w:rsidRDefault="00232FFD">
      <w:pPr>
        <w:spacing w:before="240"/>
      </w:pPr>
      <w:r>
        <w:t>Mass tourism</w:t>
      </w:r>
      <w:r w:rsidRPr="006D76CE">
        <w:t xml:space="preserve"> is characterised by large-scale and developed infrastructure</w:t>
      </w:r>
      <w:r>
        <w:t>,</w:t>
      </w:r>
      <w:r w:rsidRPr="006D76CE">
        <w:t xml:space="preserve"> including roads and pathways, guest houses, peers, parking lots, cafes, souvenir shops</w:t>
      </w:r>
      <w:r>
        <w:t>,</w:t>
      </w:r>
      <w:r w:rsidRPr="006D76CE">
        <w:t xml:space="preserve"> etc. Sometimes </w:t>
      </w:r>
      <w:r>
        <w:t>mass tourism is responsible</w:t>
      </w:r>
      <w:r w:rsidRPr="006D76CE">
        <w:t xml:space="preserve"> for large numbers of poorly regulated visitors in an area. Vessel</w:t>
      </w:r>
      <w:r>
        <w:t>-</w:t>
      </w:r>
      <w:r w:rsidRPr="006D76CE">
        <w:t xml:space="preserve">based mass tourism can use large cruise ships (over 400 passengers) </w:t>
      </w:r>
      <w:r>
        <w:t>as well as</w:t>
      </w:r>
      <w:r w:rsidRPr="006D76CE">
        <w:t xml:space="preserve"> numerous small boats in coastal areas.</w:t>
      </w:r>
    </w:p>
    <w:p w14:paraId="00000031" w14:textId="70111DCB" w:rsidR="00454D3A" w:rsidRPr="006D76CE" w:rsidRDefault="00000000">
      <w:pPr>
        <w:spacing w:before="240"/>
      </w:pPr>
      <w:r w:rsidRPr="006D76CE">
        <w:t>Mass tourism can be destructive</w:t>
      </w:r>
      <w:r w:rsidR="00232FFD">
        <w:t>;</w:t>
      </w:r>
      <w:r w:rsidRPr="006D76CE">
        <w:t xml:space="preserve"> however</w:t>
      </w:r>
      <w:r w:rsidR="00232FFD">
        <w:t>,</w:t>
      </w:r>
      <w:r w:rsidRPr="006D76CE">
        <w:t xml:space="preserve"> it can take place in some areas where key </w:t>
      </w:r>
      <w:r w:rsidR="00232FFD">
        <w:t>CFs</w:t>
      </w:r>
      <w:r w:rsidRPr="006D76CE">
        <w:t xml:space="preserve"> are less exposed to its impacts due to their biological characteristics, </w:t>
      </w:r>
      <w:r w:rsidR="00232FFD">
        <w:t xml:space="preserve">or </w:t>
      </w:r>
      <w:r w:rsidRPr="006D76CE">
        <w:t>seasonal</w:t>
      </w:r>
      <w:r w:rsidR="00232FFD">
        <w:t>/</w:t>
      </w:r>
      <w:r w:rsidRPr="006D76CE">
        <w:t xml:space="preserve">spatial mismatch. Additional requirements and conditions can be introduced besides general environmental requirements to the industry. </w:t>
      </w:r>
      <w:r w:rsidR="00232FFD">
        <w:t>Example regulations include s</w:t>
      </w:r>
      <w:r w:rsidRPr="006D76CE">
        <w:t xml:space="preserve">peed </w:t>
      </w:r>
      <w:r w:rsidR="00232FFD">
        <w:t xml:space="preserve">restrictions </w:t>
      </w:r>
      <w:r w:rsidRPr="006D76CE">
        <w:t xml:space="preserve">for vessels and vehicles, onboard marine mammal observers, </w:t>
      </w:r>
      <w:r w:rsidR="00232FFD">
        <w:t xml:space="preserve">and </w:t>
      </w:r>
      <w:r w:rsidRPr="006D76CE">
        <w:t xml:space="preserve">use of electric engines or </w:t>
      </w:r>
      <w:r w:rsidR="009B4E48" w:rsidRPr="009B4E48">
        <w:t xml:space="preserve">Light Fuel Oil </w:t>
      </w:r>
      <w:r w:rsidR="009B4E48">
        <w:t>(</w:t>
      </w:r>
      <w:r w:rsidRPr="006D76CE">
        <w:t>LFO) for ships.</w:t>
      </w:r>
    </w:p>
    <w:p w14:paraId="00000032" w14:textId="3F69E3A0" w:rsidR="00454D3A" w:rsidRPr="006D76CE" w:rsidRDefault="00000000">
      <w:pPr>
        <w:spacing w:before="240"/>
      </w:pPr>
      <w:r w:rsidRPr="00856826">
        <w:rPr>
          <w:iCs/>
        </w:rPr>
        <w:t>Associated impacts:</w:t>
      </w:r>
      <w:r w:rsidRPr="006D76CE">
        <w:t xml:space="preserve"> </w:t>
      </w:r>
      <w:r w:rsidR="00232FFD">
        <w:t xml:space="preserve">those associated with </w:t>
      </w:r>
      <w:r w:rsidRPr="006D76CE">
        <w:t>ship</w:t>
      </w:r>
      <w:r w:rsidR="00232FFD">
        <w:t>ping</w:t>
      </w:r>
      <w:r w:rsidRPr="006D76CE">
        <w:t xml:space="preserve"> </w:t>
      </w:r>
      <w:r w:rsidR="00232FFD">
        <w:t xml:space="preserve">and </w:t>
      </w:r>
      <w:r w:rsidRPr="006D76CE">
        <w:t xml:space="preserve">coastal infrastructure (see </w:t>
      </w:r>
      <w:r w:rsidR="00232FFD">
        <w:t>above</w:t>
      </w:r>
      <w:r w:rsidRPr="006D76CE">
        <w:t xml:space="preserve">), animal disturbance, physical disturbance of the habitats, </w:t>
      </w:r>
      <w:r w:rsidR="00232FFD">
        <w:t xml:space="preserve">and </w:t>
      </w:r>
      <w:r w:rsidRPr="006D76CE">
        <w:t>pollution</w:t>
      </w:r>
      <w:r w:rsidR="00232FFD">
        <w:t>,</w:t>
      </w:r>
      <w:r w:rsidRPr="006D76CE">
        <w:t xml:space="preserve"> including noise and light, waste, and biological pollution (alien species, </w:t>
      </w:r>
      <w:r w:rsidR="00856826" w:rsidRPr="006D76CE">
        <w:t>pathogens,</w:t>
      </w:r>
      <w:r w:rsidRPr="006D76CE">
        <w:t xml:space="preserve"> and diseases).</w:t>
      </w:r>
    </w:p>
    <w:p w14:paraId="00000033" w14:textId="19F40D7F" w:rsidR="00454D3A" w:rsidRPr="006D76CE" w:rsidRDefault="00000000">
      <w:pPr>
        <w:spacing w:before="240"/>
      </w:pPr>
      <w:r w:rsidRPr="00856826">
        <w:rPr>
          <w:i/>
          <w:iCs/>
        </w:rPr>
        <w:t>Examples</w:t>
      </w:r>
      <w:r w:rsidR="00CF520C" w:rsidRPr="00856826">
        <w:rPr>
          <w:i/>
          <w:iCs/>
        </w:rPr>
        <w:t>:</w:t>
      </w:r>
      <w:r w:rsidRPr="006D76CE">
        <w:t xml:space="preserve"> polar bear watching tourism in the Churchill area, </w:t>
      </w:r>
      <w:del w:id="728" w:author="Timothy James" w:date="2024-03-21T18:48:00Z" w16du:dateUtc="2024-03-21T22:48:00Z">
        <w:r w:rsidRPr="006D76CE" w:rsidDel="009B4E48">
          <w:delText xml:space="preserve">the </w:delText>
        </w:r>
      </w:del>
      <w:r w:rsidRPr="006D76CE">
        <w:t>Canadian Arctic,</w:t>
      </w:r>
      <w:r w:rsidR="00CF520C" w:rsidRPr="006D76CE">
        <w:t xml:space="preserve"> and</w:t>
      </w:r>
      <w:r w:rsidRPr="006D76CE">
        <w:t xml:space="preserve"> </w:t>
      </w:r>
      <w:r w:rsidR="00CF520C" w:rsidRPr="006D76CE">
        <w:t xml:space="preserve">the </w:t>
      </w:r>
      <w:r w:rsidRPr="006D76CE">
        <w:t>cruise industry in waters of Alaska or Norway.</w:t>
      </w:r>
    </w:p>
    <w:p w14:paraId="00000034" w14:textId="2A6B5F2C" w:rsidR="00454D3A" w:rsidRPr="006D76CE" w:rsidRDefault="00CF520C" w:rsidP="00CF520C">
      <w:pPr>
        <w:pStyle w:val="Heading4"/>
      </w:pPr>
      <w:r w:rsidRPr="006D76CE">
        <w:t xml:space="preserve">Assessment </w:t>
      </w:r>
      <w:r w:rsidR="00856826">
        <w:t>findings</w:t>
      </w:r>
      <w:r w:rsidRPr="006D76CE">
        <w:t>:</w:t>
      </w:r>
    </w:p>
    <w:p w14:paraId="00000035" w14:textId="6A817FC8" w:rsidR="00454D3A" w:rsidRPr="006D76CE" w:rsidRDefault="00000000">
      <w:pPr>
        <w:spacing w:before="240"/>
      </w:pPr>
      <w:r w:rsidRPr="006D76CE">
        <w:rPr>
          <w:i/>
        </w:rPr>
        <w:t>Marine mammals:</w:t>
      </w:r>
      <w:r w:rsidRPr="006D76CE">
        <w:t xml:space="preserve"> Almost all marine mammal habitats considered for the assessment are seasonal. Therefore, the </w:t>
      </w:r>
      <w:r w:rsidR="002671C2">
        <w:t xml:space="preserve">level of concern </w:t>
      </w:r>
      <w:r w:rsidRPr="006D76CE">
        <w:t xml:space="preserve">may vary </w:t>
      </w:r>
      <w:r w:rsidR="002671C2">
        <w:t xml:space="preserve">by </w:t>
      </w:r>
      <w:r w:rsidRPr="006D76CE">
        <w:t xml:space="preserve">season </w:t>
      </w:r>
      <w:r w:rsidR="00565333">
        <w:t>except for</w:t>
      </w:r>
      <w:r w:rsidR="002671C2">
        <w:t xml:space="preserve"> </w:t>
      </w:r>
      <w:r w:rsidRPr="006D76CE">
        <w:t>avoid</w:t>
      </w:r>
      <w:r w:rsidR="002671C2">
        <w:t>ing</w:t>
      </w:r>
      <w:r w:rsidRPr="006D76CE">
        <w:t xml:space="preserve"> </w:t>
      </w:r>
      <w:r w:rsidR="002671C2">
        <w:t xml:space="preserve">the </w:t>
      </w:r>
      <w:r w:rsidRPr="006D76CE">
        <w:t xml:space="preserve">construction of permanent infrastructure in key mammal habitats. Mass tourism causes </w:t>
      </w:r>
      <w:r w:rsidRPr="00856826">
        <w:rPr>
          <w:i/>
          <w:iCs/>
        </w:rPr>
        <w:t>significant</w:t>
      </w:r>
      <w:r w:rsidRPr="006D76CE">
        <w:t xml:space="preserve"> </w:t>
      </w:r>
      <w:r w:rsidR="002671C2">
        <w:t xml:space="preserve">concern </w:t>
      </w:r>
      <w:r w:rsidRPr="006D76CE">
        <w:t>in small, locally restricted, stable, and very well-defined habitats especially during the seasons when animals are present</w:t>
      </w:r>
      <w:del w:id="729" w:author="Timothy James" w:date="2024-03-21T18:48:00Z" w16du:dateUtc="2024-03-21T22:48:00Z">
        <w:r w:rsidRPr="006D76CE" w:rsidDel="009B4E48">
          <w:delText>.</w:delText>
        </w:r>
      </w:del>
      <w:ins w:id="730" w:author="Timothy James" w:date="2024-03-21T18:48:00Z" w16du:dateUtc="2024-03-21T22:48:00Z">
        <w:r w:rsidR="009B4E48">
          <w:t xml:space="preserve"> and</w:t>
        </w:r>
      </w:ins>
      <w:r w:rsidRPr="006D76CE">
        <w:t xml:space="preserve"> </w:t>
      </w:r>
      <w:ins w:id="731" w:author="Timothy James" w:date="2024-03-21T18:48:00Z" w16du:dateUtc="2024-03-21T22:48:00Z">
        <w:r w:rsidR="009B4E48" w:rsidRPr="009B4E48">
          <w:rPr>
            <w:i/>
            <w:iCs/>
            <w:rPrChange w:id="732" w:author="Timothy James" w:date="2024-03-21T18:48:00Z" w16du:dateUtc="2024-03-21T22:48:00Z">
              <w:rPr/>
            </w:rPrChange>
          </w:rPr>
          <w:t>n</w:t>
        </w:r>
      </w:ins>
      <w:del w:id="733" w:author="Timothy James" w:date="2024-03-21T18:48:00Z" w16du:dateUtc="2024-03-21T22:48:00Z">
        <w:r w:rsidRPr="009B4E48" w:rsidDel="009B4E48">
          <w:rPr>
            <w:i/>
            <w:iCs/>
          </w:rPr>
          <w:delText>N</w:delText>
        </w:r>
      </w:del>
      <w:r w:rsidRPr="00856826">
        <w:rPr>
          <w:i/>
          <w:iCs/>
        </w:rPr>
        <w:t>otable</w:t>
      </w:r>
      <w:r w:rsidRPr="006D76CE">
        <w:t xml:space="preserve"> </w:t>
      </w:r>
      <w:r w:rsidR="002671C2">
        <w:t xml:space="preserve">concern </w:t>
      </w:r>
      <w:r w:rsidR="00565333">
        <w:t>for</w:t>
      </w:r>
      <w:r w:rsidRPr="006D76CE">
        <w:t xml:space="preserve"> other seasons</w:t>
      </w:r>
      <w:ins w:id="734" w:author="Timothy James" w:date="2024-03-21T18:48:00Z" w16du:dateUtc="2024-03-21T22:48:00Z">
        <w:r w:rsidR="009B4E48">
          <w:t>.</w:t>
        </w:r>
      </w:ins>
      <w:del w:id="735" w:author="Timothy James" w:date="2024-03-21T18:48:00Z" w16du:dateUtc="2024-03-21T22:48:00Z">
        <w:r w:rsidR="00565333" w:rsidDel="009B4E48">
          <w:delText>:</w:delText>
        </w:r>
      </w:del>
      <w:r w:rsidR="002671C2">
        <w:t xml:space="preserve"> </w:t>
      </w:r>
      <w:ins w:id="736" w:author="Timothy James" w:date="2024-03-21T18:48:00Z" w16du:dateUtc="2024-03-21T22:48:00Z">
        <w:r w:rsidR="009B4E48">
          <w:t xml:space="preserve">Under any circumstance, </w:t>
        </w:r>
      </w:ins>
      <w:r w:rsidR="002671C2">
        <w:t xml:space="preserve">mass tourism </w:t>
      </w:r>
      <w:r w:rsidR="00565333">
        <w:t xml:space="preserve">should </w:t>
      </w:r>
      <w:r w:rsidRPr="006D76CE">
        <w:t>leave no trace.</w:t>
      </w:r>
    </w:p>
    <w:p w14:paraId="00000036" w14:textId="4046FBA5" w:rsidR="00454D3A" w:rsidRPr="006D76CE" w:rsidRDefault="00000000">
      <w:pPr>
        <w:spacing w:before="240"/>
      </w:pPr>
      <w:r w:rsidRPr="006D76CE">
        <w:t>Other restrictions for when animals are present can include</w:t>
      </w:r>
      <w:r w:rsidR="002671C2">
        <w:t>:</w:t>
      </w:r>
      <w:r w:rsidRPr="006D76CE">
        <w:t xml:space="preserve"> </w:t>
      </w:r>
      <w:r w:rsidR="002671C2">
        <w:t xml:space="preserve">a </w:t>
      </w:r>
      <w:ins w:id="737" w:author="Timothy James" w:date="2024-03-21T18:49:00Z" w16du:dateUtc="2024-03-21T22:49:00Z">
        <w:r w:rsidR="009B4E48">
          <w:t>heavy fuel oil (</w:t>
        </w:r>
      </w:ins>
      <w:r w:rsidRPr="006D76CE">
        <w:t>HFO</w:t>
      </w:r>
      <w:ins w:id="738" w:author="Timothy James" w:date="2024-03-21T18:49:00Z" w16du:dateUtc="2024-03-21T22:49:00Z">
        <w:r w:rsidR="009B4E48">
          <w:t>)</w:t>
        </w:r>
      </w:ins>
      <w:r w:rsidRPr="006D76CE">
        <w:t xml:space="preserve"> ban, speed limits, marine mammal observers on board, shipping routes planning, zoning</w:t>
      </w:r>
      <w:r w:rsidR="002671C2">
        <w:t>,</w:t>
      </w:r>
      <w:r w:rsidRPr="006D76CE">
        <w:t xml:space="preserve"> etc.</w:t>
      </w:r>
    </w:p>
    <w:p w14:paraId="00000038" w14:textId="357C06EF" w:rsidR="00454D3A" w:rsidRPr="006D76CE" w:rsidRDefault="00000000">
      <w:pPr>
        <w:spacing w:before="240"/>
      </w:pPr>
      <w:r w:rsidRPr="006D76CE">
        <w:rPr>
          <w:i/>
        </w:rPr>
        <w:t>Seabirds:</w:t>
      </w:r>
      <w:r w:rsidRPr="006D76CE">
        <w:t xml:space="preserve"> Seabird </w:t>
      </w:r>
      <w:r w:rsidR="002671C2">
        <w:t>CFs</w:t>
      </w:r>
      <w:r w:rsidRPr="006D76CE">
        <w:t xml:space="preserve"> in ArcNet can be divided into three </w:t>
      </w:r>
      <w:r w:rsidR="00565333" w:rsidRPr="006D76CE">
        <w:t>types</w:t>
      </w:r>
      <w:r w:rsidR="00565333">
        <w:t>:</w:t>
      </w:r>
      <w:r w:rsidR="00565333" w:rsidRPr="006D76CE">
        <w:t xml:space="preserve"> bird</w:t>
      </w:r>
      <w:r w:rsidRPr="006D76CE">
        <w:t xml:space="preserve"> colonies and </w:t>
      </w:r>
      <w:r w:rsidR="002671C2">
        <w:t xml:space="preserve">the </w:t>
      </w:r>
      <w:r w:rsidRPr="006D76CE">
        <w:t>buffer zones around them (feeding areas), breeding grounds</w:t>
      </w:r>
      <w:r w:rsidR="002671C2">
        <w:t>,</w:t>
      </w:r>
      <w:r w:rsidRPr="006D76CE">
        <w:t xml:space="preserve"> and non</w:t>
      </w:r>
      <w:r w:rsidR="002671C2">
        <w:t>-</w:t>
      </w:r>
      <w:r w:rsidRPr="006D76CE">
        <w:t>breeding bird habitats with aggregations during moulting, migrating, and wintering aggregations.</w:t>
      </w:r>
      <w:r w:rsidR="002671C2">
        <w:t xml:space="preserve"> </w:t>
      </w:r>
      <w:r w:rsidRPr="006D76CE">
        <w:t xml:space="preserve">All these habitats are </w:t>
      </w:r>
      <w:r w:rsidR="008B6B89">
        <w:t xml:space="preserve">used </w:t>
      </w:r>
      <w:r w:rsidRPr="006D76CE">
        <w:t xml:space="preserve">seasonally, </w:t>
      </w:r>
      <w:r w:rsidR="008B6B89">
        <w:t xml:space="preserve">with </w:t>
      </w:r>
      <w:r w:rsidRPr="006D76CE">
        <w:t xml:space="preserve">birds present only </w:t>
      </w:r>
      <w:r w:rsidR="008B6B89">
        <w:t xml:space="preserve">for </w:t>
      </w:r>
      <w:r w:rsidRPr="006D76CE">
        <w:t xml:space="preserve">certain months of their annual cycle. Therefore, the </w:t>
      </w:r>
      <w:r w:rsidR="008B6B89">
        <w:t xml:space="preserve">concern level </w:t>
      </w:r>
      <w:r w:rsidRPr="006D76CE">
        <w:t xml:space="preserve">may vary </w:t>
      </w:r>
      <w:r w:rsidR="008B6B89">
        <w:t xml:space="preserve">by </w:t>
      </w:r>
      <w:r w:rsidRPr="006D76CE">
        <w:t xml:space="preserve">season </w:t>
      </w:r>
      <w:r w:rsidR="008B6B89">
        <w:t xml:space="preserve">with the </w:t>
      </w:r>
      <w:r w:rsidRPr="006D76CE">
        <w:t>except</w:t>
      </w:r>
      <w:r w:rsidR="008B6B89">
        <w:t>ion</w:t>
      </w:r>
      <w:r w:rsidRPr="006D76CE">
        <w:t xml:space="preserve"> </w:t>
      </w:r>
      <w:r w:rsidR="008B6B89">
        <w:t xml:space="preserve">of </w:t>
      </w:r>
      <w:r w:rsidRPr="006D76CE">
        <w:t>avoid</w:t>
      </w:r>
      <w:r w:rsidR="008B6B89">
        <w:t>ing</w:t>
      </w:r>
      <w:r w:rsidRPr="006D76CE">
        <w:t xml:space="preserve"> </w:t>
      </w:r>
      <w:r w:rsidR="008B6B89">
        <w:t xml:space="preserve">the </w:t>
      </w:r>
      <w:r w:rsidRPr="006D76CE">
        <w:t xml:space="preserve">construction of permanent </w:t>
      </w:r>
      <w:r w:rsidRPr="006D76CE">
        <w:lastRenderedPageBreak/>
        <w:t xml:space="preserve">infrastructure in key bird habitats. </w:t>
      </w:r>
      <w:r w:rsidR="008B6B89">
        <w:t>R</w:t>
      </w:r>
      <w:r w:rsidRPr="006D76CE">
        <w:t xml:space="preserve">estrictions </w:t>
      </w:r>
      <w:r w:rsidR="008B6B89">
        <w:t xml:space="preserve">may include the </w:t>
      </w:r>
      <w:r w:rsidRPr="006D76CE">
        <w:t>introduction of site-specific guidelines</w:t>
      </w:r>
      <w:r w:rsidR="008B6B89">
        <w:t xml:space="preserve"> and</w:t>
      </w:r>
      <w:r w:rsidRPr="006D76CE">
        <w:t xml:space="preserve"> blackouts for cruise ships in migrating bird concentration areas </w:t>
      </w:r>
      <w:r w:rsidR="008B6B89">
        <w:t xml:space="preserve">at </w:t>
      </w:r>
      <w:r w:rsidR="00565333" w:rsidRPr="006D76CE">
        <w:t>night to</w:t>
      </w:r>
      <w:r w:rsidRPr="006D76CE">
        <w:t xml:space="preserve"> prevent bird strikes</w:t>
      </w:r>
      <w:r w:rsidR="008B6B89">
        <w:t>,</w:t>
      </w:r>
      <w:r w:rsidRPr="006D76CE">
        <w:t xml:space="preserve"> etc.</w:t>
      </w:r>
    </w:p>
    <w:p w14:paraId="00000039" w14:textId="6B817657" w:rsidR="00454D3A" w:rsidRPr="006D76CE" w:rsidRDefault="00000000">
      <w:pPr>
        <w:spacing w:before="240"/>
      </w:pPr>
      <w:r w:rsidRPr="006D76CE">
        <w:t xml:space="preserve">Note that the assessment </w:t>
      </w:r>
      <w:r w:rsidR="008B6B89">
        <w:t>of concern level was undertaken</w:t>
      </w:r>
      <w:r w:rsidRPr="006D76CE">
        <w:t xml:space="preserve"> at a coarse global scale and</w:t>
      </w:r>
      <w:r w:rsidR="008B6B89">
        <w:t>,</w:t>
      </w:r>
      <w:r w:rsidRPr="006D76CE">
        <w:t xml:space="preserve"> in some cases</w:t>
      </w:r>
      <w:r w:rsidR="008B6B89">
        <w:t>,</w:t>
      </w:r>
      <w:r w:rsidRPr="006D76CE">
        <w:t xml:space="preserve"> it </w:t>
      </w:r>
      <w:r w:rsidR="008B6B89">
        <w:t xml:space="preserve">will be appropriate to </w:t>
      </w:r>
      <w:r w:rsidRPr="006D76CE">
        <w:t>reconsider once fine</w:t>
      </w:r>
      <w:r w:rsidR="008B6B89">
        <w:t>r</w:t>
      </w:r>
      <w:r w:rsidRPr="006D76CE">
        <w:t xml:space="preserve"> scale data is </w:t>
      </w:r>
      <w:r w:rsidR="008B6B89">
        <w:t>available</w:t>
      </w:r>
      <w:r w:rsidRPr="006D76CE">
        <w:t xml:space="preserve">. For example, </w:t>
      </w:r>
      <w:del w:id="739" w:author="Timothy James" w:date="2024-03-21T18:50:00Z" w16du:dateUtc="2024-03-21T22:50:00Z">
        <w:r w:rsidR="008B6B89" w:rsidDel="009B4E48">
          <w:delText xml:space="preserve">the </w:delText>
        </w:r>
        <w:r w:rsidRPr="006D76CE" w:rsidDel="009B4E48">
          <w:delText xml:space="preserve">current assessment </w:delText>
        </w:r>
      </w:del>
      <w:ins w:id="740" w:author="Timothy James" w:date="2024-03-21T18:50:00Z" w16du:dateUtc="2024-03-21T22:50:00Z">
        <w:r w:rsidR="009B4E48">
          <w:t xml:space="preserve">mass tourism is a source of </w:t>
        </w:r>
        <w:r w:rsidR="009B4E48" w:rsidRPr="009B4E48">
          <w:rPr>
            <w:i/>
            <w:iCs/>
            <w:rPrChange w:id="741" w:author="Timothy James" w:date="2024-03-21T18:50:00Z" w16du:dateUtc="2024-03-21T22:50:00Z">
              <w:rPr/>
            </w:rPrChange>
          </w:rPr>
          <w:t>notable</w:t>
        </w:r>
        <w:r w:rsidR="009B4E48">
          <w:t xml:space="preserve"> concern </w:t>
        </w:r>
      </w:ins>
      <w:r w:rsidRPr="006D76CE">
        <w:t xml:space="preserve">for </w:t>
      </w:r>
      <w:r w:rsidR="008B6B89">
        <w:t xml:space="preserve">the CF </w:t>
      </w:r>
      <w:r w:rsidRPr="006D76CE">
        <w:t xml:space="preserve">yellow-billed </w:t>
      </w:r>
      <w:r w:rsidR="00565333" w:rsidRPr="006D76CE">
        <w:t>loon Atlantic</w:t>
      </w:r>
      <w:r w:rsidRPr="006D76CE">
        <w:t xml:space="preserve"> wintering grounds </w:t>
      </w:r>
      <w:del w:id="742" w:author="Timothy James" w:date="2024-03-21T18:50:00Z" w16du:dateUtc="2024-03-21T22:50:00Z">
        <w:r w:rsidR="008B6B89" w:rsidDel="009B4E48">
          <w:delText xml:space="preserve">raises a </w:delText>
        </w:r>
        <w:r w:rsidR="008B6B89" w:rsidRPr="00565333" w:rsidDel="009B4E48">
          <w:rPr>
            <w:i/>
            <w:iCs/>
          </w:rPr>
          <w:delText>n</w:delText>
        </w:r>
        <w:r w:rsidRPr="00565333" w:rsidDel="009B4E48">
          <w:rPr>
            <w:i/>
            <w:iCs/>
          </w:rPr>
          <w:delText>otable</w:delText>
        </w:r>
        <w:r w:rsidRPr="006D76CE" w:rsidDel="009B4E48">
          <w:delText xml:space="preserve"> </w:delText>
        </w:r>
        <w:r w:rsidR="008B6B89" w:rsidDel="009B4E48">
          <w:delText>concern</w:delText>
        </w:r>
        <w:r w:rsidR="00565333" w:rsidDel="009B4E48">
          <w:delText>: “</w:delText>
        </w:r>
      </w:del>
      <w:ins w:id="743" w:author="Timothy James" w:date="2024-03-21T18:52:00Z" w16du:dateUtc="2024-03-21T22:52:00Z">
        <w:r w:rsidR="009B4E48">
          <w:t xml:space="preserve">but </w:t>
        </w:r>
      </w:ins>
      <w:ins w:id="744" w:author="Timothy James" w:date="2024-03-21T18:50:00Z" w16du:dateUtc="2024-03-21T22:50:00Z">
        <w:r w:rsidR="009B4E48">
          <w:t>where r</w:t>
        </w:r>
      </w:ins>
      <w:del w:id="745" w:author="Timothy James" w:date="2024-03-21T18:50:00Z" w16du:dateUtc="2024-03-21T22:50:00Z">
        <w:r w:rsidRPr="006D76CE" w:rsidDel="009B4E48">
          <w:delText>R</w:delText>
        </w:r>
      </w:del>
      <w:r w:rsidRPr="006D76CE">
        <w:t>egular bird concentration areas must be identified and avoided</w:t>
      </w:r>
      <w:del w:id="746" w:author="Timothy James" w:date="2024-03-21T18:50:00Z" w16du:dateUtc="2024-03-21T22:50:00Z">
        <w:r w:rsidRPr="006D76CE" w:rsidDel="009B4E48">
          <w:delText>”</w:delText>
        </w:r>
      </w:del>
      <w:ins w:id="747" w:author="Timothy James" w:date="2024-03-21T18:51:00Z" w16du:dateUtc="2024-03-21T22:51:00Z">
        <w:r w:rsidR="009B4E48">
          <w:t>.</w:t>
        </w:r>
      </w:ins>
      <w:del w:id="748" w:author="Timothy James" w:date="2024-03-21T18:51:00Z" w16du:dateUtc="2024-03-21T22:51:00Z">
        <w:r w:rsidRPr="006D76CE" w:rsidDel="009B4E48">
          <w:delText>,</w:delText>
        </w:r>
      </w:del>
      <w:r w:rsidRPr="006D76CE">
        <w:t xml:space="preserve"> </w:t>
      </w:r>
      <w:ins w:id="749" w:author="Timothy James" w:date="2024-03-21T18:51:00Z" w16du:dateUtc="2024-03-21T22:51:00Z">
        <w:r w:rsidR="009B4E48">
          <w:t xml:space="preserve">This </w:t>
        </w:r>
      </w:ins>
      <w:r w:rsidRPr="006D76CE">
        <w:t>mean</w:t>
      </w:r>
      <w:ins w:id="750" w:author="Timothy James" w:date="2024-03-21T18:51:00Z" w16du:dateUtc="2024-03-21T22:51:00Z">
        <w:r w:rsidR="009B4E48">
          <w:t>s</w:t>
        </w:r>
      </w:ins>
      <w:del w:id="751" w:author="Timothy James" w:date="2024-03-21T18:51:00Z" w16du:dateUtc="2024-03-21T22:51:00Z">
        <w:r w:rsidRPr="006D76CE" w:rsidDel="009B4E48">
          <w:delText>ing</w:delText>
        </w:r>
      </w:del>
      <w:r w:rsidRPr="006D76CE">
        <w:t xml:space="preserve"> that </w:t>
      </w:r>
      <w:ins w:id="752" w:author="Timothy James" w:date="2024-03-21T18:51:00Z" w16du:dateUtc="2024-03-21T22:51:00Z">
        <w:r w:rsidR="009B4E48">
          <w:t xml:space="preserve">upon </w:t>
        </w:r>
      </w:ins>
      <w:del w:id="753" w:author="Timothy James" w:date="2024-03-21T18:51:00Z" w16du:dateUtc="2024-03-21T22:51:00Z">
        <w:r w:rsidRPr="006D76CE" w:rsidDel="009B4E48">
          <w:delText xml:space="preserve">at the </w:delText>
        </w:r>
      </w:del>
      <w:r w:rsidRPr="006D76CE">
        <w:t xml:space="preserve">finer scale </w:t>
      </w:r>
      <w:del w:id="754" w:author="Timothy James" w:date="2024-03-21T18:51:00Z" w16du:dateUtc="2024-03-21T22:51:00Z">
        <w:r w:rsidRPr="006D76CE" w:rsidDel="009B4E48">
          <w:delText xml:space="preserve">the </w:delText>
        </w:r>
      </w:del>
      <w:r w:rsidRPr="006D76CE">
        <w:t>assessment</w:t>
      </w:r>
      <w:ins w:id="755" w:author="Timothy James" w:date="2024-03-21T18:52:00Z" w16du:dateUtc="2024-03-21T22:52:00Z">
        <w:r w:rsidR="009B4E48">
          <w:t>,</w:t>
        </w:r>
      </w:ins>
      <w:r w:rsidRPr="006D76CE">
        <w:t xml:space="preserve"> </w:t>
      </w:r>
      <w:del w:id="756" w:author="Timothy James" w:date="2024-03-21T18:52:00Z" w16du:dateUtc="2024-03-21T22:52:00Z">
        <w:r w:rsidRPr="006D76CE" w:rsidDel="009B4E48">
          <w:delText>outputs will be “</w:delText>
        </w:r>
        <w:r w:rsidRPr="00565333" w:rsidDel="009B4E48">
          <w:rPr>
            <w:i/>
            <w:iCs/>
          </w:rPr>
          <w:delText>S</w:delText>
        </w:r>
      </w:del>
      <w:ins w:id="757" w:author="Timothy James" w:date="2024-03-21T18:52:00Z" w16du:dateUtc="2024-03-21T22:52:00Z">
        <w:r w:rsidR="009B4E48" w:rsidRPr="009B4E48">
          <w:rPr>
            <w:i/>
            <w:iCs/>
            <w:rPrChange w:id="758" w:author="Timothy James" w:date="2024-03-21T18:52:00Z" w16du:dateUtc="2024-03-21T22:52:00Z">
              <w:rPr/>
            </w:rPrChange>
          </w:rPr>
          <w:t>s</w:t>
        </w:r>
      </w:ins>
      <w:r w:rsidRPr="00565333">
        <w:rPr>
          <w:i/>
          <w:iCs/>
        </w:rPr>
        <w:t>ignificant</w:t>
      </w:r>
      <w:r w:rsidRPr="006D76CE">
        <w:t xml:space="preserve"> </w:t>
      </w:r>
      <w:r w:rsidR="00565333">
        <w:t>concern</w:t>
      </w:r>
      <w:del w:id="759" w:author="Timothy James" w:date="2024-03-21T18:52:00Z" w16du:dateUtc="2024-03-21T22:52:00Z">
        <w:r w:rsidRPr="006D76CE" w:rsidDel="009B4E48">
          <w:delText>”</w:delText>
        </w:r>
      </w:del>
      <w:r w:rsidRPr="006D76CE">
        <w:t xml:space="preserve"> </w:t>
      </w:r>
      <w:ins w:id="760" w:author="Timothy James" w:date="2024-03-21T18:52:00Z" w16du:dateUtc="2024-03-21T22:52:00Z">
        <w:r w:rsidR="009B4E48">
          <w:t xml:space="preserve">will apply </w:t>
        </w:r>
      </w:ins>
      <w:r w:rsidRPr="006D76CE">
        <w:t>for the</w:t>
      </w:r>
      <w:ins w:id="761" w:author="Timothy James" w:date="2024-03-21T18:52:00Z" w16du:dateUtc="2024-03-21T22:52:00Z">
        <w:r w:rsidR="009B4E48">
          <w:t>se</w:t>
        </w:r>
      </w:ins>
      <w:r w:rsidRPr="006D76CE">
        <w:t xml:space="preserve"> regular/known bird concentration areas </w:t>
      </w:r>
      <w:ins w:id="762" w:author="Timothy James" w:date="2024-03-21T18:53:00Z" w16du:dateUtc="2024-03-21T22:53:00Z">
        <w:r w:rsidR="009B4E48">
          <w:t>while</w:t>
        </w:r>
      </w:ins>
      <w:del w:id="763" w:author="Timothy James" w:date="2024-03-21T18:53:00Z" w16du:dateUtc="2024-03-21T22:53:00Z">
        <w:r w:rsidRPr="006D76CE" w:rsidDel="009B4E48">
          <w:delText>and “</w:delText>
        </w:r>
        <w:r w:rsidRPr="00565333" w:rsidDel="009B4E48">
          <w:rPr>
            <w:i/>
            <w:iCs/>
          </w:rPr>
          <w:delText>N</w:delText>
        </w:r>
      </w:del>
      <w:ins w:id="764" w:author="Timothy James" w:date="2024-03-21T18:53:00Z" w16du:dateUtc="2024-03-21T22:53:00Z">
        <w:r w:rsidR="009B4E48">
          <w:rPr>
            <w:i/>
            <w:iCs/>
          </w:rPr>
          <w:t xml:space="preserve"> n</w:t>
        </w:r>
      </w:ins>
      <w:r w:rsidRPr="00565333">
        <w:rPr>
          <w:i/>
          <w:iCs/>
        </w:rPr>
        <w:t>otable</w:t>
      </w:r>
      <w:r w:rsidRPr="006D76CE">
        <w:t xml:space="preserve"> </w:t>
      </w:r>
      <w:del w:id="765" w:author="Timothy James" w:date="2024-03-21T18:53:00Z" w16du:dateUtc="2024-03-21T22:53:00Z">
        <w:r w:rsidR="00565333" w:rsidDel="009B4E48">
          <w:delText>concern</w:delText>
        </w:r>
        <w:r w:rsidRPr="006D76CE" w:rsidDel="009B4E48">
          <w:delText xml:space="preserve">” </w:delText>
        </w:r>
      </w:del>
      <w:r w:rsidRPr="006D76CE">
        <w:t xml:space="preserve">or </w:t>
      </w:r>
      <w:del w:id="766" w:author="Timothy James" w:date="2024-03-21T18:53:00Z" w16du:dateUtc="2024-03-21T22:53:00Z">
        <w:r w:rsidRPr="006D76CE" w:rsidDel="009B4E48">
          <w:delText>“</w:delText>
        </w:r>
        <w:r w:rsidRPr="00565333" w:rsidDel="009B4E48">
          <w:rPr>
            <w:i/>
            <w:iCs/>
          </w:rPr>
          <w:delText>M</w:delText>
        </w:r>
      </w:del>
      <w:ins w:id="767" w:author="Timothy James" w:date="2024-03-21T18:53:00Z" w16du:dateUtc="2024-03-21T22:53:00Z">
        <w:r w:rsidR="009B4E48">
          <w:rPr>
            <w:i/>
            <w:iCs/>
          </w:rPr>
          <w:t>m</w:t>
        </w:r>
      </w:ins>
      <w:r w:rsidRPr="00565333">
        <w:rPr>
          <w:i/>
          <w:iCs/>
        </w:rPr>
        <w:t xml:space="preserve">inor </w:t>
      </w:r>
      <w:r w:rsidR="00565333">
        <w:t>concern</w:t>
      </w:r>
      <w:del w:id="768" w:author="Timothy James" w:date="2024-03-21T18:53:00Z" w16du:dateUtc="2024-03-21T22:53:00Z">
        <w:r w:rsidRPr="006D76CE" w:rsidDel="009B4E48">
          <w:delText>”</w:delText>
        </w:r>
      </w:del>
      <w:ins w:id="769" w:author="Timothy James" w:date="2024-03-21T18:53:00Z" w16du:dateUtc="2024-03-21T22:53:00Z">
        <w:r w:rsidR="009B4E48">
          <w:t xml:space="preserve"> will apply</w:t>
        </w:r>
      </w:ins>
      <w:r w:rsidRPr="006D76CE">
        <w:t xml:space="preserve"> for </w:t>
      </w:r>
      <w:del w:id="770" w:author="Timothy James" w:date="2024-03-21T18:53:00Z" w16du:dateUtc="2024-03-21T22:53:00Z">
        <w:r w:rsidRPr="006D76CE" w:rsidDel="009B4E48">
          <w:delText xml:space="preserve">the </w:delText>
        </w:r>
      </w:del>
      <w:r w:rsidRPr="006D76CE">
        <w:t xml:space="preserve">areas </w:t>
      </w:r>
      <w:del w:id="771" w:author="Timothy James" w:date="2024-03-21T18:53:00Z" w16du:dateUtc="2024-03-21T22:53:00Z">
        <w:r w:rsidRPr="006D76CE" w:rsidDel="009B4E48">
          <w:delText xml:space="preserve">in </w:delText>
        </w:r>
      </w:del>
      <w:ins w:id="772" w:author="Timothy James" w:date="2024-03-21T18:53:00Z" w16du:dateUtc="2024-03-21T22:53:00Z">
        <w:r w:rsidR="009B4E48">
          <w:t xml:space="preserve">at </w:t>
        </w:r>
      </w:ins>
      <w:r w:rsidRPr="006D76CE">
        <w:t>a distance from concentration areas. This applies to many seabird conservation features</w:t>
      </w:r>
      <w:ins w:id="773" w:author="Timothy James" w:date="2024-03-21T18:53:00Z" w16du:dateUtc="2024-03-21T22:53:00Z">
        <w:r w:rsidR="009B4E48">
          <w:t>, which</w:t>
        </w:r>
      </w:ins>
      <w:del w:id="774" w:author="Timothy James" w:date="2024-03-21T18:53:00Z" w16du:dateUtc="2024-03-21T22:53:00Z">
        <w:r w:rsidRPr="006D76CE" w:rsidDel="009B4E48">
          <w:delText xml:space="preserve"> and</w:delText>
        </w:r>
      </w:del>
      <w:r w:rsidRPr="006D76CE">
        <w:t xml:space="preserve"> is highlighted in the comments section.</w:t>
      </w:r>
    </w:p>
    <w:p w14:paraId="0000003A" w14:textId="1CAD98C2" w:rsidR="00454D3A" w:rsidRPr="006D76CE" w:rsidRDefault="00000000">
      <w:pPr>
        <w:spacing w:before="240"/>
      </w:pPr>
      <w:r w:rsidRPr="006D76CE">
        <w:rPr>
          <w:i/>
        </w:rPr>
        <w:t>Fish:</w:t>
      </w:r>
      <w:r w:rsidRPr="006D76CE">
        <w:t xml:space="preserve"> </w:t>
      </w:r>
      <w:r w:rsidR="008B6B89">
        <w:t>CFs</w:t>
      </w:r>
      <w:r w:rsidRPr="006D76CE">
        <w:t xml:space="preserve"> representing diversity of fishes are presented at a coarse scale, and there are </w:t>
      </w:r>
      <w:commentRangeStart w:id="775"/>
      <w:r w:rsidRPr="006D76CE">
        <w:t xml:space="preserve">no specific fish-related regulations </w:t>
      </w:r>
      <w:commentRangeEnd w:id="775"/>
      <w:r w:rsidR="009B4E48">
        <w:rPr>
          <w:rStyle w:val="CommentReference"/>
        </w:rPr>
        <w:commentReference w:id="775"/>
      </w:r>
      <w:r w:rsidRPr="006D76CE">
        <w:t>and restrictions for tourism other than existing environmental standards and best practices</w:t>
      </w:r>
      <w:r w:rsidR="008B6B89">
        <w:t xml:space="preserve">, such as </w:t>
      </w:r>
      <w:r w:rsidRPr="006D76CE">
        <w:t>measures to prevent oil spills, introduction of invasive species</w:t>
      </w:r>
      <w:r w:rsidR="008B6B89">
        <w:t>,</w:t>
      </w:r>
      <w:r w:rsidRPr="006D76CE">
        <w:t xml:space="preserve"> </w:t>
      </w:r>
      <w:r w:rsidR="008B6B89">
        <w:t>minimi</w:t>
      </w:r>
      <w:r w:rsidR="00565333">
        <w:t>s</w:t>
      </w:r>
      <w:r w:rsidR="008B6B89">
        <w:t xml:space="preserve">ing </w:t>
      </w:r>
      <w:r w:rsidRPr="006D76CE">
        <w:t>waste pollution</w:t>
      </w:r>
      <w:r w:rsidR="008B6B89">
        <w:t>, etc</w:t>
      </w:r>
      <w:r w:rsidRPr="006D76CE">
        <w:t>.</w:t>
      </w:r>
    </w:p>
    <w:p w14:paraId="0000003C" w14:textId="175EC73C" w:rsidR="00454D3A" w:rsidRPr="006D76CE" w:rsidRDefault="00000000" w:rsidP="00CF520C">
      <w:pPr>
        <w:spacing w:before="240"/>
      </w:pPr>
      <w:r w:rsidRPr="006D76CE">
        <w:rPr>
          <w:i/>
        </w:rPr>
        <w:t>Benthos:</w:t>
      </w:r>
      <w:r w:rsidRPr="006D76CE">
        <w:t xml:space="preserve"> </w:t>
      </w:r>
      <w:r w:rsidR="008B6B89">
        <w:t>B</w:t>
      </w:r>
      <w:r w:rsidRPr="006D76CE">
        <w:t xml:space="preserve">enthic </w:t>
      </w:r>
      <w:r w:rsidR="008B6B89">
        <w:t>CFs</w:t>
      </w:r>
      <w:r w:rsidR="008B6B89" w:rsidRPr="006D76CE">
        <w:t xml:space="preserve"> </w:t>
      </w:r>
      <w:r w:rsidRPr="006D76CE">
        <w:t>in the assessment are represented by distinctive deep-sea objects like vents, cold corals, rifts, underwater mountains</w:t>
      </w:r>
      <w:r w:rsidR="00F25111">
        <w:t>,</w:t>
      </w:r>
      <w:r w:rsidRPr="006D76CE">
        <w:t xml:space="preserve"> and areas of increased benthic biomass. It is not expected that mass tours to visit these objects will be organised in the foreseeable future</w:t>
      </w:r>
      <w:r w:rsidR="00F25111">
        <w:t>.</w:t>
      </w:r>
      <w:r w:rsidRPr="006D76CE">
        <w:t xml:space="preserve"> </w:t>
      </w:r>
      <w:r w:rsidR="00F25111">
        <w:t>H</w:t>
      </w:r>
      <w:r w:rsidRPr="006D76CE">
        <w:t>owever</w:t>
      </w:r>
      <w:r w:rsidR="00F25111">
        <w:t>,</w:t>
      </w:r>
      <w:r w:rsidRPr="006D76CE">
        <w:t xml:space="preserve"> these areas should be considered as special areas where all measures to avoid any pollution from passing ships </w:t>
      </w:r>
      <w:r w:rsidR="00565333">
        <w:t xml:space="preserve">to </w:t>
      </w:r>
      <w:r w:rsidRPr="006D76CE">
        <w:t xml:space="preserve">be taken. Some benthic </w:t>
      </w:r>
      <w:r w:rsidR="00F25111">
        <w:t xml:space="preserve">CFs </w:t>
      </w:r>
      <w:r w:rsidRPr="006D76CE">
        <w:t xml:space="preserve">include shallow water and coastal elements like kelp forests and seagrass meadows. </w:t>
      </w:r>
      <w:r w:rsidR="00F25111">
        <w:t>Mass t</w:t>
      </w:r>
      <w:r w:rsidRPr="006D76CE">
        <w:t>ourism in kelp forest areas requires mitigation through activity-specific and/or habitat/ biotope-specific considerations</w:t>
      </w:r>
      <w:r w:rsidR="00F25111">
        <w:t>.</w:t>
      </w:r>
      <w:r w:rsidR="00F25111" w:rsidRPr="006D76CE">
        <w:t xml:space="preserve"> </w:t>
      </w:r>
      <w:r w:rsidR="00F25111">
        <w:t>L</w:t>
      </w:r>
      <w:r w:rsidRPr="006D76CE">
        <w:t>imit</w:t>
      </w:r>
      <w:r w:rsidR="00F25111">
        <w:t>ing</w:t>
      </w:r>
      <w:r w:rsidRPr="006D76CE">
        <w:t xml:space="preserve"> </w:t>
      </w:r>
      <w:r w:rsidR="00F25111">
        <w:t xml:space="preserve">the </w:t>
      </w:r>
      <w:r w:rsidRPr="006D76CE">
        <w:t xml:space="preserve">scale of potential activities, </w:t>
      </w:r>
      <w:r w:rsidR="00F25111">
        <w:t xml:space="preserve">avoiding </w:t>
      </w:r>
      <w:r w:rsidRPr="006D76CE">
        <w:t>permanent infrastructure, limit</w:t>
      </w:r>
      <w:r w:rsidR="00F25111">
        <w:t>ing</w:t>
      </w:r>
      <w:r w:rsidRPr="006D76CE">
        <w:t xml:space="preserve"> </w:t>
      </w:r>
      <w:r w:rsidR="00F25111">
        <w:t xml:space="preserve">the </w:t>
      </w:r>
      <w:r w:rsidRPr="006D76CE">
        <w:t>use of motorboats, speed limits</w:t>
      </w:r>
      <w:r w:rsidR="00F25111">
        <w:t>,</w:t>
      </w:r>
      <w:r w:rsidRPr="006D76CE">
        <w:t xml:space="preserve"> and specific site guidelines </w:t>
      </w:r>
      <w:r w:rsidR="00F25111">
        <w:t xml:space="preserve">to </w:t>
      </w:r>
      <w:r w:rsidRPr="006D76CE">
        <w:t xml:space="preserve">direct boat traffic </w:t>
      </w:r>
      <w:r w:rsidR="00F25111">
        <w:t xml:space="preserve">away </w:t>
      </w:r>
      <w:r w:rsidRPr="006D76CE">
        <w:t>from the most valuable and dense parts of kelp forests</w:t>
      </w:r>
      <w:r w:rsidR="00F25111">
        <w:t xml:space="preserve"> maybe required</w:t>
      </w:r>
      <w:r w:rsidRPr="006D76CE">
        <w:t xml:space="preserve">. Mass tourism has a </w:t>
      </w:r>
      <w:r w:rsidRPr="00565333">
        <w:rPr>
          <w:i/>
          <w:iCs/>
        </w:rPr>
        <w:t>significant</w:t>
      </w:r>
      <w:r w:rsidRPr="006D76CE">
        <w:t xml:space="preserve"> </w:t>
      </w:r>
      <w:r w:rsidR="00565333">
        <w:t>concern level for</w:t>
      </w:r>
      <w:r w:rsidRPr="006D76CE">
        <w:t xml:space="preserve"> seagrass meadow areas because of the high sensitivity of this habitat. Related risks are assessed as non-mitigatable through activity-specific and/or habitat / biotope-specific considerations.</w:t>
      </w:r>
    </w:p>
    <w:p w14:paraId="0000003D" w14:textId="46B7B2F9" w:rsidR="00454D3A" w:rsidRPr="006D76CE" w:rsidRDefault="00000000">
      <w:pPr>
        <w:spacing w:before="240"/>
      </w:pPr>
      <w:r w:rsidRPr="006D76CE">
        <w:rPr>
          <w:i/>
        </w:rPr>
        <w:t xml:space="preserve">Coastal features: </w:t>
      </w:r>
      <w:r w:rsidRPr="006D76CE">
        <w:t xml:space="preserve">Mass tourism </w:t>
      </w:r>
      <w:r w:rsidR="00565333">
        <w:t>is a source of</w:t>
      </w:r>
      <w:r w:rsidRPr="006D76CE">
        <w:t xml:space="preserve"> </w:t>
      </w:r>
      <w:r w:rsidRPr="00565333">
        <w:rPr>
          <w:i/>
          <w:iCs/>
        </w:rPr>
        <w:t>significant</w:t>
      </w:r>
      <w:r w:rsidRPr="006D76CE">
        <w:t xml:space="preserve"> </w:t>
      </w:r>
      <w:r w:rsidR="00565333">
        <w:t>concern for</w:t>
      </w:r>
      <w:r w:rsidRPr="006D76CE">
        <w:t xml:space="preserve"> the salt marsh areas and intertidal zones due to their sensitivity. It </w:t>
      </w:r>
      <w:r w:rsidR="00565333">
        <w:t>is a source of</w:t>
      </w:r>
      <w:r w:rsidRPr="006D76CE">
        <w:t xml:space="preserve"> </w:t>
      </w:r>
      <w:r w:rsidRPr="00565333">
        <w:rPr>
          <w:i/>
          <w:iCs/>
        </w:rPr>
        <w:t>notable</w:t>
      </w:r>
      <w:r w:rsidRPr="006D76CE">
        <w:t xml:space="preserve"> </w:t>
      </w:r>
      <w:r w:rsidR="00565333">
        <w:t>concern</w:t>
      </w:r>
      <w:r w:rsidRPr="006D76CE">
        <w:t xml:space="preserve"> </w:t>
      </w:r>
      <w:r w:rsidR="00565333">
        <w:t>and should</w:t>
      </w:r>
      <w:r w:rsidRPr="006D76CE">
        <w:t xml:space="preserve"> conducted </w:t>
      </w:r>
      <w:r w:rsidR="00232FFD">
        <w:t>on</w:t>
      </w:r>
      <w:r w:rsidR="00232FFD" w:rsidRPr="006D76CE">
        <w:t xml:space="preserve"> </w:t>
      </w:r>
      <w:r w:rsidRPr="006D76CE">
        <w:t xml:space="preserve">a limited scale in other coastal areas. </w:t>
      </w:r>
      <w:r w:rsidR="00232FFD">
        <w:t xml:space="preserve">Recommendations include allowing </w:t>
      </w:r>
      <w:r w:rsidRPr="006D76CE">
        <w:t xml:space="preserve">no permanent infrastructure </w:t>
      </w:r>
      <w:r w:rsidR="00565333" w:rsidRPr="006D76CE">
        <w:t xml:space="preserve">construction </w:t>
      </w:r>
      <w:r w:rsidR="00565333">
        <w:t>and</w:t>
      </w:r>
      <w:r w:rsidR="00232FFD">
        <w:t xml:space="preserve"> the development of </w:t>
      </w:r>
      <w:r w:rsidRPr="006D76CE">
        <w:t xml:space="preserve">individual site guidelines to direct traffic and outline no-go zones. More specific restrictions and guidelines should be introduced at </w:t>
      </w:r>
      <w:r w:rsidR="00232FFD">
        <w:t xml:space="preserve">the </w:t>
      </w:r>
      <w:r w:rsidRPr="006D76CE">
        <w:t>regional and local scale.</w:t>
      </w:r>
    </w:p>
    <w:p w14:paraId="0000003E" w14:textId="3294350E" w:rsidR="00454D3A" w:rsidRPr="006D76CE" w:rsidRDefault="00000000" w:rsidP="00CF520C">
      <w:pPr>
        <w:pStyle w:val="Heading4"/>
      </w:pPr>
      <w:r w:rsidRPr="006D76CE">
        <w:t>Assumptions</w:t>
      </w:r>
      <w:r w:rsidR="00CF520C" w:rsidRPr="006D76CE">
        <w:t>:</w:t>
      </w:r>
    </w:p>
    <w:p w14:paraId="0000003F" w14:textId="2F1D75B8" w:rsidR="00454D3A" w:rsidRPr="006D76CE" w:rsidRDefault="00000000">
      <w:pPr>
        <w:spacing w:before="240"/>
      </w:pPr>
      <w:r w:rsidRPr="006D76CE">
        <w:t xml:space="preserve">We assumed that </w:t>
      </w:r>
      <w:r w:rsidR="00232FFD">
        <w:t>mass tourism</w:t>
      </w:r>
      <w:r w:rsidRPr="006D76CE">
        <w:t xml:space="preserve"> can physically take place in the areas with any depth and at any distance from the shore. It is also not restricted by </w:t>
      </w:r>
      <w:del w:id="776" w:author="Timothy James" w:date="2024-03-21T18:55:00Z" w16du:dateUtc="2024-03-21T22:55:00Z">
        <w:r w:rsidRPr="006D76CE" w:rsidDel="009B4E48">
          <w:delText xml:space="preserve">the </w:delText>
        </w:r>
      </w:del>
      <w:r w:rsidRPr="006D76CE">
        <w:t>sea ice. We did</w:t>
      </w:r>
      <w:ins w:id="777" w:author="Timothy James" w:date="2024-03-21T18:55:00Z" w16du:dateUtc="2024-03-21T22:55:00Z">
        <w:r w:rsidR="009B4E48">
          <w:t xml:space="preserve"> </w:t>
        </w:r>
      </w:ins>
      <w:r w:rsidRPr="006D76CE">
        <w:t>n</w:t>
      </w:r>
      <w:del w:id="778" w:author="Timothy James" w:date="2024-03-21T18:55:00Z" w16du:dateUtc="2024-03-21T22:55:00Z">
        <w:r w:rsidRPr="006D76CE" w:rsidDel="009B4E48">
          <w:delText>’</w:delText>
        </w:r>
      </w:del>
      <w:ins w:id="779" w:author="Timothy James" w:date="2024-03-21T18:55:00Z" w16du:dateUtc="2024-03-21T22:55:00Z">
        <w:r w:rsidR="009B4E48">
          <w:t>o</w:t>
        </w:r>
      </w:ins>
      <w:r w:rsidRPr="006D76CE">
        <w:t>t consider terrestrial areas further than 3 planning units (pixels, 90 km) from the shoreline for the assessment as well as areas located higher than 50 m above the shoreline.</w:t>
      </w:r>
    </w:p>
    <w:p w14:paraId="00000040" w14:textId="0CEE39F6" w:rsidR="00454D3A" w:rsidRPr="006D76CE" w:rsidRDefault="00CF520C" w:rsidP="00CF520C">
      <w:pPr>
        <w:pStyle w:val="Heading4"/>
      </w:pPr>
      <w:r w:rsidRPr="006D76CE">
        <w:t>Data sources:</w:t>
      </w:r>
    </w:p>
    <w:p w14:paraId="345D0D4F" w14:textId="53925BDC" w:rsidR="007A1C17" w:rsidRDefault="00232FFD">
      <w:pPr>
        <w:spacing w:before="240"/>
      </w:pPr>
      <w:r>
        <w:t>The database shows</w:t>
      </w:r>
      <w:r w:rsidRPr="006D76CE">
        <w:t xml:space="preserve"> the area of mass marine ecosystem-related tourism activities concentrated around the Arctic. The areas </w:t>
      </w:r>
      <w:r>
        <w:t xml:space="preserve">were identified </w:t>
      </w:r>
      <w:r w:rsidRPr="006D76CE">
        <w:t xml:space="preserve">based on </w:t>
      </w:r>
      <w:r w:rsidR="007A1C17">
        <w:t>the following</w:t>
      </w:r>
      <w:r w:rsidRPr="006D76CE">
        <w:t xml:space="preserve"> sources</w:t>
      </w:r>
      <w:r w:rsidR="007A1C17">
        <w:t>:</w:t>
      </w:r>
    </w:p>
    <w:p w14:paraId="3449AFCB" w14:textId="2A003E84" w:rsidR="007A1C17" w:rsidRPr="00DA3203" w:rsidRDefault="007A1C17" w:rsidP="00DA3203">
      <w:pPr>
        <w:pStyle w:val="ListParagraph"/>
        <w:numPr>
          <w:ilvl w:val="0"/>
          <w:numId w:val="17"/>
        </w:numPr>
        <w:spacing w:before="240"/>
        <w:jc w:val="both"/>
      </w:pPr>
      <w:r>
        <w:lastRenderedPageBreak/>
        <w:t xml:space="preserve">Nome - </w:t>
      </w:r>
      <w:ins w:id="780" w:author="Timothy James" w:date="2024-03-24T21:07:00Z" w16du:dateUtc="2024-03-25T01:07:00Z">
        <w:r w:rsidR="00231F33" w:rsidRPr="00231F33">
          <w:t>City of Nome Alaska</w:t>
        </w:r>
      </w:ins>
      <w:del w:id="781" w:author="Timothy James" w:date="2024-03-24T21:07:00Z" w16du:dateUtc="2024-03-25T01:07:00Z">
        <w:r w:rsidRPr="00DA3203" w:rsidDel="00231F33">
          <w:delText>Nome</w:delText>
        </w:r>
      </w:del>
      <w:r w:rsidRPr="00DA3203">
        <w:t xml:space="preserve"> (2023), </w:t>
      </w:r>
      <w:ins w:id="782" w:author="Timothy James" w:date="2024-03-24T21:41:00Z" w16du:dateUtc="2024-03-25T01:41:00Z">
        <w:r w:rsidR="00B723A4" w:rsidRPr="00B723A4">
          <w:t>Thiessen</w:t>
        </w:r>
        <w:r w:rsidR="00B723A4">
          <w:t xml:space="preserve"> </w:t>
        </w:r>
      </w:ins>
      <w:del w:id="783" w:author="Timothy James" w:date="2024-03-24T21:41:00Z" w16du:dateUtc="2024-03-25T01:41:00Z">
        <w:r w:rsidRPr="00DA3203" w:rsidDel="00B723A4">
          <w:delText xml:space="preserve">AP News </w:delText>
        </w:r>
      </w:del>
      <w:r w:rsidRPr="00DA3203">
        <w:t>(2023).</w:t>
      </w:r>
    </w:p>
    <w:p w14:paraId="58A2825D" w14:textId="49FD8C74" w:rsidR="007A1C17" w:rsidRPr="009B4E48" w:rsidRDefault="007A1C17" w:rsidP="009B4E48">
      <w:pPr>
        <w:pStyle w:val="ListParagraph"/>
        <w:numPr>
          <w:ilvl w:val="0"/>
          <w:numId w:val="17"/>
        </w:numPr>
        <w:spacing w:before="240"/>
        <w:jc w:val="both"/>
      </w:pPr>
      <w:r w:rsidRPr="009B4E48">
        <w:t xml:space="preserve">Sisimiut, </w:t>
      </w:r>
      <w:r w:rsidR="000F5B70" w:rsidRPr="009B4E48">
        <w:t xml:space="preserve">Qaqortoq, Ilulissat, Nuuk – personal communication by Mette Frost. </w:t>
      </w:r>
    </w:p>
    <w:p w14:paraId="3E8B4E90" w14:textId="77777777" w:rsidR="00DA3203" w:rsidRDefault="000F5B70" w:rsidP="00DA3203">
      <w:pPr>
        <w:pStyle w:val="ListParagraph"/>
        <w:numPr>
          <w:ilvl w:val="0"/>
          <w:numId w:val="17"/>
        </w:numPr>
        <w:spacing w:before="240"/>
        <w:jc w:val="both"/>
      </w:pPr>
      <w:r w:rsidRPr="009B4E48">
        <w:t>Lofoten Islands, Tromso area, Is fjord (Longyearbyen, Barentsburg), Husavik,</w:t>
      </w:r>
      <w:r w:rsidRPr="000F5B70">
        <w:t xml:space="preserve"> </w:t>
      </w:r>
      <w:r w:rsidRPr="009B4E48">
        <w:t>Reykjavik, Murmansk, Solovki Islands, Teriberka, Churchill – Boris Solovyev</w:t>
      </w:r>
      <w:r w:rsidR="00DA3203">
        <w:t xml:space="preserve">. </w:t>
      </w:r>
    </w:p>
    <w:p w14:paraId="6AAE0998" w14:textId="58B8A47E" w:rsidR="007A1C17" w:rsidRDefault="00232FFD" w:rsidP="00DA3203">
      <w:pPr>
        <w:spacing w:before="240"/>
        <w:jc w:val="both"/>
      </w:pPr>
      <w:r w:rsidRPr="006D76CE">
        <w:t xml:space="preserve">Each dot </w:t>
      </w:r>
      <w:r>
        <w:t>represents</w:t>
      </w:r>
      <w:r w:rsidRPr="006D76CE">
        <w:t xml:space="preserve"> </w:t>
      </w:r>
      <w:r>
        <w:t>the</w:t>
      </w:r>
      <w:r w:rsidRPr="006D76CE">
        <w:t xml:space="preserve"> approximate position of an area 20-30 km in diameter. </w:t>
      </w:r>
    </w:p>
    <w:p w14:paraId="00000041" w14:textId="09E9D571" w:rsidR="00454D3A" w:rsidRPr="00FC6250" w:rsidRDefault="00232FFD">
      <w:pPr>
        <w:spacing w:before="240"/>
        <w:rPr>
          <w:lang w:val="en-US"/>
        </w:rPr>
      </w:pPr>
      <w:r w:rsidRPr="006D76CE">
        <w:t xml:space="preserve">This dataset is complemented by a dataset representing main shipping routes for the large cruise ships based on AIS data from </w:t>
      </w:r>
      <w:r w:rsidR="004745F2">
        <w:t>Arctic Ship Traffic Data System (</w:t>
      </w:r>
      <w:hyperlink r:id="rId18" w:history="1">
        <w:r w:rsidR="004745F2" w:rsidRPr="00E21EA3">
          <w:rPr>
            <w:rStyle w:val="Hyperlink"/>
          </w:rPr>
          <w:t>ASTD</w:t>
        </w:r>
      </w:hyperlink>
      <w:r w:rsidR="004745F2">
        <w:t xml:space="preserve">). Data for 2021-2022 and first 9 months of 2023, </w:t>
      </w:r>
      <w:r w:rsidR="004745F2">
        <w:rPr>
          <w:lang w:val="en-US"/>
        </w:rPr>
        <w:t xml:space="preserve">filtered and cleared by WWF. The following fields were used to define TMT </w:t>
      </w:r>
      <w:r w:rsidR="004745F2" w:rsidRPr="004745F2">
        <w:t>"astd_cat" = 'Cruise ships' AND "sizegroup_gt" = '25000 - 49999' AND NOT "flagname" = 'France’ OR "astd_cat" = 'Cruise ships' AND "sizegroup_gt" = '50000-99999' OR "astd_cat" = 'Cruise ships' AND "sizegroup_gt" = '&gt;=100000'</w:t>
      </w:r>
      <w:r w:rsidR="004745F2">
        <w:t xml:space="preserve">. This complicated formula was used as </w:t>
      </w:r>
      <w:r w:rsidR="00FC6250">
        <w:rPr>
          <w:lang w:val="en-US"/>
        </w:rPr>
        <w:t xml:space="preserve">there is no clear distinction between ecotourism and mass tourism in the database, and some of the expedition cruise vessels having capacity less than 200 passengers have high gross tonnage, whether some of the mass tourism cruise ships taking 600 and more less passengers have low tonnage. </w:t>
      </w:r>
    </w:p>
    <w:p w14:paraId="00000042" w14:textId="2D5F2820" w:rsidR="00454D3A" w:rsidRPr="006D76CE" w:rsidRDefault="00000000">
      <w:pPr>
        <w:spacing w:before="240"/>
      </w:pPr>
      <w:r w:rsidRPr="006D76CE">
        <w:rPr>
          <w:i/>
          <w:iCs/>
        </w:rPr>
        <w:t>Dataset produced:</w:t>
      </w:r>
      <w:r w:rsidRPr="006D76CE">
        <w:t xml:space="preserve"> </w:t>
      </w:r>
      <w:r w:rsidR="00FC6250">
        <w:t>February 2024</w:t>
      </w:r>
      <w:r w:rsidR="00642F0F" w:rsidRPr="006D76CE">
        <w:t>.</w:t>
      </w:r>
    </w:p>
    <w:p w14:paraId="058DBF0B" w14:textId="77777777" w:rsidR="00C950BB" w:rsidRPr="006D76CE" w:rsidRDefault="00C950BB" w:rsidP="00642F0F">
      <w:pPr>
        <w:pStyle w:val="Heading2"/>
        <w:keepNext w:val="0"/>
        <w:keepLines w:val="0"/>
        <w:spacing w:before="240" w:after="240"/>
        <w:jc w:val="both"/>
        <w:rPr>
          <w:b/>
          <w:sz w:val="34"/>
          <w:szCs w:val="34"/>
        </w:rPr>
      </w:pPr>
      <w:r w:rsidRPr="006D76CE">
        <w:rPr>
          <w:b/>
          <w:sz w:val="34"/>
          <w:szCs w:val="34"/>
        </w:rPr>
        <w:t>Bibliography</w:t>
      </w:r>
    </w:p>
    <w:p w14:paraId="00000044" w14:textId="7D5249BE" w:rsidR="00454D3A" w:rsidRPr="006D76CE" w:rsidRDefault="00454D3A">
      <w:pPr>
        <w:spacing w:before="240"/>
      </w:pPr>
    </w:p>
    <w:p w14:paraId="00000045" w14:textId="77777777" w:rsidR="00454D3A" w:rsidRPr="006D76CE" w:rsidRDefault="00000000">
      <w:pPr>
        <w:spacing w:before="240"/>
        <w:ind w:left="720"/>
      </w:pPr>
      <w:r w:rsidRPr="006D76CE">
        <w:t xml:space="preserve"> </w:t>
      </w:r>
    </w:p>
    <w:p w14:paraId="00000046" w14:textId="77777777" w:rsidR="00454D3A" w:rsidRPr="006D76CE" w:rsidRDefault="00000000">
      <w:pPr>
        <w:spacing w:before="240"/>
        <w:ind w:left="720"/>
      </w:pPr>
      <w:r w:rsidRPr="006D76CE">
        <w:t xml:space="preserve"> </w:t>
      </w:r>
    </w:p>
    <w:sectPr w:rsidR="00454D3A" w:rsidRPr="006D76CE" w:rsidSect="00E57CDF">
      <w:type w:val="continuous"/>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Timothy James" w:date="2024-03-21T13:08:00Z" w:initials="TJ">
    <w:p w14:paraId="6A98365E" w14:textId="77777777" w:rsidR="009E3060" w:rsidRDefault="009E3060" w:rsidP="009E3060">
      <w:pPr>
        <w:pStyle w:val="CommentText"/>
      </w:pPr>
      <w:r>
        <w:rPr>
          <w:rStyle w:val="CommentReference"/>
        </w:rPr>
        <w:annotationRef/>
      </w:r>
      <w:r>
        <w:rPr>
          <w:lang w:val="en-CA"/>
        </w:rPr>
        <w:t>Not sure what is meant by above here.  Do you mean this map (in the link)?</w:t>
      </w:r>
    </w:p>
  </w:comment>
  <w:comment w:id="15" w:author="Timothy James" w:date="2024-03-24T20:05:00Z" w:initials="TJ">
    <w:p w14:paraId="69A6E43A" w14:textId="39861D75" w:rsidR="003B6BC3" w:rsidRDefault="003B6BC3" w:rsidP="003B6BC3">
      <w:pPr>
        <w:pStyle w:val="CommentText"/>
      </w:pPr>
      <w:r>
        <w:rPr>
          <w:rStyle w:val="CommentReference"/>
        </w:rPr>
        <w:annotationRef/>
      </w:r>
      <w:r>
        <w:rPr>
          <w:lang w:val="en-CA"/>
        </w:rPr>
        <w:t>There’s a bibliography entry that I couldn’t find in this document.  I feel like it should probably be here somewhere. “Seaweed (2023)” which I thought should be changed to this.</w:t>
      </w:r>
    </w:p>
  </w:comment>
  <w:comment w:id="35" w:author="Timothy James" w:date="2024-03-21T14:19:00Z" w:initials="TJ">
    <w:p w14:paraId="30EA8C9D" w14:textId="7BDF2F71" w:rsidR="009C54DE" w:rsidRDefault="009C54DE" w:rsidP="009C54DE">
      <w:pPr>
        <w:pStyle w:val="CommentText"/>
      </w:pPr>
      <w:r>
        <w:rPr>
          <w:rStyle w:val="CommentReference"/>
        </w:rPr>
        <w:annotationRef/>
      </w:r>
      <w:r>
        <w:rPr>
          <w:lang w:val="en-CA"/>
        </w:rPr>
        <w:t>Do you need to say what level of concern for these?</w:t>
      </w:r>
    </w:p>
  </w:comment>
  <w:comment w:id="78" w:author="Timothy James" w:date="2024-03-21T14:53:00Z" w:initials="TJ">
    <w:p w14:paraId="0BA755A0" w14:textId="77777777" w:rsidR="002E4432" w:rsidRDefault="002E4432" w:rsidP="002E4432">
      <w:pPr>
        <w:pStyle w:val="CommentText"/>
      </w:pPr>
      <w:r>
        <w:rPr>
          <w:rStyle w:val="CommentReference"/>
        </w:rPr>
        <w:annotationRef/>
      </w:r>
      <w:r>
        <w:rPr>
          <w:lang w:val="en-CA"/>
        </w:rPr>
        <w:t>As above, do you need to say what level of concern for these?</w:t>
      </w:r>
    </w:p>
  </w:comment>
  <w:comment w:id="82" w:author="Timothy James" w:date="2024-03-21T14:56:00Z" w:initials="TJ">
    <w:p w14:paraId="03A260C4" w14:textId="77777777" w:rsidR="002E4432" w:rsidRDefault="002E4432" w:rsidP="002E4432">
      <w:pPr>
        <w:pStyle w:val="CommentText"/>
      </w:pPr>
      <w:r>
        <w:rPr>
          <w:rStyle w:val="CommentReference"/>
        </w:rPr>
        <w:annotationRef/>
      </w:r>
      <w:r>
        <w:rPr>
          <w:lang w:val="en-CA"/>
        </w:rPr>
        <w:t>Should we say pots and traps?</w:t>
      </w:r>
    </w:p>
  </w:comment>
  <w:comment w:id="237" w:author="Timothy James" w:date="2024-03-21T16:45:00Z" w:initials="TJ">
    <w:p w14:paraId="708D08A7" w14:textId="77777777" w:rsidR="00E956A9" w:rsidRDefault="00E956A9" w:rsidP="00E956A9">
      <w:pPr>
        <w:pStyle w:val="CommentText"/>
      </w:pPr>
      <w:r>
        <w:rPr>
          <w:rStyle w:val="CommentReference"/>
        </w:rPr>
        <w:annotationRef/>
      </w:r>
      <w:r>
        <w:rPr>
          <w:lang w:val="en-CA"/>
        </w:rPr>
        <w:t xml:space="preserve">Check that I’ve understood this correctly. </w:t>
      </w:r>
    </w:p>
  </w:comment>
  <w:comment w:id="422" w:author="Timothy James" w:date="2024-03-21T17:13:00Z" w:initials="TJ">
    <w:p w14:paraId="4982A71B" w14:textId="77777777" w:rsidR="005939E8" w:rsidRDefault="005939E8" w:rsidP="005939E8">
      <w:pPr>
        <w:pStyle w:val="CommentText"/>
      </w:pPr>
      <w:r>
        <w:rPr>
          <w:rStyle w:val="CommentReference"/>
        </w:rPr>
        <w:annotationRef/>
      </w:r>
      <w:r>
        <w:rPr>
          <w:lang w:val="en-CA"/>
        </w:rPr>
        <w:t>We haven’t used this language previously.  “can” implies some level of probability which we don’t consider here. Is this ok?</w:t>
      </w:r>
    </w:p>
  </w:comment>
  <w:comment w:id="433" w:author="Timothy James" w:date="2024-03-21T17:16:00Z" w:initials="TJ">
    <w:p w14:paraId="09521FAA" w14:textId="77777777" w:rsidR="00BC024F" w:rsidRDefault="005939E8" w:rsidP="00BC024F">
      <w:pPr>
        <w:pStyle w:val="CommentText"/>
      </w:pPr>
      <w:r>
        <w:rPr>
          <w:rStyle w:val="CommentReference"/>
        </w:rPr>
        <w:annotationRef/>
      </w:r>
      <w:r w:rsidR="00BC024F">
        <w:rPr>
          <w:lang w:val="en-CA"/>
        </w:rPr>
        <w:t>I’ve raised this in a few places below.  If this means that the experts didn’t assign a concern level for fish for this activity, then I think should be stated explicitly.</w:t>
      </w:r>
    </w:p>
  </w:comment>
  <w:comment w:id="442" w:author="Timothy James" w:date="2024-03-21T17:19:00Z" w:initials="TJ">
    <w:p w14:paraId="0C908794" w14:textId="09B842A6" w:rsidR="005939E8" w:rsidRDefault="005939E8" w:rsidP="005939E8">
      <w:pPr>
        <w:pStyle w:val="CommentText"/>
      </w:pPr>
      <w:r>
        <w:rPr>
          <w:rStyle w:val="CommentReference"/>
        </w:rPr>
        <w:annotationRef/>
      </w:r>
      <w:r>
        <w:t>I've noticed that some activities include an explanation as in this example. Do we want this for every activity or at least the ones that are less well known? Some could use a little explanation like Snurrevad Fishing for example.</w:t>
      </w:r>
    </w:p>
  </w:comment>
  <w:comment w:id="550" w:author="Timothy James" w:date="2024-03-21T17:35:00Z" w:initials="TJ">
    <w:p w14:paraId="65373761" w14:textId="77777777" w:rsidR="00CB68A1" w:rsidRDefault="00CB68A1" w:rsidP="00CB68A1">
      <w:pPr>
        <w:pStyle w:val="CommentText"/>
      </w:pPr>
      <w:r>
        <w:rPr>
          <w:rStyle w:val="CommentReference"/>
        </w:rPr>
        <w:annotationRef/>
      </w:r>
      <w:r>
        <w:rPr>
          <w:lang w:val="en-CA"/>
        </w:rPr>
        <w:t>A source of even higher potental damage” didn’t really make sense.  Does this work (here and below)</w:t>
      </w:r>
    </w:p>
  </w:comment>
  <w:comment w:id="579" w:author="Timothy James" w:date="2024-03-21T17:40:00Z" w:initials="TJ">
    <w:p w14:paraId="12751460" w14:textId="77777777" w:rsidR="00CB68A1" w:rsidRDefault="00CB68A1" w:rsidP="00CB68A1">
      <w:pPr>
        <w:pStyle w:val="CommentText"/>
      </w:pPr>
      <w:r>
        <w:rPr>
          <w:rStyle w:val="CommentReference"/>
        </w:rPr>
        <w:annotationRef/>
      </w:r>
      <w:r>
        <w:rPr>
          <w:lang w:val="en-CA"/>
        </w:rPr>
        <w:t>There’s no mention of concern levels in this paragraph. Should there be?</w:t>
      </w:r>
    </w:p>
  </w:comment>
  <w:comment w:id="580" w:author="Timothy James" w:date="2024-03-21T17:41:00Z" w:initials="TJ">
    <w:p w14:paraId="5E0CF589" w14:textId="77777777" w:rsidR="00CB68A1" w:rsidRDefault="00CB68A1" w:rsidP="00CB68A1">
      <w:pPr>
        <w:pStyle w:val="CommentText"/>
      </w:pPr>
      <w:r>
        <w:rPr>
          <w:rStyle w:val="CommentReference"/>
        </w:rPr>
        <w:annotationRef/>
      </w:r>
      <w:r>
        <w:rPr>
          <w:lang w:val="en-CA"/>
        </w:rPr>
        <w:t xml:space="preserve">Does this mean there’s no concern level for fish? </w:t>
      </w:r>
    </w:p>
  </w:comment>
  <w:comment w:id="603" w:author="Timothy James" w:date="2024-03-21T17:47:00Z" w:initials="TJ">
    <w:p w14:paraId="2C7A4E78" w14:textId="77777777" w:rsidR="004C15F9" w:rsidRDefault="004C15F9" w:rsidP="004C15F9">
      <w:pPr>
        <w:pStyle w:val="CommentText"/>
      </w:pPr>
      <w:r>
        <w:rPr>
          <w:rStyle w:val="CommentReference"/>
        </w:rPr>
        <w:annotationRef/>
      </w:r>
      <w:r>
        <w:rPr>
          <w:lang w:val="en-CA"/>
        </w:rPr>
        <w:t>Are there concern levels too add to this?</w:t>
      </w:r>
    </w:p>
  </w:comment>
  <w:comment w:id="608" w:author="Timothy James" w:date="2024-03-21T17:50:00Z" w:initials="TJ">
    <w:p w14:paraId="79700A68" w14:textId="77777777" w:rsidR="004C15F9" w:rsidRDefault="004C15F9" w:rsidP="004C15F9">
      <w:pPr>
        <w:pStyle w:val="CommentText"/>
      </w:pPr>
      <w:r>
        <w:rPr>
          <w:rStyle w:val="CommentReference"/>
        </w:rPr>
        <w:annotationRef/>
      </w:r>
      <w:r>
        <w:rPr>
          <w:lang w:val="en-CA"/>
        </w:rPr>
        <w:t>Proposed to me sounds like someone has submitted a formal request.  Maybe this works better?</w:t>
      </w:r>
    </w:p>
  </w:comment>
  <w:comment w:id="612" w:author="Timothy James" w:date="2024-03-21T17:57:00Z" w:initials="TJ">
    <w:p w14:paraId="151AE5DA" w14:textId="77777777" w:rsidR="000650E0" w:rsidRDefault="000650E0" w:rsidP="000650E0">
      <w:pPr>
        <w:pStyle w:val="CommentText"/>
      </w:pPr>
      <w:r>
        <w:rPr>
          <w:rStyle w:val="CommentReference"/>
        </w:rPr>
        <w:annotationRef/>
      </w:r>
      <w:r>
        <w:rPr>
          <w:lang w:val="en-CA"/>
        </w:rPr>
        <w:t>What does this mean for concern level?</w:t>
      </w:r>
    </w:p>
  </w:comment>
  <w:comment w:id="664" w:author="Timothy James" w:date="2024-03-21T18:12:00Z" w:initials="TJ">
    <w:p w14:paraId="22EA6A40" w14:textId="77777777" w:rsidR="00563690" w:rsidRDefault="00563690" w:rsidP="00563690">
      <w:pPr>
        <w:pStyle w:val="CommentText"/>
      </w:pPr>
      <w:r>
        <w:rPr>
          <w:rStyle w:val="CommentReference"/>
        </w:rPr>
        <w:annotationRef/>
      </w:r>
      <w:r>
        <w:rPr>
          <w:lang w:val="en-CA"/>
        </w:rPr>
        <w:t>In Geranium, this is just cargo vessels, not passenger</w:t>
      </w:r>
    </w:p>
  </w:comment>
  <w:comment w:id="667" w:author="Timothy James" w:date="2024-03-21T18:18:00Z" w:initials="TJ">
    <w:p w14:paraId="784BCB35" w14:textId="77777777" w:rsidR="00454267" w:rsidRDefault="00454267" w:rsidP="00454267">
      <w:pPr>
        <w:pStyle w:val="CommentText"/>
      </w:pPr>
      <w:r>
        <w:rPr>
          <w:rStyle w:val="CommentReference"/>
        </w:rPr>
        <w:annotationRef/>
      </w:r>
      <w:r>
        <w:rPr>
          <w:lang w:val="en-CA"/>
        </w:rPr>
        <w:t>Any concern levels to include?</w:t>
      </w:r>
    </w:p>
  </w:comment>
  <w:comment w:id="680" w:author="Timothy James" w:date="2024-03-21T18:13:00Z" w:initials="TJ">
    <w:p w14:paraId="01650660" w14:textId="1047D552" w:rsidR="00563690" w:rsidRDefault="00563690" w:rsidP="00563690">
      <w:pPr>
        <w:pStyle w:val="CommentText"/>
      </w:pPr>
      <w:r>
        <w:rPr>
          <w:rStyle w:val="CommentReference"/>
        </w:rPr>
        <w:annotationRef/>
      </w:r>
      <w:r>
        <w:rPr>
          <w:lang w:val="en-CA"/>
        </w:rPr>
        <w:t xml:space="preserve">As above. </w:t>
      </w:r>
    </w:p>
  </w:comment>
  <w:comment w:id="681" w:author="Timothy James" w:date="2024-03-21T18:21:00Z" w:initials="TJ">
    <w:p w14:paraId="14D35048" w14:textId="77777777" w:rsidR="00454267" w:rsidRDefault="00454267" w:rsidP="00454267">
      <w:pPr>
        <w:pStyle w:val="CommentText"/>
      </w:pPr>
      <w:r>
        <w:rPr>
          <w:rStyle w:val="CommentReference"/>
        </w:rPr>
        <w:annotationRef/>
      </w:r>
      <w:r>
        <w:rPr>
          <w:lang w:val="en-CA"/>
        </w:rPr>
        <w:t>Concern levels?</w:t>
      </w:r>
    </w:p>
  </w:comment>
  <w:comment w:id="686" w:author="Timothy James" w:date="2024-03-21T18:13:00Z" w:initials="TJ">
    <w:p w14:paraId="215A0C9C" w14:textId="5B27B991" w:rsidR="00563690" w:rsidRDefault="00563690" w:rsidP="00563690">
      <w:pPr>
        <w:pStyle w:val="CommentText"/>
      </w:pPr>
      <w:r>
        <w:rPr>
          <w:rStyle w:val="CommentReference"/>
        </w:rPr>
        <w:annotationRef/>
      </w:r>
      <w:r>
        <w:rPr>
          <w:lang w:val="en-CA"/>
        </w:rPr>
        <w:t xml:space="preserve">As above. </w:t>
      </w:r>
    </w:p>
  </w:comment>
  <w:comment w:id="697" w:author="Timothy James" w:date="2024-03-21T18:25:00Z" w:initials="TJ">
    <w:p w14:paraId="3BF98967" w14:textId="77777777" w:rsidR="00454267" w:rsidRDefault="00454267" w:rsidP="00454267">
      <w:pPr>
        <w:pStyle w:val="CommentText"/>
      </w:pPr>
      <w:r>
        <w:rPr>
          <w:rStyle w:val="CommentReference"/>
        </w:rPr>
        <w:annotationRef/>
      </w:r>
      <w:r>
        <w:rPr>
          <w:lang w:val="en-CA"/>
        </w:rPr>
        <w:t>Just flagging the lack of concern levels again.  Sorry if I’m missing the reason that there aren’t any!</w:t>
      </w:r>
    </w:p>
  </w:comment>
  <w:comment w:id="715" w:author="Timothy James" w:date="2024-03-21T18:33:00Z" w:initials="TJ">
    <w:p w14:paraId="436BD420" w14:textId="77777777" w:rsidR="00FA6CA1" w:rsidRDefault="00FA6CA1" w:rsidP="00FA6CA1">
      <w:pPr>
        <w:pStyle w:val="CommentText"/>
      </w:pPr>
      <w:r>
        <w:rPr>
          <w:rStyle w:val="CommentReference"/>
        </w:rPr>
        <w:annotationRef/>
      </w:r>
      <w:r>
        <w:rPr>
          <w:lang w:val="en-CA"/>
        </w:rPr>
        <w:t>It might be nicer to do the other links in the document like this rather than a URL.</w:t>
      </w:r>
    </w:p>
  </w:comment>
  <w:comment w:id="725" w:author="Timothy James" w:date="2024-03-21T18:43:00Z" w:initials="TJ">
    <w:p w14:paraId="7A1CCDCC" w14:textId="77777777" w:rsidR="00F279F1" w:rsidRDefault="00F279F1" w:rsidP="00F279F1">
      <w:pPr>
        <w:pStyle w:val="CommentText"/>
      </w:pPr>
      <w:r>
        <w:rPr>
          <w:rStyle w:val="CommentReference"/>
        </w:rPr>
        <w:annotationRef/>
      </w:r>
      <w:r>
        <w:rPr>
          <w:lang w:val="en-CA"/>
        </w:rPr>
        <w:t xml:space="preserve">Concern level.  I think maybe no concern level was assigned in this case but I think that should be said explicitly where this is the case. </w:t>
      </w:r>
    </w:p>
  </w:comment>
  <w:comment w:id="775" w:author="Timothy James" w:date="2024-03-21T18:54:00Z" w:initials="TJ">
    <w:p w14:paraId="03D69EF5" w14:textId="77777777" w:rsidR="009B4E48" w:rsidRDefault="009B4E48" w:rsidP="009B4E48">
      <w:pPr>
        <w:pStyle w:val="CommentText"/>
      </w:pPr>
      <w:r>
        <w:rPr>
          <w:rStyle w:val="CommentReference"/>
        </w:rPr>
        <w:annotationRef/>
      </w:r>
      <w:r>
        <w:rPr>
          <w:lang w:val="en-CA"/>
        </w:rPr>
        <w:t>And no concern level was applied?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98365E" w15:done="0"/>
  <w15:commentEx w15:paraId="69A6E43A" w15:done="0"/>
  <w15:commentEx w15:paraId="30EA8C9D" w15:done="0"/>
  <w15:commentEx w15:paraId="0BA755A0" w15:done="0"/>
  <w15:commentEx w15:paraId="03A260C4" w15:done="0"/>
  <w15:commentEx w15:paraId="708D08A7" w15:done="0"/>
  <w15:commentEx w15:paraId="4982A71B" w15:done="0"/>
  <w15:commentEx w15:paraId="09521FAA" w15:done="0"/>
  <w15:commentEx w15:paraId="0C908794" w15:done="0"/>
  <w15:commentEx w15:paraId="65373761" w15:done="0"/>
  <w15:commentEx w15:paraId="12751460" w15:done="0"/>
  <w15:commentEx w15:paraId="5E0CF589" w15:done="0"/>
  <w15:commentEx w15:paraId="2C7A4E78" w15:done="0"/>
  <w15:commentEx w15:paraId="79700A68" w15:done="0"/>
  <w15:commentEx w15:paraId="151AE5DA" w15:done="0"/>
  <w15:commentEx w15:paraId="22EA6A40" w15:done="0"/>
  <w15:commentEx w15:paraId="784BCB35" w15:done="0"/>
  <w15:commentEx w15:paraId="01650660" w15:done="0"/>
  <w15:commentEx w15:paraId="14D35048" w15:done="0"/>
  <w15:commentEx w15:paraId="215A0C9C" w15:done="0"/>
  <w15:commentEx w15:paraId="3BF98967" w15:done="0"/>
  <w15:commentEx w15:paraId="436BD420" w15:done="0"/>
  <w15:commentEx w15:paraId="7A1CCDCC" w15:done="0"/>
  <w15:commentEx w15:paraId="03D69E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075BB4" w16cex:dateUtc="2024-03-21T17:08:00Z"/>
  <w16cex:commentExtensible w16cex:durableId="37589B54" w16cex:dateUtc="2024-03-25T00:05:00Z"/>
  <w16cex:commentExtensible w16cex:durableId="2F86A3CB" w16cex:dateUtc="2024-03-21T18:19:00Z"/>
  <w16cex:commentExtensible w16cex:durableId="2BB7396A" w16cex:dateUtc="2024-03-21T18:53:00Z"/>
  <w16cex:commentExtensible w16cex:durableId="75887FCF" w16cex:dateUtc="2024-03-21T18:56:00Z"/>
  <w16cex:commentExtensible w16cex:durableId="092B312F" w16cex:dateUtc="2024-03-21T20:45:00Z"/>
  <w16cex:commentExtensible w16cex:durableId="0F04BBBC" w16cex:dateUtc="2024-03-21T21:13:00Z"/>
  <w16cex:commentExtensible w16cex:durableId="0C1855DC" w16cex:dateUtc="2024-03-21T21:16:00Z"/>
  <w16cex:commentExtensible w16cex:durableId="0D9662E2" w16cex:dateUtc="2024-03-21T21:19:00Z"/>
  <w16cex:commentExtensible w16cex:durableId="5F9FD95A" w16cex:dateUtc="2024-03-21T21:35:00Z"/>
  <w16cex:commentExtensible w16cex:durableId="4677DF93" w16cex:dateUtc="2024-03-21T21:40:00Z"/>
  <w16cex:commentExtensible w16cex:durableId="6CAA8173" w16cex:dateUtc="2024-03-21T21:41:00Z"/>
  <w16cex:commentExtensible w16cex:durableId="0043BFF3" w16cex:dateUtc="2024-03-21T21:47:00Z"/>
  <w16cex:commentExtensible w16cex:durableId="35FBB0A2" w16cex:dateUtc="2024-03-21T21:50:00Z"/>
  <w16cex:commentExtensible w16cex:durableId="2ACF7860" w16cex:dateUtc="2024-03-21T21:57:00Z"/>
  <w16cex:commentExtensible w16cex:durableId="7AF0B321" w16cex:dateUtc="2024-03-21T22:12:00Z"/>
  <w16cex:commentExtensible w16cex:durableId="5EB0B235" w16cex:dateUtc="2024-03-21T22:18:00Z"/>
  <w16cex:commentExtensible w16cex:durableId="46C82261" w16cex:dateUtc="2024-03-21T22:13:00Z"/>
  <w16cex:commentExtensible w16cex:durableId="37403D77" w16cex:dateUtc="2024-03-21T22:21:00Z"/>
  <w16cex:commentExtensible w16cex:durableId="6569F98F" w16cex:dateUtc="2024-03-21T22:13:00Z"/>
  <w16cex:commentExtensible w16cex:durableId="1A6F6E50" w16cex:dateUtc="2024-03-21T22:25:00Z"/>
  <w16cex:commentExtensible w16cex:durableId="3ADC8E87" w16cex:dateUtc="2024-03-21T22:33:00Z"/>
  <w16cex:commentExtensible w16cex:durableId="0AF6E53B" w16cex:dateUtc="2024-03-21T22:43:00Z"/>
  <w16cex:commentExtensible w16cex:durableId="3A3AEBB5" w16cex:dateUtc="2024-03-21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98365E" w16cid:durableId="25075BB4"/>
  <w16cid:commentId w16cid:paraId="69A6E43A" w16cid:durableId="37589B54"/>
  <w16cid:commentId w16cid:paraId="30EA8C9D" w16cid:durableId="2F86A3CB"/>
  <w16cid:commentId w16cid:paraId="0BA755A0" w16cid:durableId="2BB7396A"/>
  <w16cid:commentId w16cid:paraId="03A260C4" w16cid:durableId="75887FCF"/>
  <w16cid:commentId w16cid:paraId="708D08A7" w16cid:durableId="092B312F"/>
  <w16cid:commentId w16cid:paraId="4982A71B" w16cid:durableId="0F04BBBC"/>
  <w16cid:commentId w16cid:paraId="09521FAA" w16cid:durableId="0C1855DC"/>
  <w16cid:commentId w16cid:paraId="0C908794" w16cid:durableId="0D9662E2"/>
  <w16cid:commentId w16cid:paraId="65373761" w16cid:durableId="5F9FD95A"/>
  <w16cid:commentId w16cid:paraId="12751460" w16cid:durableId="4677DF93"/>
  <w16cid:commentId w16cid:paraId="5E0CF589" w16cid:durableId="6CAA8173"/>
  <w16cid:commentId w16cid:paraId="2C7A4E78" w16cid:durableId="0043BFF3"/>
  <w16cid:commentId w16cid:paraId="79700A68" w16cid:durableId="35FBB0A2"/>
  <w16cid:commentId w16cid:paraId="151AE5DA" w16cid:durableId="2ACF7860"/>
  <w16cid:commentId w16cid:paraId="22EA6A40" w16cid:durableId="7AF0B321"/>
  <w16cid:commentId w16cid:paraId="784BCB35" w16cid:durableId="5EB0B235"/>
  <w16cid:commentId w16cid:paraId="01650660" w16cid:durableId="46C82261"/>
  <w16cid:commentId w16cid:paraId="14D35048" w16cid:durableId="37403D77"/>
  <w16cid:commentId w16cid:paraId="215A0C9C" w16cid:durableId="6569F98F"/>
  <w16cid:commentId w16cid:paraId="3BF98967" w16cid:durableId="1A6F6E50"/>
  <w16cid:commentId w16cid:paraId="436BD420" w16cid:durableId="3ADC8E87"/>
  <w16cid:commentId w16cid:paraId="7A1CCDCC" w16cid:durableId="0AF6E53B"/>
  <w16cid:commentId w16cid:paraId="03D69EF5" w16cid:durableId="3A3AEB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26885"/>
    <w:multiLevelType w:val="hybridMultilevel"/>
    <w:tmpl w:val="2DE4F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FC20D3"/>
    <w:multiLevelType w:val="hybridMultilevel"/>
    <w:tmpl w:val="D0B66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314B7E"/>
    <w:multiLevelType w:val="hybridMultilevel"/>
    <w:tmpl w:val="C8CE3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9475D5"/>
    <w:multiLevelType w:val="hybridMultilevel"/>
    <w:tmpl w:val="7C3EB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CB39A3"/>
    <w:multiLevelType w:val="hybridMultilevel"/>
    <w:tmpl w:val="AA82DF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626BEC"/>
    <w:multiLevelType w:val="hybridMultilevel"/>
    <w:tmpl w:val="39503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6E2CB1"/>
    <w:multiLevelType w:val="hybridMultilevel"/>
    <w:tmpl w:val="7354B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750394"/>
    <w:multiLevelType w:val="hybridMultilevel"/>
    <w:tmpl w:val="0A5A7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D93E8F"/>
    <w:multiLevelType w:val="hybridMultilevel"/>
    <w:tmpl w:val="63066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7A5742D"/>
    <w:multiLevelType w:val="hybridMultilevel"/>
    <w:tmpl w:val="778232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5A96CD2"/>
    <w:multiLevelType w:val="multilevel"/>
    <w:tmpl w:val="90FEFBA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6926297"/>
    <w:multiLevelType w:val="multilevel"/>
    <w:tmpl w:val="0F929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FB20072"/>
    <w:multiLevelType w:val="hybridMultilevel"/>
    <w:tmpl w:val="715C4A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1624798"/>
    <w:multiLevelType w:val="hybridMultilevel"/>
    <w:tmpl w:val="33C45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CC6AF8"/>
    <w:multiLevelType w:val="hybridMultilevel"/>
    <w:tmpl w:val="14624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5C96D53"/>
    <w:multiLevelType w:val="hybridMultilevel"/>
    <w:tmpl w:val="BD002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AFA1B4A"/>
    <w:multiLevelType w:val="hybridMultilevel"/>
    <w:tmpl w:val="3398B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283549">
    <w:abstractNumId w:val="11"/>
  </w:num>
  <w:num w:numId="2" w16cid:durableId="625354154">
    <w:abstractNumId w:val="7"/>
  </w:num>
  <w:num w:numId="3" w16cid:durableId="966741974">
    <w:abstractNumId w:val="2"/>
  </w:num>
  <w:num w:numId="4" w16cid:durableId="1473407645">
    <w:abstractNumId w:val="14"/>
  </w:num>
  <w:num w:numId="5" w16cid:durableId="247814289">
    <w:abstractNumId w:val="15"/>
  </w:num>
  <w:num w:numId="6" w16cid:durableId="1214267749">
    <w:abstractNumId w:val="1"/>
  </w:num>
  <w:num w:numId="7" w16cid:durableId="574361927">
    <w:abstractNumId w:val="0"/>
  </w:num>
  <w:num w:numId="8" w16cid:durableId="1497456363">
    <w:abstractNumId w:val="9"/>
  </w:num>
  <w:num w:numId="9" w16cid:durableId="768238396">
    <w:abstractNumId w:val="8"/>
  </w:num>
  <w:num w:numId="10" w16cid:durableId="348652500">
    <w:abstractNumId w:val="16"/>
  </w:num>
  <w:num w:numId="11" w16cid:durableId="307705807">
    <w:abstractNumId w:val="10"/>
  </w:num>
  <w:num w:numId="12" w16cid:durableId="1905795144">
    <w:abstractNumId w:val="3"/>
  </w:num>
  <w:num w:numId="13" w16cid:durableId="728960713">
    <w:abstractNumId w:val="12"/>
  </w:num>
  <w:num w:numId="14" w16cid:durableId="1529829125">
    <w:abstractNumId w:val="4"/>
  </w:num>
  <w:num w:numId="15" w16cid:durableId="51932144">
    <w:abstractNumId w:val="6"/>
  </w:num>
  <w:num w:numId="16" w16cid:durableId="1572999969">
    <w:abstractNumId w:val="5"/>
  </w:num>
  <w:num w:numId="17" w16cid:durableId="12897065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mothy James">
    <w15:presenceInfo w15:providerId="AD" w15:userId="S::tdj1@queensu.ca::b1fbeae8-523d-48a7-b44a-50ea95e51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3A"/>
    <w:rsid w:val="00020E32"/>
    <w:rsid w:val="0002746E"/>
    <w:rsid w:val="00043273"/>
    <w:rsid w:val="000438C0"/>
    <w:rsid w:val="00045D18"/>
    <w:rsid w:val="00057190"/>
    <w:rsid w:val="00061984"/>
    <w:rsid w:val="000650E0"/>
    <w:rsid w:val="00065E34"/>
    <w:rsid w:val="000A420D"/>
    <w:rsid w:val="000A59A8"/>
    <w:rsid w:val="000C394E"/>
    <w:rsid w:val="000D1731"/>
    <w:rsid w:val="000D1BF0"/>
    <w:rsid w:val="000D2E02"/>
    <w:rsid w:val="000E5D85"/>
    <w:rsid w:val="000E75CB"/>
    <w:rsid w:val="000F5B70"/>
    <w:rsid w:val="00126627"/>
    <w:rsid w:val="00127016"/>
    <w:rsid w:val="00142AE5"/>
    <w:rsid w:val="001514CE"/>
    <w:rsid w:val="00156198"/>
    <w:rsid w:val="00160C25"/>
    <w:rsid w:val="001731D5"/>
    <w:rsid w:val="00193743"/>
    <w:rsid w:val="00197EB9"/>
    <w:rsid w:val="001A0984"/>
    <w:rsid w:val="001C0805"/>
    <w:rsid w:val="001D4AB7"/>
    <w:rsid w:val="001D5400"/>
    <w:rsid w:val="001F03B3"/>
    <w:rsid w:val="002025F9"/>
    <w:rsid w:val="00204A62"/>
    <w:rsid w:val="00207A8D"/>
    <w:rsid w:val="0021085C"/>
    <w:rsid w:val="00213A19"/>
    <w:rsid w:val="002233EB"/>
    <w:rsid w:val="00225171"/>
    <w:rsid w:val="00231F33"/>
    <w:rsid w:val="00232FFD"/>
    <w:rsid w:val="002415C2"/>
    <w:rsid w:val="0025584A"/>
    <w:rsid w:val="002671C2"/>
    <w:rsid w:val="002709CA"/>
    <w:rsid w:val="00275FD9"/>
    <w:rsid w:val="0028232F"/>
    <w:rsid w:val="00283288"/>
    <w:rsid w:val="00284F85"/>
    <w:rsid w:val="00286F7B"/>
    <w:rsid w:val="00290E82"/>
    <w:rsid w:val="00291287"/>
    <w:rsid w:val="002952B0"/>
    <w:rsid w:val="00296CCB"/>
    <w:rsid w:val="002A14BC"/>
    <w:rsid w:val="002B2BEF"/>
    <w:rsid w:val="002B3468"/>
    <w:rsid w:val="002C3864"/>
    <w:rsid w:val="002D2980"/>
    <w:rsid w:val="002E4432"/>
    <w:rsid w:val="002F7762"/>
    <w:rsid w:val="0031025A"/>
    <w:rsid w:val="003112F2"/>
    <w:rsid w:val="003118C0"/>
    <w:rsid w:val="00312A19"/>
    <w:rsid w:val="00315CE4"/>
    <w:rsid w:val="00332AAE"/>
    <w:rsid w:val="00335F88"/>
    <w:rsid w:val="00347B5D"/>
    <w:rsid w:val="00365179"/>
    <w:rsid w:val="00366119"/>
    <w:rsid w:val="00372701"/>
    <w:rsid w:val="00373BF8"/>
    <w:rsid w:val="003751B9"/>
    <w:rsid w:val="00375651"/>
    <w:rsid w:val="003A773E"/>
    <w:rsid w:val="003A7ABE"/>
    <w:rsid w:val="003B6BC3"/>
    <w:rsid w:val="003C480D"/>
    <w:rsid w:val="003D15AF"/>
    <w:rsid w:val="003D2AA8"/>
    <w:rsid w:val="003F1D06"/>
    <w:rsid w:val="00406226"/>
    <w:rsid w:val="00406A31"/>
    <w:rsid w:val="00417FA3"/>
    <w:rsid w:val="00422BA1"/>
    <w:rsid w:val="0043573C"/>
    <w:rsid w:val="00446567"/>
    <w:rsid w:val="00450A55"/>
    <w:rsid w:val="00454267"/>
    <w:rsid w:val="00454D3A"/>
    <w:rsid w:val="00455A98"/>
    <w:rsid w:val="00462322"/>
    <w:rsid w:val="00462B79"/>
    <w:rsid w:val="0046658A"/>
    <w:rsid w:val="00467C8E"/>
    <w:rsid w:val="00472482"/>
    <w:rsid w:val="004745F2"/>
    <w:rsid w:val="00476524"/>
    <w:rsid w:val="004817F0"/>
    <w:rsid w:val="0048288C"/>
    <w:rsid w:val="0048622B"/>
    <w:rsid w:val="004867C8"/>
    <w:rsid w:val="004A0F78"/>
    <w:rsid w:val="004A28E9"/>
    <w:rsid w:val="004A5945"/>
    <w:rsid w:val="004C15F9"/>
    <w:rsid w:val="004D3600"/>
    <w:rsid w:val="004D6CD7"/>
    <w:rsid w:val="004E68A9"/>
    <w:rsid w:val="00505944"/>
    <w:rsid w:val="00511A83"/>
    <w:rsid w:val="00513119"/>
    <w:rsid w:val="00515823"/>
    <w:rsid w:val="00537009"/>
    <w:rsid w:val="005507B1"/>
    <w:rsid w:val="005519E3"/>
    <w:rsid w:val="005577E9"/>
    <w:rsid w:val="00557F77"/>
    <w:rsid w:val="005605FC"/>
    <w:rsid w:val="00561346"/>
    <w:rsid w:val="00563690"/>
    <w:rsid w:val="00565333"/>
    <w:rsid w:val="005723EA"/>
    <w:rsid w:val="00572E9A"/>
    <w:rsid w:val="005745E3"/>
    <w:rsid w:val="00575614"/>
    <w:rsid w:val="00592123"/>
    <w:rsid w:val="005939E8"/>
    <w:rsid w:val="005A30E1"/>
    <w:rsid w:val="005B6E71"/>
    <w:rsid w:val="005C0351"/>
    <w:rsid w:val="005D410F"/>
    <w:rsid w:val="005D4D2F"/>
    <w:rsid w:val="005D63FB"/>
    <w:rsid w:val="006027B6"/>
    <w:rsid w:val="00613441"/>
    <w:rsid w:val="00613B12"/>
    <w:rsid w:val="00615363"/>
    <w:rsid w:val="0061567F"/>
    <w:rsid w:val="00625009"/>
    <w:rsid w:val="0062506A"/>
    <w:rsid w:val="0063402F"/>
    <w:rsid w:val="00642F0F"/>
    <w:rsid w:val="00650046"/>
    <w:rsid w:val="00657ADD"/>
    <w:rsid w:val="00670EB6"/>
    <w:rsid w:val="00671069"/>
    <w:rsid w:val="00691377"/>
    <w:rsid w:val="006A18CC"/>
    <w:rsid w:val="006B4DBE"/>
    <w:rsid w:val="006C7476"/>
    <w:rsid w:val="006D696C"/>
    <w:rsid w:val="006D76CE"/>
    <w:rsid w:val="006E1702"/>
    <w:rsid w:val="006E2151"/>
    <w:rsid w:val="006E59E1"/>
    <w:rsid w:val="006E6A29"/>
    <w:rsid w:val="006F6EE6"/>
    <w:rsid w:val="00710433"/>
    <w:rsid w:val="007105C5"/>
    <w:rsid w:val="00720E62"/>
    <w:rsid w:val="00721459"/>
    <w:rsid w:val="00730F80"/>
    <w:rsid w:val="00737615"/>
    <w:rsid w:val="00743854"/>
    <w:rsid w:val="00745080"/>
    <w:rsid w:val="00746A89"/>
    <w:rsid w:val="00754975"/>
    <w:rsid w:val="00763114"/>
    <w:rsid w:val="00772054"/>
    <w:rsid w:val="0079060E"/>
    <w:rsid w:val="00795D7C"/>
    <w:rsid w:val="00797F74"/>
    <w:rsid w:val="007A1C17"/>
    <w:rsid w:val="007B0D1F"/>
    <w:rsid w:val="007B712B"/>
    <w:rsid w:val="007C1AC0"/>
    <w:rsid w:val="007C2B52"/>
    <w:rsid w:val="007C6DA4"/>
    <w:rsid w:val="007D5B81"/>
    <w:rsid w:val="007E16A2"/>
    <w:rsid w:val="007E21E1"/>
    <w:rsid w:val="007F3BD1"/>
    <w:rsid w:val="008024C4"/>
    <w:rsid w:val="00803FE4"/>
    <w:rsid w:val="00811BE1"/>
    <w:rsid w:val="00814CD9"/>
    <w:rsid w:val="0082389D"/>
    <w:rsid w:val="00842571"/>
    <w:rsid w:val="00856826"/>
    <w:rsid w:val="008627DF"/>
    <w:rsid w:val="00864342"/>
    <w:rsid w:val="00865544"/>
    <w:rsid w:val="00880172"/>
    <w:rsid w:val="00881D85"/>
    <w:rsid w:val="008A48FF"/>
    <w:rsid w:val="008B245A"/>
    <w:rsid w:val="008B4316"/>
    <w:rsid w:val="008B538D"/>
    <w:rsid w:val="008B6B89"/>
    <w:rsid w:val="008B6DAB"/>
    <w:rsid w:val="008C1AFA"/>
    <w:rsid w:val="008D2724"/>
    <w:rsid w:val="008F358D"/>
    <w:rsid w:val="008F4C04"/>
    <w:rsid w:val="008F7634"/>
    <w:rsid w:val="0091043A"/>
    <w:rsid w:val="009334E5"/>
    <w:rsid w:val="0095151C"/>
    <w:rsid w:val="0095267D"/>
    <w:rsid w:val="00971DFD"/>
    <w:rsid w:val="00972447"/>
    <w:rsid w:val="0098040B"/>
    <w:rsid w:val="00985742"/>
    <w:rsid w:val="009867E0"/>
    <w:rsid w:val="0099045B"/>
    <w:rsid w:val="009A2178"/>
    <w:rsid w:val="009B4E48"/>
    <w:rsid w:val="009B5C55"/>
    <w:rsid w:val="009B747A"/>
    <w:rsid w:val="009C54DE"/>
    <w:rsid w:val="009E155B"/>
    <w:rsid w:val="009E3060"/>
    <w:rsid w:val="009F0927"/>
    <w:rsid w:val="009F23A2"/>
    <w:rsid w:val="009F3C49"/>
    <w:rsid w:val="009F52F3"/>
    <w:rsid w:val="009F556B"/>
    <w:rsid w:val="009F7199"/>
    <w:rsid w:val="00A10675"/>
    <w:rsid w:val="00A21F1D"/>
    <w:rsid w:val="00A32375"/>
    <w:rsid w:val="00A41B60"/>
    <w:rsid w:val="00A452ED"/>
    <w:rsid w:val="00A53587"/>
    <w:rsid w:val="00A56A74"/>
    <w:rsid w:val="00A76BCF"/>
    <w:rsid w:val="00A93118"/>
    <w:rsid w:val="00A93719"/>
    <w:rsid w:val="00AA36F1"/>
    <w:rsid w:val="00AD5346"/>
    <w:rsid w:val="00AE1F72"/>
    <w:rsid w:val="00AE6D08"/>
    <w:rsid w:val="00B00478"/>
    <w:rsid w:val="00B032F6"/>
    <w:rsid w:val="00B049C2"/>
    <w:rsid w:val="00B121AF"/>
    <w:rsid w:val="00B24D73"/>
    <w:rsid w:val="00B32798"/>
    <w:rsid w:val="00B46664"/>
    <w:rsid w:val="00B64AA1"/>
    <w:rsid w:val="00B70953"/>
    <w:rsid w:val="00B723A4"/>
    <w:rsid w:val="00B733FC"/>
    <w:rsid w:val="00B74ADF"/>
    <w:rsid w:val="00B80207"/>
    <w:rsid w:val="00B8197B"/>
    <w:rsid w:val="00B90431"/>
    <w:rsid w:val="00B97587"/>
    <w:rsid w:val="00B97AA3"/>
    <w:rsid w:val="00BC024F"/>
    <w:rsid w:val="00BC68E5"/>
    <w:rsid w:val="00BC77BD"/>
    <w:rsid w:val="00BE0361"/>
    <w:rsid w:val="00BF2F75"/>
    <w:rsid w:val="00C05B7F"/>
    <w:rsid w:val="00C1645A"/>
    <w:rsid w:val="00C22077"/>
    <w:rsid w:val="00C27DBF"/>
    <w:rsid w:val="00C36954"/>
    <w:rsid w:val="00C443EE"/>
    <w:rsid w:val="00C46190"/>
    <w:rsid w:val="00C568F6"/>
    <w:rsid w:val="00C56C5F"/>
    <w:rsid w:val="00C73D73"/>
    <w:rsid w:val="00C9378A"/>
    <w:rsid w:val="00C950BB"/>
    <w:rsid w:val="00CA01A4"/>
    <w:rsid w:val="00CB188C"/>
    <w:rsid w:val="00CB68A1"/>
    <w:rsid w:val="00CC0F9F"/>
    <w:rsid w:val="00CC3B49"/>
    <w:rsid w:val="00CF05A0"/>
    <w:rsid w:val="00CF3E99"/>
    <w:rsid w:val="00CF520C"/>
    <w:rsid w:val="00D02F30"/>
    <w:rsid w:val="00D04BFC"/>
    <w:rsid w:val="00D31BD0"/>
    <w:rsid w:val="00D50B5E"/>
    <w:rsid w:val="00D73281"/>
    <w:rsid w:val="00D74BCF"/>
    <w:rsid w:val="00D82CB3"/>
    <w:rsid w:val="00D83C85"/>
    <w:rsid w:val="00D96B75"/>
    <w:rsid w:val="00DA0468"/>
    <w:rsid w:val="00DA1874"/>
    <w:rsid w:val="00DA3203"/>
    <w:rsid w:val="00DB49FF"/>
    <w:rsid w:val="00DC525D"/>
    <w:rsid w:val="00DC6081"/>
    <w:rsid w:val="00DD6B1E"/>
    <w:rsid w:val="00DE149F"/>
    <w:rsid w:val="00E05C6D"/>
    <w:rsid w:val="00E21EA3"/>
    <w:rsid w:val="00E26B9C"/>
    <w:rsid w:val="00E553C0"/>
    <w:rsid w:val="00E55440"/>
    <w:rsid w:val="00E57CDF"/>
    <w:rsid w:val="00E61E3C"/>
    <w:rsid w:val="00E67ADA"/>
    <w:rsid w:val="00E956A9"/>
    <w:rsid w:val="00EA1884"/>
    <w:rsid w:val="00EA3107"/>
    <w:rsid w:val="00EB3150"/>
    <w:rsid w:val="00EB3C8A"/>
    <w:rsid w:val="00EB768E"/>
    <w:rsid w:val="00EC5C89"/>
    <w:rsid w:val="00ED03F0"/>
    <w:rsid w:val="00EE42C5"/>
    <w:rsid w:val="00EF4D2B"/>
    <w:rsid w:val="00EF6531"/>
    <w:rsid w:val="00F0402F"/>
    <w:rsid w:val="00F205AD"/>
    <w:rsid w:val="00F2108C"/>
    <w:rsid w:val="00F25111"/>
    <w:rsid w:val="00F278C8"/>
    <w:rsid w:val="00F279F1"/>
    <w:rsid w:val="00F31717"/>
    <w:rsid w:val="00F37C5C"/>
    <w:rsid w:val="00F61051"/>
    <w:rsid w:val="00F927C3"/>
    <w:rsid w:val="00F956E5"/>
    <w:rsid w:val="00F95B46"/>
    <w:rsid w:val="00F966B4"/>
    <w:rsid w:val="00FA4780"/>
    <w:rsid w:val="00FA61F8"/>
    <w:rsid w:val="00FA6CA1"/>
    <w:rsid w:val="00FB493B"/>
    <w:rsid w:val="00FC44A0"/>
    <w:rsid w:val="00FC6250"/>
    <w:rsid w:val="00FD5430"/>
    <w:rsid w:val="00FD6635"/>
    <w:rsid w:val="00FD7E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829C"/>
  <w15:docId w15:val="{B7F178C1-C94B-40AF-9346-B76BE749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9CA"/>
    <w:pPr>
      <w:spacing w:after="240" w:line="240"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A53587"/>
    <w:pPr>
      <w:spacing w:before="24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A1884"/>
    <w:rPr>
      <w:sz w:val="16"/>
      <w:szCs w:val="16"/>
    </w:rPr>
  </w:style>
  <w:style w:type="paragraph" w:styleId="CommentText">
    <w:name w:val="annotation text"/>
    <w:basedOn w:val="Normal"/>
    <w:link w:val="CommentTextChar"/>
    <w:uiPriority w:val="99"/>
    <w:unhideWhenUsed/>
    <w:rsid w:val="00EA1884"/>
    <w:rPr>
      <w:sz w:val="20"/>
      <w:szCs w:val="20"/>
    </w:rPr>
  </w:style>
  <w:style w:type="character" w:customStyle="1" w:styleId="CommentTextChar">
    <w:name w:val="Comment Text Char"/>
    <w:basedOn w:val="DefaultParagraphFont"/>
    <w:link w:val="CommentText"/>
    <w:uiPriority w:val="99"/>
    <w:rsid w:val="00EA1884"/>
    <w:rPr>
      <w:sz w:val="20"/>
      <w:szCs w:val="20"/>
    </w:rPr>
  </w:style>
  <w:style w:type="paragraph" w:styleId="CommentSubject">
    <w:name w:val="annotation subject"/>
    <w:basedOn w:val="CommentText"/>
    <w:next w:val="CommentText"/>
    <w:link w:val="CommentSubjectChar"/>
    <w:uiPriority w:val="99"/>
    <w:semiHidden/>
    <w:unhideWhenUsed/>
    <w:rsid w:val="00EA1884"/>
    <w:rPr>
      <w:b/>
      <w:bCs/>
    </w:rPr>
  </w:style>
  <w:style w:type="character" w:customStyle="1" w:styleId="CommentSubjectChar">
    <w:name w:val="Comment Subject Char"/>
    <w:basedOn w:val="CommentTextChar"/>
    <w:link w:val="CommentSubject"/>
    <w:uiPriority w:val="99"/>
    <w:semiHidden/>
    <w:rsid w:val="00EA1884"/>
    <w:rPr>
      <w:b/>
      <w:bCs/>
      <w:sz w:val="20"/>
      <w:szCs w:val="20"/>
    </w:rPr>
  </w:style>
  <w:style w:type="paragraph" w:styleId="Revision">
    <w:name w:val="Revision"/>
    <w:hidden/>
    <w:uiPriority w:val="99"/>
    <w:semiHidden/>
    <w:rsid w:val="00A53587"/>
    <w:pPr>
      <w:spacing w:line="240" w:lineRule="auto"/>
    </w:pPr>
  </w:style>
  <w:style w:type="paragraph" w:styleId="ListParagraph">
    <w:name w:val="List Paragraph"/>
    <w:basedOn w:val="Normal"/>
    <w:uiPriority w:val="34"/>
    <w:qFormat/>
    <w:rsid w:val="00A53587"/>
    <w:pPr>
      <w:ind w:left="720"/>
      <w:contextualSpacing/>
    </w:pPr>
  </w:style>
  <w:style w:type="character" w:styleId="Hyperlink">
    <w:name w:val="Hyperlink"/>
    <w:basedOn w:val="DefaultParagraphFont"/>
    <w:uiPriority w:val="99"/>
    <w:unhideWhenUsed/>
    <w:rsid w:val="005A30E1"/>
    <w:rPr>
      <w:color w:val="0000FF" w:themeColor="hyperlink"/>
      <w:u w:val="single"/>
    </w:rPr>
  </w:style>
  <w:style w:type="character" w:styleId="UnresolvedMention">
    <w:name w:val="Unresolved Mention"/>
    <w:basedOn w:val="DefaultParagraphFont"/>
    <w:uiPriority w:val="99"/>
    <w:semiHidden/>
    <w:unhideWhenUsed/>
    <w:rsid w:val="005A30E1"/>
    <w:rPr>
      <w:color w:val="605E5C"/>
      <w:shd w:val="clear" w:color="auto" w:fill="E1DFDD"/>
    </w:rPr>
  </w:style>
  <w:style w:type="character" w:styleId="FollowedHyperlink">
    <w:name w:val="FollowedHyperlink"/>
    <w:basedOn w:val="DefaultParagraphFont"/>
    <w:uiPriority w:val="99"/>
    <w:semiHidden/>
    <w:unhideWhenUsed/>
    <w:rsid w:val="00065E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8259">
      <w:bodyDiv w:val="1"/>
      <w:marLeft w:val="0"/>
      <w:marRight w:val="0"/>
      <w:marTop w:val="0"/>
      <w:marBottom w:val="0"/>
      <w:divBdr>
        <w:top w:val="none" w:sz="0" w:space="0" w:color="auto"/>
        <w:left w:val="none" w:sz="0" w:space="0" w:color="auto"/>
        <w:bottom w:val="none" w:sz="0" w:space="0" w:color="auto"/>
        <w:right w:val="none" w:sz="0" w:space="0" w:color="auto"/>
      </w:divBdr>
    </w:div>
    <w:div w:id="1289165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tethys.pnnl.gov/wind-energy" TargetMode="External"/><Relationship Id="rId18" Type="http://schemas.openxmlformats.org/officeDocument/2006/relationships/hyperlink" Target="https://pame.is/index.php/projects/arctic-marine-shipping/astd"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https://tethys.pnnl.gov/wind-energy" TargetMode="External"/><Relationship Id="rId17" Type="http://schemas.openxmlformats.org/officeDocument/2006/relationships/hyperlink" Target="https://www.aeco.no/" TargetMode="External"/><Relationship Id="rId2" Type="http://schemas.openxmlformats.org/officeDocument/2006/relationships/numbering" Target="numbering.xml"/><Relationship Id="rId16" Type="http://schemas.openxmlformats.org/officeDocument/2006/relationships/hyperlink" Target="https://www.hfofreearctic.org/en/front-pag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dims.ospar.org/en/submissions/ospar_dumping_at_sea_2019_01/" TargetMode="External"/><Relationship Id="rId5" Type="http://schemas.openxmlformats.org/officeDocument/2006/relationships/webSettings" Target="webSettings.xml"/><Relationship Id="rId15" Type="http://schemas.openxmlformats.org/officeDocument/2006/relationships/hyperlink" Target="https://www.hfofreearctic.org/en/front-page/" TargetMode="External"/><Relationship Id="rId10" Type="http://schemas.openxmlformats.org/officeDocument/2006/relationships/hyperlink" Target="https://data-soa-dnr.opendata.arcgis.com/maps/SOA-DNR::aquaculture/abou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emodnet.ec.europa.eu/en/checkpoint/arctic/challenges/windfarm-s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169BB-CFB0-40D6-B133-52F4D821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15308</Words>
  <Characters>87256</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So</dc:creator>
  <cp:lastModifiedBy>Timothy James</cp:lastModifiedBy>
  <cp:revision>2</cp:revision>
  <dcterms:created xsi:type="dcterms:W3CDTF">2024-03-25T03:47:00Z</dcterms:created>
  <dcterms:modified xsi:type="dcterms:W3CDTF">2024-03-25T03:47:00Z</dcterms:modified>
</cp:coreProperties>
</file>